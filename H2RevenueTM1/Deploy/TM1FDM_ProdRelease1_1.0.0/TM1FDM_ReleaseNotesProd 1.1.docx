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AB449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5BBDDD5A" w14:textId="7CDFE8BA" w:rsidR="00AB069A" w:rsidRDefault="00A9740C" w:rsidP="00180E40">
      <w:pPr>
        <w:outlineLvl w:val="0"/>
        <w:rPr>
          <w:ins w:id="0" w:author="Tim Firmin" w:date="2018-05-03T14:45:00Z"/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r>
        <w:rPr>
          <w:rFonts w:ascii="Verdana" w:hAnsi="Verdana" w:cs="Arial"/>
          <w:b/>
        </w:rPr>
        <w:t xml:space="preserve">BI </w:t>
      </w:r>
      <w:del w:id="1" w:author="Vandana Bangera" w:date="2017-02-17T14:29:00Z">
        <w:r w:rsidR="00815EE0" w:rsidDel="00EA1CF0">
          <w:rPr>
            <w:rFonts w:ascii="Verdana" w:hAnsi="Verdana" w:cs="Arial"/>
            <w:b/>
          </w:rPr>
          <w:delText>UAT</w:delText>
        </w:r>
        <w:r w:rsidR="009653F1" w:rsidRPr="002D72C3" w:rsidDel="00EA1CF0">
          <w:rPr>
            <w:rFonts w:ascii="Verdana" w:hAnsi="Verdana" w:cs="Arial"/>
            <w:b/>
          </w:rPr>
          <w:delText xml:space="preserve"> </w:delText>
        </w:r>
      </w:del>
      <w:ins w:id="2" w:author="Vandana Bangera" w:date="2017-02-17T14:29:00Z">
        <w:del w:id="3" w:author="Tim Firmin" w:date="2017-10-12T11:45:00Z">
          <w:r w:rsidR="00EA1CF0" w:rsidDel="006F08E9">
            <w:rPr>
              <w:rFonts w:ascii="Verdana" w:hAnsi="Verdana" w:cs="Arial"/>
              <w:b/>
            </w:rPr>
            <w:delText>SysTest</w:delText>
          </w:r>
        </w:del>
      </w:ins>
      <w:ins w:id="4" w:author="Tim Firmin" w:date="2018-05-24T09:52:00Z">
        <w:r w:rsidR="00CB2BDC">
          <w:rPr>
            <w:rFonts w:ascii="Verdana" w:hAnsi="Verdana" w:cs="Arial"/>
            <w:b/>
          </w:rPr>
          <w:t>Prod</w:t>
        </w:r>
      </w:ins>
      <w:ins w:id="5" w:author="Tim Firmin" w:date="2017-10-12T11:45:00Z">
        <w:r w:rsidR="006F08E9">
          <w:rPr>
            <w:rFonts w:ascii="Verdana" w:hAnsi="Verdana" w:cs="Arial"/>
            <w:b/>
          </w:rPr>
          <w:t xml:space="preserve"> </w:t>
        </w:r>
      </w:ins>
      <w:ins w:id="6" w:author="Tim Firmin" w:date="2018-05-03T12:06:00Z">
        <w:r w:rsidR="007B4046">
          <w:rPr>
            <w:rFonts w:ascii="Verdana" w:hAnsi="Verdana" w:cs="Arial"/>
            <w:b/>
          </w:rPr>
          <w:t>TM1 Integration</w:t>
        </w:r>
      </w:ins>
      <w:ins w:id="7" w:author="Vandana Bangera" w:date="2017-02-17T14:29:00Z">
        <w:r w:rsidR="00EA1CF0" w:rsidRPr="002D72C3">
          <w:rPr>
            <w:rFonts w:ascii="Verdana" w:hAnsi="Verdana" w:cs="Arial"/>
            <w:b/>
          </w:rPr>
          <w:t xml:space="preserve"> </w:t>
        </w:r>
      </w:ins>
      <w:r w:rsidR="00C034B1">
        <w:rPr>
          <w:rFonts w:ascii="Verdana" w:hAnsi="Verdana" w:cs="Arial"/>
          <w:b/>
        </w:rPr>
        <w:t xml:space="preserve">Implementation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>elease on</w:t>
      </w:r>
      <w:r w:rsidR="000A6DFA">
        <w:rPr>
          <w:rFonts w:ascii="Verdana" w:hAnsi="Verdana" w:cs="Arial"/>
          <w:b/>
        </w:rPr>
        <w:t xml:space="preserve"> </w:t>
      </w:r>
      <w:ins w:id="8" w:author="Tim Firmin" w:date="2018-06-04T14:22:00Z">
        <w:r w:rsidR="00BE7A8F">
          <w:rPr>
            <w:rFonts w:ascii="Verdana" w:hAnsi="Verdana" w:cs="Arial"/>
            <w:b/>
          </w:rPr>
          <w:t>7</w:t>
        </w:r>
        <w:r w:rsidR="00BE7A8F" w:rsidRPr="00BE7A8F">
          <w:rPr>
            <w:rFonts w:ascii="Verdana" w:hAnsi="Verdana" w:cs="Arial"/>
            <w:b/>
            <w:vertAlign w:val="superscript"/>
            <w:rPrChange w:id="9" w:author="Tim Firmin" w:date="2018-06-04T14:22:00Z">
              <w:rPr>
                <w:rFonts w:ascii="Verdana" w:hAnsi="Verdana" w:cs="Arial"/>
                <w:b/>
              </w:rPr>
            </w:rPrChange>
          </w:rPr>
          <w:t>th</w:t>
        </w:r>
        <w:r w:rsidR="00BE7A8F">
          <w:rPr>
            <w:rFonts w:ascii="Verdana" w:hAnsi="Verdana" w:cs="Arial"/>
            <w:b/>
          </w:rPr>
          <w:t xml:space="preserve"> June</w:t>
        </w:r>
      </w:ins>
      <w:ins w:id="10" w:author="Tim Firmin" w:date="2018-05-03T12:07:00Z">
        <w:r w:rsidR="007B4046">
          <w:rPr>
            <w:rFonts w:ascii="Verdana" w:hAnsi="Verdana" w:cs="Arial"/>
            <w:b/>
          </w:rPr>
          <w:t xml:space="preserve"> 2018</w:t>
        </w:r>
      </w:ins>
    </w:p>
    <w:p w14:paraId="7386FE61" w14:textId="77777777" w:rsidR="00AB069A" w:rsidRDefault="00AB069A" w:rsidP="00180E40">
      <w:pPr>
        <w:outlineLvl w:val="0"/>
        <w:rPr>
          <w:ins w:id="11" w:author="Tim Firmin" w:date="2018-05-03T14:45:00Z"/>
          <w:rFonts w:ascii="Verdana" w:hAnsi="Verdana" w:cs="Arial"/>
          <w:b/>
        </w:rPr>
      </w:pPr>
    </w:p>
    <w:p w14:paraId="06C6C47C" w14:textId="5C505B0B" w:rsidR="00ED0179" w:rsidRPr="00ED0179" w:rsidRDefault="00AB069A" w:rsidP="00180E40">
      <w:pPr>
        <w:outlineLvl w:val="0"/>
        <w:rPr>
          <w:ins w:id="12" w:author="Tim Firmin" w:date="2018-05-03T14:47:00Z"/>
          <w:rFonts w:ascii="Verdana" w:hAnsi="Verdana" w:cs="Arial"/>
          <w:sz w:val="20"/>
          <w:szCs w:val="20"/>
          <w:rPrChange w:id="13" w:author="Tim Firmin" w:date="2018-05-03T14:47:00Z">
            <w:rPr>
              <w:ins w:id="14" w:author="Tim Firmin" w:date="2018-05-03T14:47:00Z"/>
              <w:rFonts w:ascii="Verdana" w:hAnsi="Verdana" w:cs="Arial"/>
              <w:b/>
            </w:rPr>
          </w:rPrChange>
        </w:rPr>
      </w:pPr>
      <w:ins w:id="15" w:author="Tim Firmin" w:date="2018-05-03T14:45:00Z">
        <w:r w:rsidRPr="00ED0179">
          <w:rPr>
            <w:rFonts w:ascii="Verdana" w:hAnsi="Verdana" w:cs="Arial"/>
            <w:sz w:val="20"/>
            <w:szCs w:val="20"/>
            <w:rPrChange w:id="16" w:author="Tim Firmin" w:date="2018-05-03T14:47:00Z">
              <w:rPr>
                <w:rFonts w:ascii="Verdana" w:hAnsi="Verdana" w:cs="Arial"/>
                <w:b/>
              </w:rPr>
            </w:rPrChange>
          </w:rPr>
          <w:t xml:space="preserve">TFS Label @ </w:t>
        </w:r>
      </w:ins>
      <w:ins w:id="17" w:author="Tim Firmin" w:date="2018-05-03T14:47:00Z">
        <w:r w:rsidR="00ED0179" w:rsidRPr="00ED0179">
          <w:rPr>
            <w:rFonts w:ascii="Verdana" w:hAnsi="Verdana" w:cs="Arial"/>
            <w:sz w:val="20"/>
            <w:szCs w:val="20"/>
            <w:rPrChange w:id="18" w:author="Tim Firmin" w:date="2018-05-03T14:47:00Z">
              <w:rPr>
                <w:rFonts w:ascii="Verdana" w:hAnsi="Verdana" w:cs="Arial"/>
                <w:b/>
              </w:rPr>
            </w:rPrChange>
          </w:rPr>
          <w:t>$/AnalyticsPlatform/Hector2/H2RevenueTM1/Deploy/</w:t>
        </w:r>
        <w:r w:rsidR="00ED0179" w:rsidRPr="00ED0179">
          <w:rPr>
            <w:rFonts w:ascii="Verdana" w:hAnsi="Verdana" w:cs="Arial"/>
            <w:b/>
            <w:sz w:val="20"/>
            <w:szCs w:val="20"/>
            <w:rPrChange w:id="19" w:author="Tim Firmin" w:date="2018-05-03T14:47:00Z">
              <w:rPr>
                <w:rFonts w:ascii="Verdana" w:hAnsi="Verdana" w:cs="Arial"/>
                <w:b/>
              </w:rPr>
            </w:rPrChange>
          </w:rPr>
          <w:t>TM1FDM_</w:t>
        </w:r>
      </w:ins>
      <w:ins w:id="20" w:author="Tim Firmin" w:date="2018-05-24T09:52:00Z">
        <w:r w:rsidR="00CB2BDC">
          <w:rPr>
            <w:rFonts w:ascii="Verdana" w:hAnsi="Verdana" w:cs="Arial"/>
            <w:b/>
            <w:sz w:val="20"/>
            <w:szCs w:val="20"/>
          </w:rPr>
          <w:t>Prod</w:t>
        </w:r>
      </w:ins>
      <w:ins w:id="21" w:author="Tim Firmin" w:date="2018-05-03T14:47:00Z">
        <w:r w:rsidR="00ED0179" w:rsidRPr="00ED0179">
          <w:rPr>
            <w:rFonts w:ascii="Verdana" w:hAnsi="Verdana" w:cs="Arial"/>
            <w:b/>
            <w:sz w:val="20"/>
            <w:szCs w:val="20"/>
            <w:rPrChange w:id="22" w:author="Tim Firmin" w:date="2018-05-03T14:47:00Z">
              <w:rPr>
                <w:rFonts w:ascii="Verdana" w:hAnsi="Verdana" w:cs="Arial"/>
                <w:b/>
              </w:rPr>
            </w:rPrChange>
          </w:rPr>
          <w:t>Release1_</w:t>
        </w:r>
      </w:ins>
      <w:ins w:id="23" w:author="Tim Firmin" w:date="2018-05-24T09:52:00Z">
        <w:r w:rsidR="00CB2BDC">
          <w:rPr>
            <w:rFonts w:ascii="Verdana" w:hAnsi="Verdana" w:cs="Arial"/>
            <w:b/>
            <w:sz w:val="20"/>
            <w:szCs w:val="20"/>
          </w:rPr>
          <w:t>1</w:t>
        </w:r>
      </w:ins>
      <w:ins w:id="24" w:author="Tim Firmin" w:date="2018-05-03T14:47:00Z">
        <w:r w:rsidR="00ED0179" w:rsidRPr="00ED0179">
          <w:rPr>
            <w:rFonts w:ascii="Verdana" w:hAnsi="Verdana" w:cs="Arial"/>
            <w:b/>
            <w:sz w:val="20"/>
            <w:szCs w:val="20"/>
            <w:rPrChange w:id="25" w:author="Tim Firmin" w:date="2018-05-03T14:47:00Z">
              <w:rPr>
                <w:rFonts w:ascii="Verdana" w:hAnsi="Verdana" w:cs="Arial"/>
                <w:b/>
              </w:rPr>
            </w:rPrChange>
          </w:rPr>
          <w:t>.0.0</w:t>
        </w:r>
      </w:ins>
      <w:ins w:id="26" w:author="Tim Firmin" w:date="2018-05-03T14:45:00Z">
        <w:r w:rsidRPr="00ED0179">
          <w:rPr>
            <w:rFonts w:ascii="Verdana" w:hAnsi="Verdana" w:cs="Arial"/>
            <w:sz w:val="20"/>
            <w:szCs w:val="20"/>
            <w:rPrChange w:id="27" w:author="Tim Firmin" w:date="2018-05-03T14:47:00Z">
              <w:rPr>
                <w:rFonts w:ascii="Verdana" w:hAnsi="Verdana" w:cs="Arial"/>
                <w:b/>
              </w:rPr>
            </w:rPrChange>
          </w:rPr>
          <w:t xml:space="preserve">  </w:t>
        </w:r>
      </w:ins>
    </w:p>
    <w:p w14:paraId="4D033494" w14:textId="2D62AE81" w:rsidR="008104BA" w:rsidRPr="002D72C3" w:rsidRDefault="00ED0179" w:rsidP="00180E40">
      <w:pPr>
        <w:outlineLvl w:val="0"/>
        <w:rPr>
          <w:rFonts w:ascii="Verdana" w:hAnsi="Verdana" w:cs="Arial"/>
          <w:b/>
        </w:rPr>
      </w:pPr>
      <w:ins w:id="28" w:author="Tim Firmin" w:date="2018-05-03T14:47:00Z">
        <w:r w:rsidRPr="00ED0179">
          <w:rPr>
            <w:rFonts w:ascii="Verdana" w:hAnsi="Verdana" w:cs="Arial"/>
            <w:sz w:val="20"/>
            <w:szCs w:val="20"/>
            <w:rPrChange w:id="29" w:author="Tim Firmin" w:date="2018-05-03T14:47:00Z">
              <w:rPr>
                <w:rFonts w:ascii="Verdana" w:hAnsi="Verdana" w:cs="Arial"/>
                <w:b/>
              </w:rPr>
            </w:rPrChange>
          </w:rPr>
          <w:t>TFS Changeset</w:t>
        </w:r>
      </w:ins>
      <w:ins w:id="30" w:author="Tim Firmin" w:date="2018-05-03T14:45:00Z">
        <w:r w:rsidR="00AB069A" w:rsidRPr="00ED0179">
          <w:rPr>
            <w:rFonts w:ascii="Verdana" w:hAnsi="Verdana" w:cs="Arial"/>
            <w:sz w:val="20"/>
            <w:szCs w:val="20"/>
            <w:rPrChange w:id="31" w:author="Tim Firmin" w:date="2018-05-03T14:47:00Z">
              <w:rPr>
                <w:rFonts w:ascii="Verdana" w:hAnsi="Verdana" w:cs="Arial"/>
                <w:b/>
              </w:rPr>
            </w:rPrChange>
          </w:rPr>
          <w:t xml:space="preserve"> =</w:t>
        </w:r>
      </w:ins>
      <w:ins w:id="32" w:author="Tim Firmin" w:date="2018-05-24T09:53:00Z">
        <w:r w:rsidR="00CB2BDC">
          <w:rPr>
            <w:rFonts w:ascii="Verdana" w:hAnsi="Verdana" w:cs="Arial"/>
            <w:sz w:val="20"/>
            <w:szCs w:val="20"/>
          </w:rPr>
          <w:t xml:space="preserve"> xxx</w:t>
        </w:r>
      </w:ins>
      <w:del w:id="33" w:author="Tim Firmin" w:date="2018-05-03T12:07:00Z">
        <w:r w:rsidR="00F17982" w:rsidDel="007B4046">
          <w:rPr>
            <w:rFonts w:ascii="Verdana" w:hAnsi="Verdana" w:cs="Arial"/>
            <w:b/>
          </w:rPr>
          <w:delText>30</w:delText>
        </w:r>
        <w:r w:rsidR="00815EE0" w:rsidRPr="00815EE0" w:rsidDel="007B4046">
          <w:rPr>
            <w:rFonts w:ascii="Verdana" w:hAnsi="Verdana" w:cs="Arial"/>
            <w:b/>
            <w:vertAlign w:val="superscript"/>
          </w:rPr>
          <w:delText>th</w:delText>
        </w:r>
        <w:r w:rsidR="00815EE0" w:rsidDel="007B4046">
          <w:rPr>
            <w:rFonts w:ascii="Verdana" w:hAnsi="Verdana" w:cs="Arial"/>
            <w:b/>
          </w:rPr>
          <w:delText xml:space="preserve"> </w:delText>
        </w:r>
        <w:r w:rsidR="00F17982" w:rsidDel="007B4046">
          <w:rPr>
            <w:rFonts w:ascii="Verdana" w:hAnsi="Verdana" w:cs="Arial"/>
            <w:b/>
          </w:rPr>
          <w:delText>Nov</w:delText>
        </w:r>
      </w:del>
      <w:ins w:id="34" w:author="Vandana Bangera" w:date="2017-01-26T14:54:00Z">
        <w:del w:id="35" w:author="Tim Firmin" w:date="2017-10-12T11:45:00Z">
          <w:r w:rsidR="00EC4B1B" w:rsidDel="006F08E9">
            <w:rPr>
              <w:rFonts w:ascii="Verdana" w:hAnsi="Verdana" w:cs="Arial"/>
              <w:b/>
            </w:rPr>
            <w:delText>TBC</w:delText>
          </w:r>
        </w:del>
      </w:ins>
      <w:del w:id="36" w:author="Tim Firmin" w:date="2018-05-03T12:07:00Z">
        <w:r w:rsidR="00DD553F" w:rsidDel="007B4046">
          <w:rPr>
            <w:rFonts w:ascii="Verdana" w:hAnsi="Verdana" w:cs="Arial"/>
            <w:b/>
          </w:rPr>
          <w:delText xml:space="preserve"> </w:delText>
        </w:r>
        <w:r w:rsidR="009210A0" w:rsidRPr="00ED2200" w:rsidDel="007B4046">
          <w:rPr>
            <w:rFonts w:ascii="Verdana" w:hAnsi="Verdana" w:cs="Arial"/>
            <w:b/>
          </w:rPr>
          <w:delText>201</w:delText>
        </w:r>
      </w:del>
      <w:ins w:id="37" w:author="Vandana Bangera" w:date="2017-01-26T14:54:00Z">
        <w:del w:id="38" w:author="Tim Firmin" w:date="2018-05-03T12:07:00Z">
          <w:r w:rsidR="00EC4B1B" w:rsidDel="007B4046">
            <w:rPr>
              <w:rFonts w:ascii="Verdana" w:hAnsi="Verdana" w:cs="Arial"/>
              <w:b/>
            </w:rPr>
            <w:delText>7</w:delText>
          </w:r>
        </w:del>
      </w:ins>
      <w:del w:id="39" w:author="Vandana Bangera" w:date="2017-01-26T14:54:00Z">
        <w:r w:rsidR="009210A0" w:rsidRPr="00ED2200" w:rsidDel="00EC4B1B">
          <w:rPr>
            <w:rFonts w:ascii="Verdana" w:hAnsi="Verdana" w:cs="Arial"/>
            <w:b/>
          </w:rPr>
          <w:delText>6</w:delText>
        </w:r>
      </w:del>
    </w:p>
    <w:p w14:paraId="0F04E65D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4A063408" w14:textId="77777777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6B070439" w14:textId="77777777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739FF70" w14:textId="7961290F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ins w:id="40" w:author="Tim Firmin" w:date="2017-10-12T12:39:00Z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del w:id="41" w:author="Tim Firmin" w:date="2018-05-03T12:07:00Z">
        <w:r w:rsidR="00815EE0" w:rsidDel="007B4046">
          <w:rPr>
            <w:rFonts w:cs="Arial"/>
            <w:sz w:val="20"/>
            <w:szCs w:val="20"/>
          </w:rPr>
          <w:delText>Jon Myers</w:delText>
        </w:r>
      </w:del>
      <w:ins w:id="42" w:author="Tim Firmin" w:date="2018-06-04T14:22:00Z">
        <w:r w:rsidR="00BE7A8F">
          <w:rPr>
            <w:rFonts w:cs="Arial"/>
            <w:sz w:val="20"/>
            <w:szCs w:val="20"/>
          </w:rPr>
          <w:t xml:space="preserve">Claire Binnington </w:t>
        </w:r>
      </w:ins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FFFCEB8" w14:textId="03AA4203" w:rsidR="00DA330D" w:rsidRDefault="00DA330D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ins w:id="43" w:author="Tim Firmin" w:date="2017-10-12T12:39:00Z">
        <w:r>
          <w:rPr>
            <w:rFonts w:cs="Arial"/>
            <w:sz w:val="20"/>
            <w:szCs w:val="20"/>
          </w:rPr>
          <w:t>Release Assistance : Tim Firmin</w:t>
        </w:r>
      </w:ins>
    </w:p>
    <w:p w14:paraId="5709218F" w14:textId="77777777" w:rsidR="004C41A9" w:rsidDel="00EA1CF0" w:rsidRDefault="004C41A9" w:rsidP="004C41A9">
      <w:pPr>
        <w:pStyle w:val="ListParagraph"/>
        <w:numPr>
          <w:ilvl w:val="0"/>
          <w:numId w:val="2"/>
        </w:numPr>
        <w:outlineLvl w:val="0"/>
        <w:rPr>
          <w:del w:id="44" w:author="Vandana Bangera" w:date="2017-02-17T14:29:00Z"/>
          <w:rFonts w:cs="Arial"/>
          <w:sz w:val="20"/>
          <w:szCs w:val="20"/>
        </w:rPr>
      </w:pPr>
      <w:del w:id="45" w:author="Vandana Bangera" w:date="2017-02-17T14:29:00Z">
        <w:r w:rsidDel="00EA1CF0">
          <w:rPr>
            <w:rFonts w:cs="Arial"/>
            <w:sz w:val="20"/>
            <w:szCs w:val="20"/>
          </w:rPr>
          <w:delText xml:space="preserve">Release Manager: </w:delText>
        </w:r>
        <w:r w:rsidR="00F17982" w:rsidDel="00EA1CF0">
          <w:rPr>
            <w:rFonts w:cs="Arial"/>
            <w:sz w:val="20"/>
            <w:szCs w:val="20"/>
          </w:rPr>
          <w:delText>Chris Ellis</w:delText>
        </w:r>
        <w:r w:rsidRPr="004C41A9" w:rsidDel="00EA1CF0">
          <w:rPr>
            <w:rFonts w:cs="Arial"/>
            <w:sz w:val="20"/>
            <w:szCs w:val="20"/>
          </w:rPr>
          <w:delText xml:space="preserve"> </w:delText>
        </w:r>
        <w:r w:rsidDel="00EA1CF0">
          <w:rPr>
            <w:rFonts w:cs="Arial"/>
            <w:sz w:val="20"/>
            <w:szCs w:val="20"/>
          </w:rPr>
          <w:delText>(</w:delText>
        </w:r>
        <w:r w:rsidR="00483A3F" w:rsidDel="00EA1CF0">
          <w:fldChar w:fldCharType="begin"/>
        </w:r>
        <w:r w:rsidR="00483A3F" w:rsidDel="00EA1CF0">
          <w:delInstrText xml:space="preserve"> HYPERLINK "mailto:BIReleasemgmt@prsformusic.com" </w:delInstrText>
        </w:r>
        <w:r w:rsidR="00483A3F" w:rsidDel="00EA1CF0">
          <w:fldChar w:fldCharType="separate"/>
        </w:r>
        <w:r w:rsidRPr="008F0D91" w:rsidDel="00EA1CF0">
          <w:rPr>
            <w:rStyle w:val="Hyperlink"/>
            <w:rFonts w:cs="Arial"/>
            <w:sz w:val="20"/>
            <w:szCs w:val="20"/>
          </w:rPr>
          <w:delText>BIReleasemgmt@prsformusic.com</w:delText>
        </w:r>
        <w:r w:rsidR="00483A3F" w:rsidDel="00EA1CF0">
          <w:rPr>
            <w:rStyle w:val="Hyperlink"/>
            <w:rFonts w:cs="Arial"/>
            <w:sz w:val="20"/>
            <w:szCs w:val="20"/>
          </w:rPr>
          <w:fldChar w:fldCharType="end"/>
        </w:r>
        <w:r w:rsidDel="00EA1CF0">
          <w:rPr>
            <w:rFonts w:cs="Arial"/>
            <w:sz w:val="20"/>
            <w:szCs w:val="20"/>
          </w:rPr>
          <w:delText>)</w:delText>
        </w:r>
      </w:del>
    </w:p>
    <w:p w14:paraId="14595BCB" w14:textId="77777777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4323435A" w14:textId="77777777" w:rsidR="00FD1D72" w:rsidRPr="00FD1D72" w:rsidRDefault="00CE263F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&lt;TBC&gt;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3ADBADE9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18AB91CC" w14:textId="77777777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090503E6" w14:textId="27DF3CA1" w:rsidR="006F08E9" w:rsidRDefault="007B4046" w:rsidP="00084100">
      <w:pPr>
        <w:outlineLvl w:val="0"/>
        <w:rPr>
          <w:ins w:id="46" w:author="Tim Firmin" w:date="2017-10-12T11:44:00Z"/>
          <w:rFonts w:ascii="Verdana" w:hAnsi="Verdana" w:cs="Arial"/>
          <w:sz w:val="20"/>
          <w:szCs w:val="20"/>
        </w:rPr>
      </w:pPr>
      <w:ins w:id="47" w:author="Tim Firmin" w:date="2018-05-03T12:07:00Z">
        <w:r>
          <w:rPr>
            <w:rFonts w:ascii="Verdana" w:hAnsi="Verdana" w:cs="Arial"/>
            <w:sz w:val="20"/>
            <w:szCs w:val="20"/>
          </w:rPr>
          <w:t>TM1FDM</w:t>
        </w:r>
      </w:ins>
      <w:ins w:id="48" w:author="Tim Firmin" w:date="2017-10-12T11:44:00Z">
        <w:r w:rsidR="006041B7">
          <w:rPr>
            <w:rFonts w:ascii="Verdana" w:hAnsi="Verdana" w:cs="Arial"/>
            <w:sz w:val="20"/>
            <w:szCs w:val="20"/>
          </w:rPr>
          <w:t>_Prod</w:t>
        </w:r>
        <w:r w:rsidR="006F08E9" w:rsidRPr="006F08E9">
          <w:rPr>
            <w:rFonts w:ascii="Verdana" w:hAnsi="Verdana" w:cs="Arial"/>
            <w:sz w:val="20"/>
            <w:szCs w:val="20"/>
          </w:rPr>
          <w:t>Release1_1.0.0</w:t>
        </w:r>
      </w:ins>
    </w:p>
    <w:p w14:paraId="2073384B" w14:textId="77777777" w:rsidR="00815EE0" w:rsidDel="006F08E9" w:rsidRDefault="00B659F7" w:rsidP="00DC5E48">
      <w:pPr>
        <w:outlineLvl w:val="0"/>
        <w:rPr>
          <w:del w:id="49" w:author="Tim Firmin" w:date="2017-10-12T11:44:00Z"/>
          <w:rFonts w:ascii="Verdana" w:hAnsi="Verdana" w:cs="Arial"/>
          <w:sz w:val="20"/>
          <w:szCs w:val="20"/>
        </w:rPr>
      </w:pPr>
      <w:del w:id="50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StatementsPortal</w:delText>
        </w:r>
      </w:del>
      <w:ins w:id="51" w:author="Vandana Bangera" w:date="2017-01-26T14:56:00Z">
        <w:del w:id="52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F</w:delText>
          </w:r>
          <w:r w:rsidR="004B1A3F" w:rsidDel="006F08E9">
            <w:rPr>
              <w:rFonts w:ascii="Verdana" w:hAnsi="Verdana" w:cs="Arial"/>
              <w:sz w:val="20"/>
              <w:szCs w:val="20"/>
            </w:rPr>
            <w:delText>inanc</w:delText>
          </w:r>
        </w:del>
      </w:ins>
      <w:ins w:id="53" w:author="Vandana Bangera" w:date="2017-01-26T15:43:00Z">
        <w:del w:id="54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55" w:author="Vandana Bangera" w:date="2017-01-26T14:56:00Z">
        <w:del w:id="56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</w:delText>
          </w:r>
          <w:r w:rsidR="00EB0CD5" w:rsidDel="006F08E9">
            <w:rPr>
              <w:rFonts w:ascii="Verdana" w:hAnsi="Verdana" w:cs="Arial"/>
              <w:sz w:val="20"/>
              <w:szCs w:val="20"/>
            </w:rPr>
            <w:delText>D</w:delText>
          </w:r>
        </w:del>
      </w:ins>
      <w:ins w:id="57" w:author="Vandana Bangera" w:date="2017-01-26T14:57:00Z">
        <w:del w:id="58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ata</w:delText>
          </w:r>
        </w:del>
      </w:ins>
      <w:ins w:id="59" w:author="Vandana Bangera" w:date="2017-01-26T14:56:00Z">
        <w:del w:id="60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M</w:delText>
          </w:r>
        </w:del>
      </w:ins>
      <w:ins w:id="61" w:author="Vandana Bangera" w:date="2017-01-26T14:57:00Z">
        <w:del w:id="62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art</w:delText>
          </w:r>
        </w:del>
      </w:ins>
      <w:del w:id="63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_Release1_1.</w:delText>
        </w:r>
        <w:r w:rsidR="00F17982" w:rsidDel="006F08E9">
          <w:rPr>
            <w:rFonts w:ascii="Verdana" w:hAnsi="Verdana" w:cs="Arial"/>
            <w:sz w:val="20"/>
            <w:szCs w:val="20"/>
          </w:rPr>
          <w:delText>4</w:delText>
        </w:r>
      </w:del>
      <w:ins w:id="64" w:author="Vandana Bangera" w:date="2017-01-26T14:56:00Z">
        <w:del w:id="65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del w:id="66" w:author="Tim Firmin" w:date="2017-10-12T11:44:00Z">
        <w:r w:rsidRPr="00B659F7" w:rsidDel="006F08E9">
          <w:rPr>
            <w:rFonts w:ascii="Verdana" w:hAnsi="Verdana" w:cs="Arial"/>
            <w:sz w:val="20"/>
            <w:szCs w:val="20"/>
          </w:rPr>
          <w:delText>.0</w:delText>
        </w:r>
      </w:del>
    </w:p>
    <w:p w14:paraId="7F434F63" w14:textId="77777777" w:rsidR="006F0ED2" w:rsidDel="006F08E9" w:rsidRDefault="006F0ED2" w:rsidP="006F0ED2">
      <w:pPr>
        <w:outlineLvl w:val="0"/>
        <w:rPr>
          <w:ins w:id="67" w:author="Jon Myers" w:date="2017-01-16T09:01:00Z"/>
          <w:del w:id="68" w:author="Tim Firmin" w:date="2017-10-12T11:44:00Z"/>
          <w:rFonts w:ascii="Verdana" w:hAnsi="Verdana" w:cs="Arial"/>
          <w:sz w:val="20"/>
          <w:szCs w:val="20"/>
        </w:rPr>
      </w:pPr>
      <w:ins w:id="69" w:author="Jon Myers" w:date="2017-01-16T09:01:00Z">
        <w:del w:id="70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StatementsPortal</w:delText>
          </w:r>
        </w:del>
      </w:ins>
      <w:ins w:id="71" w:author="Vandana Bangera" w:date="2017-01-26T14:57:00Z">
        <w:del w:id="72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Financ</w:delText>
          </w:r>
        </w:del>
      </w:ins>
      <w:ins w:id="73" w:author="Vandana Bangera" w:date="2017-01-26T15:43:00Z">
        <w:del w:id="74" w:author="Tim Firmin" w:date="2017-10-12T11:44:00Z">
          <w:r w:rsidR="007B6D99" w:rsidDel="006F08E9">
            <w:rPr>
              <w:rFonts w:ascii="Verdana" w:hAnsi="Verdana" w:cs="Arial"/>
              <w:sz w:val="20"/>
              <w:szCs w:val="20"/>
            </w:rPr>
            <w:delText>e</w:delText>
          </w:r>
        </w:del>
      </w:ins>
      <w:ins w:id="75" w:author="Vandana Bangera" w:date="2017-01-26T14:57:00Z">
        <w:del w:id="76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>_DataMart</w:delText>
          </w:r>
        </w:del>
      </w:ins>
      <w:ins w:id="77" w:author="Jon Myers" w:date="2017-01-16T09:01:00Z">
        <w:del w:id="78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_Release1_1.</w:delText>
          </w:r>
          <w:r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79" w:author="Vandana Bangera" w:date="2017-01-26T14:56:00Z">
        <w:del w:id="80" w:author="Tim Firmin" w:date="2017-10-12T11:44:00Z">
          <w:r w:rsidR="00EB0CD5" w:rsidDel="006F08E9">
            <w:rPr>
              <w:rFonts w:ascii="Verdana" w:hAnsi="Verdana" w:cs="Arial"/>
              <w:sz w:val="20"/>
              <w:szCs w:val="20"/>
            </w:rPr>
            <w:delText>0</w:delText>
          </w:r>
        </w:del>
      </w:ins>
      <w:ins w:id="81" w:author="Jon Myers" w:date="2017-01-16T09:01:00Z">
        <w:del w:id="82" w:author="Tim Firmin" w:date="2017-10-12T11:44:00Z">
          <w:r w:rsidRPr="00B659F7" w:rsidDel="006F08E9">
            <w:rPr>
              <w:rFonts w:ascii="Verdana" w:hAnsi="Verdana" w:cs="Arial"/>
              <w:sz w:val="20"/>
              <w:szCs w:val="20"/>
            </w:rPr>
            <w:delText>.0</w:delText>
          </w:r>
        </w:del>
      </w:ins>
    </w:p>
    <w:p w14:paraId="5449875E" w14:textId="77777777" w:rsidR="00884975" w:rsidDel="006F08E9" w:rsidRDefault="00884975" w:rsidP="00DC5E48">
      <w:pPr>
        <w:outlineLvl w:val="0"/>
        <w:rPr>
          <w:del w:id="83" w:author="Tim Firmin" w:date="2017-10-12T11:44:00Z"/>
          <w:rFonts w:ascii="Verdana" w:hAnsi="Verdana" w:cs="Arial"/>
          <w:sz w:val="20"/>
          <w:szCs w:val="20"/>
        </w:rPr>
      </w:pPr>
      <w:del w:id="84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BISystem_Release1_1.4</w:delText>
        </w:r>
      </w:del>
      <w:ins w:id="85" w:author="Jon Myers" w:date="2017-01-16T09:01:00Z">
        <w:del w:id="86" w:author="Tim Firmin" w:date="2017-10-12T11:44:00Z">
          <w:r w:rsidR="006F0ED2" w:rsidDel="006F08E9">
            <w:rPr>
              <w:rFonts w:ascii="Verdana" w:hAnsi="Verdana" w:cs="Arial"/>
              <w:sz w:val="20"/>
              <w:szCs w:val="20"/>
            </w:rPr>
            <w:delText>5</w:delText>
          </w:r>
        </w:del>
      </w:ins>
      <w:ins w:id="87" w:author="Vandana Bangera" w:date="2017-02-17T14:29:00Z">
        <w:del w:id="88" w:author="Tim Firmin" w:date="2017-10-12T11:44:00Z">
          <w:r w:rsidR="00EA1CF0" w:rsidDel="006F08E9">
            <w:rPr>
              <w:rFonts w:ascii="Verdana" w:hAnsi="Verdana" w:cs="Arial"/>
              <w:sz w:val="20"/>
              <w:szCs w:val="20"/>
            </w:rPr>
            <w:delText>6</w:delText>
          </w:r>
        </w:del>
      </w:ins>
      <w:del w:id="89" w:author="Tim Firmin" w:date="2017-10-12T11:44:00Z">
        <w:r w:rsidDel="006F08E9">
          <w:rPr>
            <w:rFonts w:ascii="Verdana" w:hAnsi="Verdana" w:cs="Arial"/>
            <w:sz w:val="20"/>
            <w:szCs w:val="20"/>
          </w:rPr>
          <w:delText>.0</w:delText>
        </w:r>
      </w:del>
      <w:ins w:id="90" w:author="Vandana Bangera" w:date="2017-01-26T14:56:00Z">
        <w:del w:id="91" w:author="Tim Firmin" w:date="2017-10-12T11:44:00Z">
          <w:r w:rsidR="004B1A3F" w:rsidDel="006F08E9">
            <w:rPr>
              <w:rFonts w:ascii="Verdana" w:hAnsi="Verdana" w:cs="Arial"/>
              <w:sz w:val="20"/>
              <w:szCs w:val="20"/>
            </w:rPr>
            <w:delText xml:space="preserve"> </w:delText>
          </w:r>
        </w:del>
      </w:ins>
    </w:p>
    <w:p w14:paraId="23DB0B79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553F122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2323A55B" w14:textId="337C2FFA" w:rsidR="00A8750F" w:rsidRDefault="00F83AE8" w:rsidP="00084100">
      <w:pPr>
        <w:outlineLvl w:val="0"/>
        <w:rPr>
          <w:ins w:id="92" w:author="Tim Firmin" w:date="2018-05-03T13:31:00Z"/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release </w:t>
      </w:r>
      <w:r w:rsidR="004C41A9">
        <w:rPr>
          <w:rFonts w:ascii="Verdana" w:hAnsi="Verdana" w:cs="Arial"/>
          <w:sz w:val="20"/>
          <w:szCs w:val="20"/>
        </w:rPr>
        <w:t xml:space="preserve">implements the </w:t>
      </w:r>
      <w:del w:id="93" w:author="Tim Firmin" w:date="2018-05-03T13:31:00Z">
        <w:r w:rsidR="004C41A9" w:rsidDel="00A8750F">
          <w:rPr>
            <w:rFonts w:ascii="Verdana" w:hAnsi="Verdana" w:cs="Arial"/>
            <w:sz w:val="20"/>
            <w:szCs w:val="20"/>
          </w:rPr>
          <w:delText xml:space="preserve">following </w:delText>
        </w:r>
      </w:del>
      <w:r w:rsidR="004C41A9">
        <w:rPr>
          <w:rFonts w:ascii="Verdana" w:hAnsi="Verdana" w:cs="Arial"/>
          <w:sz w:val="20"/>
          <w:szCs w:val="20"/>
        </w:rPr>
        <w:t>components</w:t>
      </w:r>
      <w:r w:rsidR="00DC32AB">
        <w:rPr>
          <w:rFonts w:ascii="Verdana" w:hAnsi="Verdana" w:cs="Arial"/>
          <w:sz w:val="20"/>
          <w:szCs w:val="20"/>
        </w:rPr>
        <w:t xml:space="preserve"> </w:t>
      </w:r>
      <w:ins w:id="94" w:author="Tim Firmin" w:date="2018-05-03T13:31:00Z">
        <w:r w:rsidR="00A8750F">
          <w:rPr>
            <w:rFonts w:ascii="Verdana" w:hAnsi="Verdana" w:cs="Arial"/>
            <w:sz w:val="20"/>
            <w:szCs w:val="20"/>
          </w:rPr>
          <w:t xml:space="preserve">related to the integration of TM1 data into the BI Finance Data Mart </w:t>
        </w:r>
        <w:r w:rsidR="00A8750F" w:rsidRPr="00905BAB">
          <w:rPr>
            <w:rFonts w:ascii="Verdana" w:hAnsi="Verdana" w:cs="Arial"/>
            <w:sz w:val="20"/>
            <w:szCs w:val="20"/>
            <w:u w:val="single"/>
            <w:rPrChange w:id="95" w:author="Tim Firmin" w:date="2018-05-08T11:14:00Z">
              <w:rPr>
                <w:rFonts w:ascii="Verdana" w:hAnsi="Verdana" w:cs="Arial"/>
                <w:sz w:val="20"/>
                <w:szCs w:val="20"/>
              </w:rPr>
            </w:rPrChange>
          </w:rPr>
          <w:t>as well as</w:t>
        </w:r>
        <w:r w:rsidR="00A8750F">
          <w:rPr>
            <w:rFonts w:ascii="Verdana" w:hAnsi="Verdana" w:cs="Arial"/>
            <w:sz w:val="20"/>
            <w:szCs w:val="20"/>
          </w:rPr>
          <w:t xml:space="preserve"> some additional changes for Hector 2 (Pipeline Reporting)</w:t>
        </w:r>
      </w:ins>
      <w:del w:id="96" w:author="Tim Firmin" w:date="2018-05-03T13:32:00Z">
        <w:r w:rsidR="004C41A9" w:rsidDel="00A8750F">
          <w:rPr>
            <w:rFonts w:ascii="Verdana" w:hAnsi="Verdana" w:cs="Arial"/>
            <w:sz w:val="20"/>
            <w:szCs w:val="20"/>
          </w:rPr>
          <w:delText>for</w:delText>
        </w:r>
        <w:r w:rsidR="00815EE0" w:rsidDel="00A8750F">
          <w:rPr>
            <w:rFonts w:ascii="Verdana" w:hAnsi="Verdana" w:cs="Arial"/>
            <w:sz w:val="20"/>
            <w:szCs w:val="20"/>
          </w:rPr>
          <w:delText xml:space="preserve"> the </w:delText>
        </w:r>
      </w:del>
      <w:del w:id="97" w:author="Tim Firmin" w:date="2017-10-12T11:45:00Z">
        <w:r w:rsidR="00815EE0" w:rsidDel="006F08E9">
          <w:rPr>
            <w:rFonts w:ascii="Verdana" w:hAnsi="Verdana" w:cs="Arial"/>
            <w:sz w:val="20"/>
            <w:szCs w:val="20"/>
          </w:rPr>
          <w:delText>Statement Portal</w:delText>
        </w:r>
      </w:del>
      <w:del w:id="98" w:author="Tim Firmin" w:date="2018-05-03T13:32:00Z">
        <w:r w:rsidR="0040461B" w:rsidDel="00A8750F">
          <w:rPr>
            <w:rFonts w:ascii="Verdana" w:hAnsi="Verdana" w:cs="Arial"/>
            <w:sz w:val="20"/>
            <w:szCs w:val="20"/>
          </w:rPr>
          <w:delText xml:space="preserve"> BI Project</w:delText>
        </w:r>
      </w:del>
      <w:r w:rsidR="00815EE0">
        <w:rPr>
          <w:rFonts w:ascii="Verdana" w:hAnsi="Verdana" w:cs="Arial"/>
          <w:sz w:val="20"/>
          <w:szCs w:val="20"/>
        </w:rPr>
        <w:t>:</w:t>
      </w:r>
    </w:p>
    <w:p w14:paraId="298B4B82" w14:textId="77777777" w:rsidR="00A8750F" w:rsidRDefault="00A8750F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2DA5B727" w14:textId="75AEB23D" w:rsidR="005673FD" w:rsidDel="006A2163" w:rsidRDefault="005673FD">
      <w:pPr>
        <w:pStyle w:val="ListParagraph"/>
        <w:numPr>
          <w:ilvl w:val="0"/>
          <w:numId w:val="2"/>
        </w:numPr>
        <w:outlineLvl w:val="0"/>
        <w:rPr>
          <w:del w:id="99" w:author="Tim Firmin" w:date="2017-10-12T11:47:00Z"/>
          <w:rFonts w:cs="Arial"/>
          <w:sz w:val="20"/>
          <w:szCs w:val="20"/>
        </w:rPr>
        <w:pPrChange w:id="100" w:author="Tim Firmin" w:date="2017-10-12T11:47:00Z">
          <w:pPr>
            <w:outlineLvl w:val="0"/>
          </w:pPr>
        </w:pPrChange>
      </w:pPr>
      <w:ins w:id="101" w:author="Vandana Bangera" w:date="2017-01-26T14:59:00Z">
        <w:r w:rsidRPr="000E2964">
          <w:rPr>
            <w:rFonts w:cs="Arial"/>
            <w:sz w:val="20"/>
            <w:szCs w:val="20"/>
          </w:rPr>
          <w:t xml:space="preserve">Azure </w:t>
        </w:r>
        <w:r>
          <w:rPr>
            <w:rFonts w:cs="Arial"/>
            <w:sz w:val="20"/>
            <w:szCs w:val="20"/>
          </w:rPr>
          <w:t>SQL</w:t>
        </w:r>
        <w:r w:rsidRPr="000E2964">
          <w:rPr>
            <w:rFonts w:cs="Arial"/>
            <w:sz w:val="20"/>
            <w:szCs w:val="20"/>
          </w:rPr>
          <w:t xml:space="preserve"> </w:t>
        </w:r>
        <w:r>
          <w:rPr>
            <w:rFonts w:cs="Arial"/>
            <w:sz w:val="20"/>
            <w:szCs w:val="20"/>
          </w:rPr>
          <w:t>Databas</w:t>
        </w:r>
      </w:ins>
      <w:ins w:id="102" w:author="Tim Firmin" w:date="2018-05-03T13:33:00Z">
        <w:r w:rsidR="00A8750F">
          <w:rPr>
            <w:rFonts w:cs="Arial"/>
            <w:sz w:val="20"/>
            <w:szCs w:val="20"/>
          </w:rPr>
          <w:t>e</w:t>
        </w:r>
      </w:ins>
      <w:ins w:id="103" w:author="Vandana Bangera" w:date="2017-01-26T14:59:00Z">
        <w:del w:id="104" w:author="Tim Firmin" w:date="2018-05-03T13:33:00Z">
          <w:r w:rsidDel="00A8750F">
            <w:rPr>
              <w:rFonts w:cs="Arial"/>
              <w:sz w:val="20"/>
              <w:szCs w:val="20"/>
            </w:rPr>
            <w:delText>e</w:delText>
          </w:r>
        </w:del>
        <w:r w:rsidRPr="000E2964">
          <w:rPr>
            <w:rFonts w:cs="Arial"/>
            <w:sz w:val="20"/>
            <w:szCs w:val="20"/>
          </w:rPr>
          <w:t xml:space="preserve"> –</w:t>
        </w:r>
        <w:r>
          <w:rPr>
            <w:rFonts w:cs="Arial"/>
            <w:sz w:val="20"/>
            <w:szCs w:val="20"/>
          </w:rPr>
          <w:t xml:space="preserve"> </w:t>
        </w:r>
        <w:del w:id="105" w:author="Tim Firmin" w:date="2017-10-12T11:46:00Z">
          <w:r w:rsidDel="006F08E9">
            <w:rPr>
              <w:rFonts w:cs="Arial"/>
              <w:sz w:val="20"/>
              <w:szCs w:val="20"/>
            </w:rPr>
            <w:delText>Finance</w:delText>
          </w:r>
        </w:del>
      </w:ins>
      <w:ins w:id="106" w:author="Vandana Bangera" w:date="2017-01-26T15:00:00Z">
        <w:del w:id="107" w:author="Tim Firmin" w:date="2017-10-12T11:46:00Z">
          <w:r w:rsidDel="006F08E9">
            <w:rPr>
              <w:rFonts w:cs="Arial"/>
              <w:sz w:val="20"/>
              <w:szCs w:val="20"/>
            </w:rPr>
            <w:delText>Stage</w:delText>
          </w:r>
        </w:del>
      </w:ins>
      <w:ins w:id="108" w:author="Tim Firmin" w:date="2018-05-03T13:33:00Z">
        <w:r w:rsidR="00A8750F">
          <w:rPr>
            <w:rFonts w:cs="Arial"/>
            <w:sz w:val="20"/>
            <w:szCs w:val="20"/>
          </w:rPr>
          <w:t>FinanceStage Objects under Schemas</w:t>
        </w:r>
      </w:ins>
      <w:ins w:id="109" w:author="Vandana Bangera" w:date="2017-01-26T14:59:00Z">
        <w:del w:id="110" w:author="Tim Firmin" w:date="2018-05-03T13:33:00Z">
          <w:r w:rsidRPr="000E2964" w:rsidDel="00A8750F">
            <w:rPr>
              <w:rFonts w:cs="Arial"/>
              <w:sz w:val="20"/>
              <w:szCs w:val="20"/>
            </w:rPr>
            <w:delText xml:space="preserve"> </w:delText>
          </w:r>
          <w:r w:rsidDel="00A8750F">
            <w:rPr>
              <w:rFonts w:cs="Arial"/>
              <w:sz w:val="20"/>
              <w:szCs w:val="20"/>
            </w:rPr>
            <w:delText xml:space="preserve">DB </w:delText>
          </w:r>
          <w:r w:rsidRPr="000E2964" w:rsidDel="00A8750F">
            <w:rPr>
              <w:rFonts w:cs="Arial"/>
              <w:sz w:val="20"/>
              <w:szCs w:val="20"/>
            </w:rPr>
            <w:delText>Schemas</w:delText>
          </w:r>
        </w:del>
        <w:r w:rsidRPr="000E2964">
          <w:rPr>
            <w:rFonts w:cs="Arial"/>
            <w:sz w:val="20"/>
            <w:szCs w:val="20"/>
          </w:rPr>
          <w:t>:</w:t>
        </w:r>
      </w:ins>
      <w:ins w:id="111" w:author="Tim Firmin" w:date="2017-10-12T11:47:00Z">
        <w:r w:rsidR="006A2163">
          <w:rPr>
            <w:rFonts w:cs="Arial"/>
            <w:sz w:val="20"/>
            <w:szCs w:val="20"/>
          </w:rPr>
          <w:t xml:space="preserve"> </w:t>
        </w:r>
      </w:ins>
    </w:p>
    <w:p w14:paraId="2464ACDD" w14:textId="77777777" w:rsidR="006A2163" w:rsidRPr="000E2964" w:rsidRDefault="006A2163" w:rsidP="005673FD">
      <w:pPr>
        <w:pStyle w:val="ListParagraph"/>
        <w:numPr>
          <w:ilvl w:val="0"/>
          <w:numId w:val="2"/>
        </w:numPr>
        <w:outlineLvl w:val="0"/>
        <w:rPr>
          <w:ins w:id="112" w:author="Tim Firmin" w:date="2017-10-12T11:47:00Z"/>
          <w:rFonts w:cs="Arial"/>
          <w:sz w:val="20"/>
          <w:szCs w:val="20"/>
        </w:rPr>
      </w:pPr>
    </w:p>
    <w:p w14:paraId="0E8273A7" w14:textId="72473CD7" w:rsidR="006A2163" w:rsidRPr="006A2163" w:rsidRDefault="005673FD">
      <w:pPr>
        <w:pStyle w:val="ListParagraph"/>
        <w:numPr>
          <w:ilvl w:val="1"/>
          <w:numId w:val="2"/>
        </w:numPr>
        <w:outlineLvl w:val="0"/>
        <w:rPr>
          <w:ins w:id="113" w:author="Tim Firmin" w:date="2017-10-12T11:47:00Z"/>
          <w:rFonts w:cs="Arial"/>
          <w:sz w:val="20"/>
          <w:szCs w:val="20"/>
          <w:rPrChange w:id="114" w:author="Tim Firmin" w:date="2017-10-12T11:47:00Z">
            <w:rPr>
              <w:ins w:id="115" w:author="Tim Firmin" w:date="2017-10-12T11:47:00Z"/>
            </w:rPr>
          </w:rPrChange>
        </w:rPr>
      </w:pPr>
      <w:ins w:id="116" w:author="Vandana Bangera" w:date="2017-01-26T15:00:00Z">
        <w:del w:id="117" w:author="Tim Firmin" w:date="2017-10-12T11:47:00Z">
          <w:r w:rsidRPr="006A2163" w:rsidDel="006A2163">
            <w:rPr>
              <w:rFonts w:cs="Arial"/>
              <w:sz w:val="20"/>
              <w:szCs w:val="20"/>
              <w:rPrChange w:id="118" w:author="Tim Firmin" w:date="2017-10-12T11:47:00Z">
                <w:rPr/>
              </w:rPrChange>
            </w:rPr>
            <w:delText>CodaStaging</w:delText>
          </w:r>
        </w:del>
      </w:ins>
      <w:ins w:id="119" w:author="Vandana Bangera" w:date="2017-01-26T14:59:00Z">
        <w:del w:id="120" w:author="Tim Firmin" w:date="2017-10-12T11:47:00Z">
          <w:r w:rsidRPr="006A2163" w:rsidDel="006A2163">
            <w:rPr>
              <w:rFonts w:cs="Arial"/>
              <w:sz w:val="20"/>
              <w:szCs w:val="20"/>
              <w:rPrChange w:id="121" w:author="Tim Firmin" w:date="2017-10-12T11:47:00Z">
                <w:rPr/>
              </w:rPrChange>
            </w:rPr>
            <w:delText xml:space="preserve">, </w:delText>
          </w:r>
        </w:del>
      </w:ins>
      <w:ins w:id="122" w:author="Vandana Bangera" w:date="2017-01-26T15:00:00Z">
        <w:del w:id="123" w:author="Tim Firmin" w:date="2017-10-12T11:47:00Z">
          <w:r w:rsidRPr="006A2163" w:rsidDel="006A2163">
            <w:rPr>
              <w:rFonts w:cs="Arial"/>
              <w:sz w:val="20"/>
              <w:szCs w:val="20"/>
              <w:rPrChange w:id="124" w:author="Tim Firmin" w:date="2017-10-12T11:47:00Z">
                <w:rPr/>
              </w:rPrChange>
            </w:rPr>
            <w:delText>CodaTransform, FinanceAudit</w:delText>
          </w:r>
        </w:del>
      </w:ins>
      <w:ins w:id="125" w:author="Vandana Bangera" w:date="2017-01-26T14:59:00Z">
        <w:del w:id="126" w:author="Tim Firmin" w:date="2017-10-12T11:47:00Z">
          <w:r w:rsidRPr="006A2163" w:rsidDel="006A2163">
            <w:rPr>
              <w:rFonts w:cs="Arial"/>
              <w:sz w:val="20"/>
              <w:szCs w:val="20"/>
              <w:rPrChange w:id="127" w:author="Tim Firmin" w:date="2017-10-12T11:47:00Z">
                <w:rPr/>
              </w:rPrChange>
            </w:rPr>
            <w:delText xml:space="preserve"> </w:delText>
          </w:r>
        </w:del>
      </w:ins>
      <w:ins w:id="128" w:author="Tim Firmin" w:date="2018-05-03T13:36:00Z">
        <w:r w:rsidR="00A8750F" w:rsidRPr="00A8750F">
          <w:rPr>
            <w:rFonts w:cs="Arial"/>
            <w:sz w:val="20"/>
            <w:szCs w:val="20"/>
            <w:rPrChange w:id="129" w:author="Tim Firmin" w:date="2018-05-03T13:37:00Z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rPrChange>
          </w:rPr>
          <w:t>TM1Control</w:t>
        </w:r>
        <w:r w:rsidR="00A8750F" w:rsidRPr="00A8750F">
          <w:rPr>
            <w:rFonts w:cs="Arial"/>
            <w:sz w:val="20"/>
            <w:szCs w:val="20"/>
            <w:rPrChange w:id="130" w:author="Tim Firmin" w:date="2018-05-03T13:37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 xml:space="preserve">, </w:t>
        </w:r>
        <w:r w:rsidR="00A8750F" w:rsidRPr="00A8750F">
          <w:rPr>
            <w:rFonts w:cs="Arial"/>
            <w:sz w:val="20"/>
            <w:szCs w:val="20"/>
            <w:rPrChange w:id="131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TM1Staging</w:t>
        </w:r>
        <w:r w:rsidR="00A8750F" w:rsidRPr="00A8750F">
          <w:rPr>
            <w:rFonts w:cs="Arial"/>
            <w:sz w:val="20"/>
            <w:szCs w:val="20"/>
            <w:rPrChange w:id="132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</w:rPr>
            </w:rPrChange>
          </w:rPr>
          <w:t xml:space="preserve">, </w:t>
        </w:r>
      </w:ins>
      <w:ins w:id="133" w:author="Tim Firmin" w:date="2018-05-03T13:37:00Z">
        <w:r w:rsidR="00A8750F" w:rsidRPr="00A8750F">
          <w:rPr>
            <w:rFonts w:cs="Arial"/>
            <w:sz w:val="20"/>
            <w:szCs w:val="20"/>
            <w:rPrChange w:id="134" w:author="Tim Firmin" w:date="2018-05-03T13:37:00Z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rPrChange>
          </w:rPr>
          <w:t>TM1Transform</w:t>
        </w:r>
      </w:ins>
    </w:p>
    <w:p w14:paraId="3D9B8F88" w14:textId="77777777" w:rsidR="006A2163" w:rsidRPr="006A2163" w:rsidRDefault="006A2163">
      <w:pPr>
        <w:outlineLvl w:val="0"/>
        <w:rPr>
          <w:ins w:id="135" w:author="Vandana Bangera" w:date="2017-01-26T14:59:00Z"/>
          <w:rFonts w:cs="Arial"/>
          <w:sz w:val="20"/>
          <w:szCs w:val="20"/>
          <w:rPrChange w:id="136" w:author="Tim Firmin" w:date="2017-10-12T11:47:00Z">
            <w:rPr>
              <w:ins w:id="137" w:author="Vandana Bangera" w:date="2017-01-26T14:59:00Z"/>
            </w:rPr>
          </w:rPrChange>
        </w:rPr>
        <w:pPrChange w:id="138" w:author="Tim Firmin" w:date="2017-10-12T11:47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C3F9CA4" w14:textId="737AFA0F" w:rsidR="005B471F" w:rsidRPr="000E2964" w:rsidRDefault="005B471F" w:rsidP="000E296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0E2964">
        <w:rPr>
          <w:rFonts w:cs="Arial"/>
          <w:sz w:val="20"/>
          <w:szCs w:val="20"/>
        </w:rPr>
        <w:t xml:space="preserve">Azure </w:t>
      </w:r>
      <w:del w:id="139" w:author="Vandana Bangera" w:date="2017-01-26T14:57:00Z">
        <w:r w:rsidRPr="000E2964" w:rsidDel="006E5748">
          <w:rPr>
            <w:rFonts w:cs="Arial"/>
            <w:sz w:val="20"/>
            <w:szCs w:val="20"/>
          </w:rPr>
          <w:delText xml:space="preserve">Sql </w:delText>
        </w:r>
      </w:del>
      <w:ins w:id="140" w:author="Vandana Bangera" w:date="2017-01-26T14:57:00Z">
        <w:r w:rsidR="006E5748">
          <w:rPr>
            <w:rFonts w:cs="Arial"/>
            <w:sz w:val="20"/>
            <w:szCs w:val="20"/>
          </w:rPr>
          <w:t>SQL</w:t>
        </w:r>
        <w:r w:rsidR="006E5748" w:rsidRPr="000E2964">
          <w:rPr>
            <w:rFonts w:cs="Arial"/>
            <w:sz w:val="20"/>
            <w:szCs w:val="20"/>
          </w:rPr>
          <w:t xml:space="preserve"> </w:t>
        </w:r>
      </w:ins>
      <w:del w:id="141" w:author="Vandana Bangera" w:date="2017-01-26T14:57:00Z">
        <w:r w:rsidRPr="000E2964" w:rsidDel="006E5748">
          <w:rPr>
            <w:rFonts w:cs="Arial"/>
            <w:sz w:val="20"/>
            <w:szCs w:val="20"/>
          </w:rPr>
          <w:delText xml:space="preserve">DW </w:delText>
        </w:r>
      </w:del>
      <w:ins w:id="142" w:author="Vandana Bangera" w:date="2017-01-26T14:57:00Z">
        <w:r w:rsidR="006E5748">
          <w:rPr>
            <w:rFonts w:cs="Arial"/>
            <w:sz w:val="20"/>
            <w:szCs w:val="20"/>
          </w:rPr>
          <w:t>Database</w:t>
        </w:r>
        <w:r w:rsidR="006E5748" w:rsidRPr="000E2964">
          <w:rPr>
            <w:rFonts w:cs="Arial"/>
            <w:sz w:val="20"/>
            <w:szCs w:val="20"/>
          </w:rPr>
          <w:t xml:space="preserve"> </w:t>
        </w:r>
      </w:ins>
      <w:r w:rsidR="000E2964" w:rsidRPr="000E2964">
        <w:rPr>
          <w:rFonts w:cs="Arial"/>
          <w:sz w:val="20"/>
          <w:szCs w:val="20"/>
        </w:rPr>
        <w:t>–</w:t>
      </w:r>
      <w:r w:rsidR="000E2964">
        <w:rPr>
          <w:rFonts w:cs="Arial"/>
          <w:sz w:val="20"/>
          <w:szCs w:val="20"/>
        </w:rPr>
        <w:t xml:space="preserve"> </w:t>
      </w:r>
      <w:del w:id="143" w:author="Vandana Bangera" w:date="2017-01-26T14:57:00Z">
        <w:r w:rsidR="000E2964" w:rsidRPr="000E2964" w:rsidDel="006E5748">
          <w:rPr>
            <w:rFonts w:cs="Arial"/>
            <w:sz w:val="20"/>
            <w:szCs w:val="20"/>
          </w:rPr>
          <w:delText>BI-ADW-U01</w:delText>
        </w:r>
      </w:del>
      <w:ins w:id="144" w:author="Vandana Bangera" w:date="2017-01-26T14:57:00Z">
        <w:r w:rsidR="006E5748">
          <w:rPr>
            <w:rFonts w:cs="Arial"/>
            <w:sz w:val="20"/>
            <w:szCs w:val="20"/>
          </w:rPr>
          <w:t>FinanceDataMart</w:t>
        </w:r>
      </w:ins>
      <w:r w:rsidR="000E2964" w:rsidRPr="000E2964">
        <w:rPr>
          <w:rFonts w:cs="Arial"/>
          <w:sz w:val="20"/>
          <w:szCs w:val="20"/>
        </w:rPr>
        <w:t xml:space="preserve"> </w:t>
      </w:r>
      <w:del w:id="145" w:author="Tim Firmin" w:date="2018-05-03T13:37:00Z">
        <w:r w:rsidR="000E2964" w:rsidDel="00A8750F">
          <w:rPr>
            <w:rFonts w:cs="Arial"/>
            <w:sz w:val="20"/>
            <w:szCs w:val="20"/>
          </w:rPr>
          <w:delText xml:space="preserve">DB </w:delText>
        </w:r>
        <w:r w:rsidRPr="000E2964" w:rsidDel="00A8750F">
          <w:rPr>
            <w:rFonts w:cs="Arial"/>
            <w:sz w:val="20"/>
            <w:szCs w:val="20"/>
          </w:rPr>
          <w:delText>Schemas</w:delText>
        </w:r>
      </w:del>
      <w:ins w:id="146" w:author="Tim Firmin" w:date="2018-05-03T13:37:00Z">
        <w:r w:rsidR="00A8750F">
          <w:rPr>
            <w:rFonts w:cs="Arial"/>
            <w:sz w:val="20"/>
            <w:szCs w:val="20"/>
          </w:rPr>
          <w:t>Objects</w:t>
        </w:r>
      </w:ins>
      <w:r w:rsidRPr="000E2964">
        <w:rPr>
          <w:rFonts w:cs="Arial"/>
          <w:sz w:val="20"/>
          <w:szCs w:val="20"/>
        </w:rPr>
        <w:t>:</w:t>
      </w:r>
    </w:p>
    <w:p w14:paraId="21414AA8" w14:textId="77777777" w:rsidR="00106EBA" w:rsidRDefault="00A8750F">
      <w:pPr>
        <w:pStyle w:val="ListParagraph"/>
        <w:numPr>
          <w:ilvl w:val="1"/>
          <w:numId w:val="2"/>
        </w:numPr>
        <w:outlineLvl w:val="0"/>
        <w:rPr>
          <w:ins w:id="147" w:author="Tim Firmin" w:date="2018-05-22T11:02:00Z"/>
          <w:rFonts w:ascii="Consolas" w:hAnsi="Consolas" w:cs="Consolas"/>
          <w:color w:val="000000"/>
          <w:sz w:val="19"/>
          <w:szCs w:val="19"/>
        </w:rPr>
      </w:pPr>
      <w:ins w:id="148" w:author="Tim Firmin" w:date="2017-10-12T11:48:00Z">
        <w:r>
          <w:rPr>
            <w:rFonts w:cs="Arial"/>
            <w:sz w:val="20"/>
            <w:szCs w:val="20"/>
          </w:rPr>
          <w:t xml:space="preserve">TM1 Fact Related </w:t>
        </w:r>
      </w:ins>
      <w:ins w:id="149" w:author="Tim Firmin" w:date="2018-05-03T13:40:00Z">
        <w:r w:rsidR="000032C9">
          <w:rPr>
            <w:rFonts w:cs="Arial"/>
            <w:sz w:val="20"/>
            <w:szCs w:val="20"/>
          </w:rPr>
          <w:t xml:space="preserve">and objects under </w:t>
        </w:r>
        <w:r w:rsidR="000032C9">
          <w:rPr>
            <w:rFonts w:ascii="Consolas" w:hAnsi="Consolas" w:cs="Consolas"/>
            <w:color w:val="000000"/>
            <w:sz w:val="19"/>
            <w:szCs w:val="19"/>
            <w:highlight w:val="white"/>
          </w:rPr>
          <w:t>[TM1reporting</w:t>
        </w:r>
        <w:r w:rsidR="00925740">
          <w:rPr>
            <w:rFonts w:ascii="Consolas" w:hAnsi="Consolas" w:cs="Consolas"/>
            <w:color w:val="000000"/>
            <w:sz w:val="19"/>
            <w:szCs w:val="19"/>
          </w:rPr>
          <w:t>]</w:t>
        </w:r>
      </w:ins>
    </w:p>
    <w:p w14:paraId="5F693CEE" w14:textId="60D9DE87" w:rsidR="00815EE0" w:rsidRPr="00106EBA" w:rsidRDefault="00815EE0">
      <w:pPr>
        <w:pStyle w:val="ListParagraph"/>
        <w:ind w:left="1440"/>
        <w:outlineLvl w:val="0"/>
        <w:rPr>
          <w:rFonts w:ascii="Consolas" w:hAnsi="Consolas" w:cs="Consolas"/>
          <w:color w:val="000000"/>
          <w:sz w:val="19"/>
          <w:szCs w:val="19"/>
          <w:rPrChange w:id="150" w:author="Tim Firmin" w:date="2018-05-22T11:02:00Z">
            <w:rPr/>
          </w:rPrChange>
        </w:rPr>
        <w:pPrChange w:id="151" w:author="Tim Firmin" w:date="2018-05-22T11:02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del w:id="152" w:author="Tim Firmin" w:date="2017-10-12T11:48:00Z">
        <w:r w:rsidRPr="00106EBA" w:rsidDel="006A2163">
          <w:rPr>
            <w:rFonts w:ascii="Times New Roman" w:hAnsi="Times New Roman" w:cs="Arial"/>
            <w:sz w:val="20"/>
            <w:szCs w:val="20"/>
            <w:lang w:eastAsia="en-GB"/>
            <w:rPrChange w:id="153" w:author="Tim Firmin" w:date="2018-05-22T11:02:00Z">
              <w:rPr/>
            </w:rPrChange>
          </w:rPr>
          <w:delText>Staging</w:delText>
        </w:r>
      </w:del>
      <w:ins w:id="154" w:author="Vandana Bangera" w:date="2017-01-26T14:58:00Z">
        <w:del w:id="155" w:author="Tim Firmin" w:date="2017-10-12T11:48:00Z">
          <w:r w:rsidR="006E5748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56" w:author="Tim Firmin" w:date="2018-05-22T11:02:00Z">
                <w:rPr/>
              </w:rPrChange>
            </w:rPr>
            <w:delText>CodaWarehouse</w:delText>
          </w:r>
        </w:del>
      </w:ins>
      <w:del w:id="157" w:author="Tim Firmin" w:date="2017-10-12T11:48:00Z">
        <w:r w:rsidRPr="00106EBA" w:rsidDel="006A2163">
          <w:rPr>
            <w:rFonts w:ascii="Times New Roman" w:hAnsi="Times New Roman" w:cs="Arial"/>
            <w:sz w:val="20"/>
            <w:szCs w:val="20"/>
            <w:lang w:eastAsia="en-GB"/>
            <w:rPrChange w:id="158" w:author="Tim Firmin" w:date="2018-05-22T11:02:00Z">
              <w:rPr/>
            </w:rPrChange>
          </w:rPr>
          <w:delText>, Clean</w:delText>
        </w:r>
      </w:del>
      <w:ins w:id="159" w:author="Vandana Bangera" w:date="2017-01-26T14:58:00Z">
        <w:del w:id="160" w:author="Tim Firmin" w:date="2017-10-12T11:47:00Z">
          <w:r w:rsidR="006E5748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61" w:author="Tim Firmin" w:date="2018-05-22T11:02:00Z">
                <w:rPr/>
              </w:rPrChange>
            </w:rPr>
            <w:delText>Coda</w:delText>
          </w:r>
        </w:del>
      </w:ins>
      <w:ins w:id="162" w:author="Vandana Bangera" w:date="2017-02-02T14:49:00Z">
        <w:del w:id="163" w:author="Tim Firmin" w:date="2017-10-12T11:47:00Z">
          <w:r w:rsidR="00134D9D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64" w:author="Tim Firmin" w:date="2018-05-22T11:02:00Z">
                <w:rPr/>
              </w:rPrChange>
            </w:rPr>
            <w:delText>T</w:delText>
          </w:r>
        </w:del>
      </w:ins>
      <w:ins w:id="165" w:author="Vandana Bangera" w:date="2017-01-26T14:58:00Z">
        <w:del w:id="166" w:author="Tim Firmin" w:date="2017-10-12T11:47:00Z">
          <w:r w:rsidR="006E5748" w:rsidRPr="00106EBA" w:rsidDel="006A2163">
            <w:rPr>
              <w:rFonts w:ascii="Times New Roman" w:hAnsi="Times New Roman" w:cs="Arial"/>
              <w:sz w:val="20"/>
              <w:szCs w:val="20"/>
              <w:lang w:eastAsia="en-GB"/>
              <w:rPrChange w:id="167" w:author="Tim Firmin" w:date="2018-05-22T11:02:00Z">
                <w:rPr/>
              </w:rPrChange>
            </w:rPr>
            <w:delText>abular</w:delText>
          </w:r>
        </w:del>
      </w:ins>
      <w:del w:id="168" w:author="Tim Firmin" w:date="2017-10-12T11:47:00Z">
        <w:r w:rsidRPr="00106EBA" w:rsidDel="006A2163">
          <w:rPr>
            <w:rFonts w:ascii="Times New Roman" w:hAnsi="Times New Roman" w:cs="Arial"/>
            <w:sz w:val="20"/>
            <w:szCs w:val="20"/>
            <w:lang w:eastAsia="en-GB"/>
            <w:rPrChange w:id="169" w:author="Tim Firmin" w:date="2018-05-22T11:02:00Z">
              <w:rPr/>
            </w:rPrChange>
          </w:rPr>
          <w:delText xml:space="preserve">, Transform, Utils, Reference and Warehouse </w:delText>
        </w:r>
      </w:del>
    </w:p>
    <w:p w14:paraId="63537251" w14:textId="0DC3EF18" w:rsidR="000E2964" w:rsidRPr="000E2964" w:rsidDel="006A2163" w:rsidRDefault="000E2964" w:rsidP="004E265B">
      <w:pPr>
        <w:pStyle w:val="ListParagraph"/>
        <w:numPr>
          <w:ilvl w:val="0"/>
          <w:numId w:val="2"/>
        </w:numPr>
        <w:outlineLvl w:val="0"/>
        <w:rPr>
          <w:del w:id="170" w:author="Tim Firmin" w:date="2017-10-12T11:48:00Z"/>
          <w:rFonts w:cs="Arial"/>
          <w:sz w:val="20"/>
          <w:szCs w:val="20"/>
        </w:rPr>
      </w:pPr>
      <w:del w:id="171" w:author="Tim Firmin" w:date="2017-10-12T11:48:00Z">
        <w:r w:rsidRPr="000E2964" w:rsidDel="006A2163">
          <w:rPr>
            <w:rFonts w:cs="Arial"/>
            <w:sz w:val="20"/>
            <w:szCs w:val="20"/>
          </w:rPr>
          <w:delText xml:space="preserve">Azure Sql </w:delText>
        </w:r>
      </w:del>
      <w:ins w:id="172" w:author="Vandana Bangera" w:date="2017-01-26T15:11:00Z">
        <w:del w:id="173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>SQL Database</w:delText>
          </w:r>
          <w:r w:rsidR="001A7AC4" w:rsidRPr="000E2964" w:rsidDel="006A2163">
            <w:rPr>
              <w:rFonts w:cs="Arial"/>
              <w:sz w:val="20"/>
              <w:szCs w:val="20"/>
            </w:rPr>
            <w:delText xml:space="preserve"> </w:delText>
          </w:r>
        </w:del>
      </w:ins>
      <w:del w:id="174" w:author="Tim Firmin" w:date="2017-10-12T11:48:00Z">
        <w:r w:rsidRPr="000E2964" w:rsidDel="006A2163">
          <w:rPr>
            <w:rFonts w:cs="Arial"/>
            <w:sz w:val="20"/>
            <w:szCs w:val="20"/>
          </w:rPr>
          <w:delText>–</w:delText>
        </w:r>
        <w:r w:rsidDel="006A2163">
          <w:rPr>
            <w:rFonts w:cs="Arial"/>
            <w:sz w:val="20"/>
            <w:szCs w:val="20"/>
          </w:rPr>
          <w:delText xml:space="preserve"> </w:delText>
        </w:r>
        <w:r w:rsidRPr="000E2964" w:rsidDel="006A2163">
          <w:rPr>
            <w:rFonts w:cs="Arial"/>
            <w:sz w:val="20"/>
            <w:szCs w:val="20"/>
          </w:rPr>
          <w:delText>BISystemUAT</w:delText>
        </w:r>
        <w:r w:rsidDel="006A2163">
          <w:rPr>
            <w:rFonts w:cs="Arial"/>
            <w:sz w:val="20"/>
            <w:szCs w:val="20"/>
          </w:rPr>
          <w:delText xml:space="preserve"> </w:delText>
        </w:r>
      </w:del>
      <w:ins w:id="175" w:author="Vandana Bangera" w:date="2017-02-14T11:08:00Z">
        <w:del w:id="176" w:author="Tim Firmin" w:date="2017-10-12T11:48:00Z">
          <w:r w:rsidR="006C48B1" w:rsidRPr="000E2964" w:rsidDel="006A2163">
            <w:rPr>
              <w:rFonts w:cs="Arial"/>
              <w:sz w:val="20"/>
              <w:szCs w:val="20"/>
            </w:rPr>
            <w:delText>BISystem</w:delText>
          </w:r>
          <w:r w:rsidR="006C48B1" w:rsidDel="006A2163">
            <w:rPr>
              <w:rFonts w:cs="Arial"/>
              <w:sz w:val="20"/>
              <w:szCs w:val="20"/>
            </w:rPr>
            <w:delText xml:space="preserve">Test </w:delText>
          </w:r>
        </w:del>
      </w:ins>
      <w:del w:id="177" w:author="Tim Firmin" w:date="2017-10-12T11:48:00Z">
        <w:r w:rsidDel="006A2163">
          <w:rPr>
            <w:rFonts w:cs="Arial"/>
            <w:sz w:val="20"/>
            <w:szCs w:val="20"/>
          </w:rPr>
          <w:delText>DB</w:delText>
        </w:r>
      </w:del>
      <w:ins w:id="178" w:author="Vandana Bangera" w:date="2017-01-26T15:11:00Z">
        <w:del w:id="179" w:author="Tim Firmin" w:date="2017-10-12T11:48:00Z">
          <w:r w:rsidR="001A7AC4" w:rsidDel="006A2163">
            <w:rPr>
              <w:rFonts w:cs="Arial"/>
              <w:sz w:val="20"/>
              <w:szCs w:val="20"/>
            </w:rPr>
            <w:delText xml:space="preserve">   </w:delText>
          </w:r>
        </w:del>
      </w:ins>
    </w:p>
    <w:p w14:paraId="135570EF" w14:textId="6090BD72" w:rsidR="00A33F54" w:rsidRDefault="00DD55AD" w:rsidP="004E265B">
      <w:pPr>
        <w:pStyle w:val="ListParagraph"/>
        <w:numPr>
          <w:ilvl w:val="0"/>
          <w:numId w:val="2"/>
        </w:numPr>
        <w:outlineLvl w:val="0"/>
        <w:rPr>
          <w:ins w:id="180" w:author="Vandana Bangera" w:date="2017-01-26T15:02:00Z"/>
          <w:rFonts w:cs="Arial"/>
          <w:sz w:val="20"/>
          <w:szCs w:val="20"/>
        </w:rPr>
      </w:pPr>
      <w:ins w:id="181" w:author="Vandana Bangera" w:date="2017-01-26T15:02:00Z">
        <w:r>
          <w:rPr>
            <w:rFonts w:cs="Arial"/>
            <w:sz w:val="20"/>
            <w:szCs w:val="20"/>
          </w:rPr>
          <w:t xml:space="preserve">Integration Services Catalog </w:t>
        </w:r>
      </w:ins>
      <w:ins w:id="182" w:author="Vandana Bangera" w:date="2017-01-26T15:07:00Z">
        <w:r>
          <w:rPr>
            <w:rFonts w:cs="Arial"/>
            <w:sz w:val="20"/>
            <w:szCs w:val="20"/>
          </w:rPr>
          <w:t>–</w:t>
        </w:r>
      </w:ins>
      <w:ins w:id="183" w:author="Vandana Bangera" w:date="2017-01-26T15:02:00Z">
        <w:r>
          <w:rPr>
            <w:rFonts w:cs="Arial"/>
            <w:sz w:val="20"/>
            <w:szCs w:val="20"/>
          </w:rPr>
          <w:t xml:space="preserve"> </w:t>
        </w:r>
        <w:del w:id="184" w:author="Tim Firmin" w:date="2018-05-03T13:41:00Z">
          <w:r w:rsidDel="00925740">
            <w:rPr>
              <w:rFonts w:cs="Arial"/>
              <w:sz w:val="20"/>
              <w:szCs w:val="20"/>
            </w:rPr>
            <w:delText xml:space="preserve">New </w:delText>
          </w:r>
        </w:del>
      </w:ins>
      <w:ins w:id="185" w:author="Vandana Bangera" w:date="2017-01-26T15:07:00Z">
        <w:del w:id="186" w:author="Tim Firmin" w:date="2018-05-03T13:41:00Z">
          <w:r w:rsidDel="00925740">
            <w:rPr>
              <w:rFonts w:cs="Arial"/>
              <w:sz w:val="20"/>
              <w:szCs w:val="20"/>
            </w:rPr>
            <w:delText>Folder Creation</w:delText>
          </w:r>
        </w:del>
      </w:ins>
      <w:ins w:id="187" w:author="Tim Firmin" w:date="2018-05-03T13:41:00Z">
        <w:r w:rsidR="00925740">
          <w:rPr>
            <w:rFonts w:cs="Arial"/>
            <w:sz w:val="20"/>
            <w:szCs w:val="20"/>
          </w:rPr>
          <w:t xml:space="preserve">Refresh Projects under </w:t>
        </w:r>
      </w:ins>
    </w:p>
    <w:p w14:paraId="4FDA3CB1" w14:textId="35EAB76E" w:rsidR="00197850" w:rsidRDefault="00815EE0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  <w:pPrChange w:id="188" w:author="Vandana Bangera" w:date="2017-01-26T15:02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r w:rsidRPr="00197850">
        <w:rPr>
          <w:rFonts w:cs="Arial"/>
          <w:sz w:val="20"/>
          <w:szCs w:val="20"/>
        </w:rPr>
        <w:t>SSIS</w:t>
      </w:r>
      <w:r w:rsidR="00197850" w:rsidRPr="00197850">
        <w:rPr>
          <w:rFonts w:cs="Arial"/>
          <w:sz w:val="20"/>
          <w:szCs w:val="20"/>
        </w:rPr>
        <w:t>DB</w:t>
      </w:r>
      <w:r w:rsidRPr="00197850">
        <w:rPr>
          <w:rFonts w:cs="Arial"/>
          <w:sz w:val="20"/>
          <w:szCs w:val="20"/>
        </w:rPr>
        <w:t xml:space="preserve"> </w:t>
      </w:r>
      <w:ins w:id="189" w:author="Vandana Bangera" w:date="2017-01-26T15:02:00Z">
        <w:r w:rsidR="00A33F54">
          <w:rPr>
            <w:rFonts w:cs="Arial"/>
            <w:sz w:val="20"/>
            <w:szCs w:val="20"/>
          </w:rPr>
          <w:t xml:space="preserve">Folder - </w:t>
        </w:r>
      </w:ins>
      <w:del w:id="190" w:author="Vandana Bangera" w:date="2017-01-26T15:02:00Z">
        <w:r w:rsidR="00197850" w:rsidDel="00A33F54">
          <w:rPr>
            <w:rFonts w:cs="Arial"/>
            <w:sz w:val="20"/>
            <w:szCs w:val="20"/>
          </w:rPr>
          <w:delText>Statement</w:delText>
        </w:r>
        <w:r w:rsidR="000E2964" w:rsidDel="00A33F54">
          <w:rPr>
            <w:rFonts w:cs="Arial"/>
            <w:sz w:val="20"/>
            <w:szCs w:val="20"/>
          </w:rPr>
          <w:delText>s</w:delText>
        </w:r>
        <w:r w:rsidR="00197850" w:rsidDel="00A33F54">
          <w:rPr>
            <w:rFonts w:cs="Arial"/>
            <w:sz w:val="20"/>
            <w:szCs w:val="20"/>
          </w:rPr>
          <w:delText>Portal</w:delText>
        </w:r>
      </w:del>
      <w:ins w:id="191" w:author="Tim Firmin" w:date="2018-05-03T13:42:00Z">
        <w:r w:rsidR="00925740">
          <w:rPr>
            <w:rFonts w:cs="Arial"/>
            <w:sz w:val="20"/>
            <w:szCs w:val="20"/>
          </w:rPr>
          <w:t>FinanceDataMart</w:t>
        </w:r>
      </w:ins>
      <w:ins w:id="192" w:author="Vandana Bangera" w:date="2017-01-26T15:02:00Z">
        <w:del w:id="193" w:author="Tim Firmin" w:date="2017-10-12T11:50:00Z">
          <w:r w:rsidR="00A33F54" w:rsidDel="006A2163">
            <w:rPr>
              <w:rFonts w:cs="Arial"/>
              <w:sz w:val="20"/>
              <w:szCs w:val="20"/>
            </w:rPr>
            <w:delText>FinanceDataMart</w:delText>
          </w:r>
        </w:del>
      </w:ins>
      <w:del w:id="194" w:author="Vandana Bangera" w:date="2017-01-26T15:03:00Z">
        <w:r w:rsidR="00197850" w:rsidDel="00A33F54">
          <w:rPr>
            <w:rFonts w:cs="Arial"/>
            <w:sz w:val="20"/>
            <w:szCs w:val="20"/>
          </w:rPr>
          <w:delText>:</w:delText>
        </w:r>
      </w:del>
    </w:p>
    <w:p w14:paraId="0257312A" w14:textId="77777777" w:rsidR="005B471F" w:rsidRPr="00197850" w:rsidRDefault="00197850">
      <w:pPr>
        <w:pStyle w:val="ListParagraph"/>
        <w:numPr>
          <w:ilvl w:val="2"/>
          <w:numId w:val="2"/>
        </w:numPr>
        <w:outlineLvl w:val="0"/>
        <w:rPr>
          <w:rFonts w:cs="Arial"/>
          <w:sz w:val="20"/>
          <w:szCs w:val="20"/>
        </w:rPr>
        <w:pPrChange w:id="195" w:author="Vandana Bangera" w:date="2017-01-26T15:0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r>
        <w:rPr>
          <w:rFonts w:cs="Arial"/>
          <w:sz w:val="20"/>
          <w:szCs w:val="20"/>
        </w:rPr>
        <w:t xml:space="preserve">Project </w:t>
      </w:r>
      <w:r w:rsidRPr="00197850">
        <w:rPr>
          <w:rFonts w:cs="Arial"/>
          <w:sz w:val="20"/>
          <w:szCs w:val="20"/>
        </w:rPr>
        <w:t>P</w:t>
      </w:r>
      <w:r w:rsidR="00815EE0" w:rsidRPr="00197850">
        <w:rPr>
          <w:rFonts w:cs="Arial"/>
          <w:sz w:val="20"/>
          <w:szCs w:val="20"/>
        </w:rPr>
        <w:t>ackages</w:t>
      </w:r>
      <w:r w:rsidR="005B471F" w:rsidRPr="00197850">
        <w:rPr>
          <w:rFonts w:cs="Arial"/>
          <w:sz w:val="20"/>
          <w:szCs w:val="20"/>
        </w:rPr>
        <w:t>:</w:t>
      </w:r>
    </w:p>
    <w:p w14:paraId="36347A63" w14:textId="2734260D" w:rsidR="006A2163" w:rsidRPr="006A2163" w:rsidRDefault="00D93FBB">
      <w:pPr>
        <w:pStyle w:val="ListParagraph"/>
        <w:numPr>
          <w:ilvl w:val="3"/>
          <w:numId w:val="2"/>
        </w:numPr>
        <w:outlineLvl w:val="0"/>
        <w:rPr>
          <w:ins w:id="196" w:author="Tim Firmin" w:date="2017-10-12T11:50:00Z"/>
          <w:rFonts w:cs="Arial"/>
          <w:sz w:val="20"/>
          <w:szCs w:val="20"/>
          <w:rPrChange w:id="197" w:author="Tim Firmin" w:date="2017-10-12T11:50:00Z">
            <w:rPr>
              <w:ins w:id="198" w:author="Tim Firmin" w:date="2017-10-12T11:50:00Z"/>
            </w:rPr>
          </w:rPrChange>
        </w:rPr>
        <w:pPrChange w:id="199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00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01" w:author="Tim Firmin" w:date="2017-10-12T11:50:00Z">
        <w:r w:rsidR="006A2163" w:rsidRPr="006A2163">
          <w:rPr>
            <w:rFonts w:cs="Arial"/>
            <w:sz w:val="20"/>
            <w:szCs w:val="20"/>
          </w:rPr>
          <w:t>.GlobalProcessor</w:t>
        </w:r>
      </w:ins>
    </w:p>
    <w:p w14:paraId="1DDCAF0E" w14:textId="3E9D339B" w:rsidR="006A2163" w:rsidRPr="006A2163" w:rsidRDefault="00D93FBB">
      <w:pPr>
        <w:pStyle w:val="ListParagraph"/>
        <w:numPr>
          <w:ilvl w:val="3"/>
          <w:numId w:val="2"/>
        </w:numPr>
        <w:outlineLvl w:val="0"/>
        <w:rPr>
          <w:ins w:id="202" w:author="Tim Firmin" w:date="2017-10-12T11:50:00Z"/>
          <w:rFonts w:cs="Arial"/>
          <w:sz w:val="20"/>
          <w:szCs w:val="20"/>
          <w:rPrChange w:id="203" w:author="Tim Firmin" w:date="2017-10-12T11:50:00Z">
            <w:rPr>
              <w:ins w:id="204" w:author="Tim Firmin" w:date="2017-10-12T11:50:00Z"/>
            </w:rPr>
          </w:rPrChange>
        </w:rPr>
        <w:pPrChange w:id="205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06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07" w:author="Tim Firmin" w:date="2017-10-12T11:50:00Z">
        <w:r w:rsidR="006A2163" w:rsidRPr="006A2163">
          <w:rPr>
            <w:rFonts w:cs="Arial"/>
            <w:sz w:val="20"/>
            <w:szCs w:val="20"/>
          </w:rPr>
          <w:t>.LandAndStage</w:t>
        </w:r>
      </w:ins>
    </w:p>
    <w:p w14:paraId="48502307" w14:textId="146852F1" w:rsidR="006A2163" w:rsidRDefault="00D93FBB">
      <w:pPr>
        <w:pStyle w:val="ListParagraph"/>
        <w:numPr>
          <w:ilvl w:val="3"/>
          <w:numId w:val="2"/>
        </w:numPr>
        <w:outlineLvl w:val="0"/>
        <w:rPr>
          <w:ins w:id="208" w:author="Tim Firmin" w:date="2017-10-12T11:50:00Z"/>
          <w:rFonts w:cs="Arial"/>
          <w:sz w:val="20"/>
          <w:szCs w:val="20"/>
        </w:rPr>
        <w:pPrChange w:id="209" w:author="Tim Firmin" w:date="2017-10-12T11:50:00Z">
          <w:pPr>
            <w:pStyle w:val="ListParagraph"/>
            <w:numPr>
              <w:numId w:val="2"/>
            </w:numPr>
            <w:ind w:hanging="360"/>
            <w:outlineLvl w:val="0"/>
          </w:pPr>
        </w:pPrChange>
      </w:pPr>
      <w:ins w:id="210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11" w:author="Tim Firmin" w:date="2017-10-12T11:50:00Z">
        <w:r w:rsidR="006A2163" w:rsidRPr="006A2163">
          <w:rPr>
            <w:rFonts w:cs="Arial"/>
            <w:sz w:val="20"/>
            <w:szCs w:val="20"/>
          </w:rPr>
          <w:t>.MDSAndTransform</w:t>
        </w:r>
      </w:ins>
    </w:p>
    <w:p w14:paraId="44E7BDE6" w14:textId="72FA5072" w:rsidR="006A2163" w:rsidRDefault="00D93FBB" w:rsidP="006A2163">
      <w:pPr>
        <w:pStyle w:val="ListParagraph"/>
        <w:numPr>
          <w:ilvl w:val="3"/>
          <w:numId w:val="2"/>
        </w:numPr>
        <w:outlineLvl w:val="0"/>
        <w:rPr>
          <w:ins w:id="212" w:author="Tim Firmin" w:date="2018-05-03T13:42:00Z"/>
          <w:rFonts w:cs="Arial"/>
          <w:sz w:val="20"/>
          <w:szCs w:val="20"/>
        </w:rPr>
      </w:pPr>
      <w:ins w:id="213" w:author="Tim Firmin" w:date="2018-05-04T16:03:00Z">
        <w:r>
          <w:rPr>
            <w:rFonts w:cs="Arial"/>
            <w:sz w:val="20"/>
            <w:szCs w:val="20"/>
          </w:rPr>
          <w:t>ETL.FDM</w:t>
        </w:r>
      </w:ins>
      <w:ins w:id="214" w:author="Tim Firmin" w:date="2017-10-12T11:50:00Z">
        <w:r w:rsidR="006A2163" w:rsidRPr="006A2163">
          <w:rPr>
            <w:rFonts w:cs="Arial"/>
            <w:sz w:val="20"/>
            <w:szCs w:val="20"/>
          </w:rPr>
          <w:t>.ExtractAndReport</w:t>
        </w:r>
      </w:ins>
    </w:p>
    <w:p w14:paraId="06821733" w14:textId="77777777" w:rsidR="00925740" w:rsidRDefault="00925740">
      <w:pPr>
        <w:outlineLvl w:val="0"/>
        <w:rPr>
          <w:ins w:id="215" w:author="Tim Firmin" w:date="2018-05-03T13:42:00Z"/>
          <w:rFonts w:cs="Arial"/>
          <w:sz w:val="20"/>
          <w:szCs w:val="20"/>
        </w:rPr>
        <w:pPrChange w:id="216" w:author="Tim Firmin" w:date="2018-05-03T13:42:00Z">
          <w:pPr>
            <w:pStyle w:val="ListParagraph"/>
            <w:numPr>
              <w:ilvl w:val="3"/>
              <w:numId w:val="2"/>
            </w:numPr>
            <w:ind w:left="2880" w:hanging="360"/>
            <w:outlineLvl w:val="0"/>
          </w:pPr>
        </w:pPrChange>
      </w:pPr>
    </w:p>
    <w:p w14:paraId="3D8712C8" w14:textId="5FB2EA86" w:rsidR="00925740" w:rsidRDefault="00925740" w:rsidP="00925740">
      <w:pPr>
        <w:pStyle w:val="ListParagraph"/>
        <w:numPr>
          <w:ilvl w:val="0"/>
          <w:numId w:val="2"/>
        </w:numPr>
        <w:outlineLvl w:val="0"/>
        <w:rPr>
          <w:ins w:id="217" w:author="Tim Firmin" w:date="2018-05-03T13:42:00Z"/>
          <w:rFonts w:cs="Arial"/>
          <w:sz w:val="20"/>
          <w:szCs w:val="20"/>
        </w:rPr>
      </w:pPr>
      <w:ins w:id="218" w:author="Tim Firmin" w:date="2018-05-03T13:42:00Z">
        <w:r>
          <w:rPr>
            <w:rFonts w:cs="Arial"/>
            <w:sz w:val="20"/>
            <w:szCs w:val="20"/>
          </w:rPr>
          <w:t xml:space="preserve">Integration Services Catalog – New Release of Projects under </w:t>
        </w:r>
      </w:ins>
    </w:p>
    <w:p w14:paraId="01E86AE3" w14:textId="50ADADC1" w:rsidR="00925740" w:rsidRDefault="00925740" w:rsidP="00925740">
      <w:pPr>
        <w:pStyle w:val="ListParagraph"/>
        <w:numPr>
          <w:ilvl w:val="1"/>
          <w:numId w:val="2"/>
        </w:numPr>
        <w:outlineLvl w:val="0"/>
        <w:rPr>
          <w:ins w:id="219" w:author="Tim Firmin" w:date="2018-05-03T13:42:00Z"/>
          <w:rFonts w:cs="Arial"/>
          <w:sz w:val="20"/>
          <w:szCs w:val="20"/>
        </w:rPr>
      </w:pPr>
      <w:ins w:id="220" w:author="Tim Firmin" w:date="2018-05-03T13:42:00Z">
        <w:r w:rsidRPr="00197850">
          <w:rPr>
            <w:rFonts w:cs="Arial"/>
            <w:sz w:val="20"/>
            <w:szCs w:val="20"/>
          </w:rPr>
          <w:t xml:space="preserve">SSISDB </w:t>
        </w:r>
        <w:r>
          <w:rPr>
            <w:rFonts w:cs="Arial"/>
            <w:sz w:val="20"/>
            <w:szCs w:val="20"/>
          </w:rPr>
          <w:t xml:space="preserve">Folder - </w:t>
        </w:r>
        <w:r w:rsidRPr="006A2163">
          <w:t xml:space="preserve"> </w:t>
        </w:r>
        <w:r w:rsidRPr="00925740">
          <w:rPr>
            <w:rFonts w:cs="Arial"/>
            <w:sz w:val="20"/>
            <w:szCs w:val="20"/>
          </w:rPr>
          <w:t>TM1FDM</w:t>
        </w:r>
        <w:r>
          <w:rPr>
            <w:rFonts w:cs="Arial"/>
            <w:sz w:val="20"/>
            <w:szCs w:val="20"/>
          </w:rPr>
          <w:t>.H2PlanningTM1</w:t>
        </w:r>
      </w:ins>
    </w:p>
    <w:p w14:paraId="4C592CFA" w14:textId="77777777" w:rsidR="00925740" w:rsidRPr="00197850" w:rsidRDefault="00925740" w:rsidP="00925740">
      <w:pPr>
        <w:pStyle w:val="ListParagraph"/>
        <w:numPr>
          <w:ilvl w:val="2"/>
          <w:numId w:val="2"/>
        </w:numPr>
        <w:outlineLvl w:val="0"/>
        <w:rPr>
          <w:ins w:id="221" w:author="Tim Firmin" w:date="2018-05-03T13:42:00Z"/>
          <w:rFonts w:cs="Arial"/>
          <w:sz w:val="20"/>
          <w:szCs w:val="20"/>
        </w:rPr>
      </w:pPr>
      <w:ins w:id="222" w:author="Tim Firmin" w:date="2018-05-03T13:42:00Z">
        <w:r>
          <w:rPr>
            <w:rFonts w:cs="Arial"/>
            <w:sz w:val="20"/>
            <w:szCs w:val="20"/>
          </w:rPr>
          <w:t xml:space="preserve">Project </w:t>
        </w:r>
        <w:r w:rsidRPr="00197850">
          <w:rPr>
            <w:rFonts w:cs="Arial"/>
            <w:sz w:val="20"/>
            <w:szCs w:val="20"/>
          </w:rPr>
          <w:t>Packages:</w:t>
        </w:r>
      </w:ins>
    </w:p>
    <w:p w14:paraId="141F5A9A" w14:textId="1048F91D" w:rsidR="00925740" w:rsidRPr="00F86947" w:rsidRDefault="00925740" w:rsidP="00925740">
      <w:pPr>
        <w:pStyle w:val="ListParagraph"/>
        <w:numPr>
          <w:ilvl w:val="3"/>
          <w:numId w:val="2"/>
        </w:numPr>
        <w:outlineLvl w:val="0"/>
        <w:rPr>
          <w:ins w:id="223" w:author="Tim Firmin" w:date="2018-05-03T13:42:00Z"/>
          <w:rFonts w:cs="Arial"/>
          <w:sz w:val="20"/>
          <w:szCs w:val="20"/>
        </w:rPr>
      </w:pPr>
      <w:ins w:id="224" w:author="Tim Firmin" w:date="2018-05-03T13:43:00Z">
        <w:r w:rsidRPr="00925740">
          <w:rPr>
            <w:rFonts w:cs="Arial"/>
            <w:sz w:val="20"/>
            <w:szCs w:val="20"/>
          </w:rPr>
          <w:t>H2PlanningTM1.GlobalProcess.dtsx</w:t>
        </w:r>
      </w:ins>
    </w:p>
    <w:p w14:paraId="6605CA15" w14:textId="2FF535CD" w:rsidR="005B471F" w:rsidDel="006A2163" w:rsidRDefault="005B471F">
      <w:pPr>
        <w:pStyle w:val="ListParagraph"/>
        <w:numPr>
          <w:ilvl w:val="3"/>
          <w:numId w:val="2"/>
        </w:numPr>
        <w:outlineLvl w:val="0"/>
        <w:rPr>
          <w:del w:id="225" w:author="Tim Firmin" w:date="2017-10-12T11:50:00Z"/>
          <w:rFonts w:cs="Arial"/>
          <w:sz w:val="20"/>
          <w:szCs w:val="20"/>
        </w:rPr>
        <w:pPrChange w:id="226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del w:id="227" w:author="Tim Firmin" w:date="2017-10-12T11:50:00Z">
        <w:r w:rsidDel="006A2163">
          <w:rPr>
            <w:rFonts w:cs="Arial"/>
            <w:sz w:val="20"/>
            <w:szCs w:val="20"/>
          </w:rPr>
          <w:delText>L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oad from </w:delText>
        </w:r>
        <w:r w:rsidR="00B659F7" w:rsidRPr="00B659F7" w:rsidDel="006A2163">
          <w:rPr>
            <w:rFonts w:cs="Arial"/>
            <w:sz w:val="20"/>
            <w:szCs w:val="20"/>
          </w:rPr>
          <w:delText xml:space="preserve">External to </w:delText>
        </w:r>
        <w:r w:rsidR="00815EE0" w:rsidRPr="00B659F7" w:rsidDel="006A2163">
          <w:rPr>
            <w:rFonts w:cs="Arial"/>
            <w:sz w:val="20"/>
            <w:szCs w:val="20"/>
          </w:rPr>
          <w:delText>Staging</w:delText>
        </w:r>
      </w:del>
      <w:ins w:id="228" w:author="Vandana Bangera" w:date="2017-01-26T15:03:00Z">
        <w:del w:id="229" w:author="Tim Firmin" w:date="2017-10-12T11:50:00Z">
          <w:r w:rsidR="00A33F54" w:rsidDel="006A2163">
            <w:rPr>
              <w:rFonts w:cs="Arial"/>
              <w:sz w:val="20"/>
              <w:szCs w:val="20"/>
            </w:rPr>
            <w:delText>ETL.FDM.GlobalProcess</w:delText>
          </w:r>
        </w:del>
      </w:ins>
    </w:p>
    <w:p w14:paraId="07267FD2" w14:textId="6E67F121" w:rsidR="005B471F" w:rsidDel="006A2163" w:rsidRDefault="00A33F54">
      <w:pPr>
        <w:pStyle w:val="ListParagraph"/>
        <w:numPr>
          <w:ilvl w:val="3"/>
          <w:numId w:val="2"/>
        </w:numPr>
        <w:outlineLvl w:val="0"/>
        <w:rPr>
          <w:del w:id="230" w:author="Tim Firmin" w:date="2017-10-12T11:50:00Z"/>
          <w:rFonts w:cs="Arial"/>
          <w:sz w:val="20"/>
          <w:szCs w:val="20"/>
        </w:rPr>
        <w:pPrChange w:id="231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32" w:author="Vandana Bangera" w:date="2017-01-26T15:04:00Z">
        <w:del w:id="233" w:author="Tim Firmin" w:date="2017-10-12T11:50:00Z">
          <w:r w:rsidDel="006A2163">
            <w:rPr>
              <w:rFonts w:cs="Arial"/>
              <w:sz w:val="20"/>
              <w:szCs w:val="20"/>
            </w:rPr>
            <w:delText>ETL.FDM.SourceToStage</w:delText>
          </w:r>
        </w:del>
      </w:ins>
      <w:del w:id="234" w:author="Tim Firmin" w:date="2017-10-12T11:50:00Z">
        <w:r w:rsidR="005B471F" w:rsidDel="006A2163">
          <w:rPr>
            <w:rFonts w:cs="Arial"/>
            <w:sz w:val="20"/>
            <w:szCs w:val="20"/>
          </w:rPr>
          <w:delText>Load from Staging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to Clean</w:delText>
        </w:r>
      </w:del>
    </w:p>
    <w:p w14:paraId="6B024CE4" w14:textId="68464419" w:rsidR="005B471F" w:rsidDel="006A2163" w:rsidRDefault="007028B0">
      <w:pPr>
        <w:pStyle w:val="ListParagraph"/>
        <w:numPr>
          <w:ilvl w:val="3"/>
          <w:numId w:val="2"/>
        </w:numPr>
        <w:outlineLvl w:val="0"/>
        <w:rPr>
          <w:del w:id="235" w:author="Tim Firmin" w:date="2017-10-12T11:50:00Z"/>
          <w:rFonts w:cs="Arial"/>
          <w:sz w:val="20"/>
          <w:szCs w:val="20"/>
        </w:rPr>
        <w:pPrChange w:id="236" w:author="Vandana Bangera" w:date="2017-01-26T15:0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37" w:author="Vandana Bangera" w:date="2017-01-26T15:04:00Z">
        <w:del w:id="238" w:author="Tim Firmin" w:date="2017-10-12T11:50:00Z">
          <w:r w:rsidDel="006A2163">
            <w:rPr>
              <w:rFonts w:cs="Arial"/>
              <w:sz w:val="20"/>
              <w:szCs w:val="20"/>
            </w:rPr>
            <w:delText>ETL.FDM.StageToTransform</w:delText>
          </w:r>
        </w:del>
      </w:ins>
      <w:del w:id="239" w:author="Tim Firmin" w:date="2017-10-12T11:50:00Z">
        <w:r w:rsidR="005B471F" w:rsidDel="006A2163">
          <w:rPr>
            <w:rFonts w:cs="Arial"/>
            <w:sz w:val="20"/>
            <w:szCs w:val="20"/>
          </w:rPr>
          <w:delText>Load from Clean/Reference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to Transform</w:delText>
        </w:r>
      </w:del>
    </w:p>
    <w:p w14:paraId="46605D19" w14:textId="69691346" w:rsidR="006A2163" w:rsidRPr="006A2163" w:rsidRDefault="007028B0">
      <w:pPr>
        <w:outlineLvl w:val="0"/>
        <w:rPr>
          <w:rFonts w:cs="Arial"/>
          <w:sz w:val="20"/>
          <w:szCs w:val="20"/>
          <w:rPrChange w:id="240" w:author="Tim Firmin" w:date="2017-10-12T11:50:00Z">
            <w:rPr/>
          </w:rPrChange>
        </w:rPr>
        <w:pPrChange w:id="241" w:author="Tim Firmin" w:date="2017-10-12T11:50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  <w:ins w:id="242" w:author="Vandana Bangera" w:date="2017-01-26T15:04:00Z">
        <w:del w:id="243" w:author="Tim Firmin" w:date="2017-10-12T11:50:00Z">
          <w:r w:rsidDel="006A2163">
            <w:rPr>
              <w:rFonts w:cs="Arial"/>
              <w:sz w:val="20"/>
              <w:szCs w:val="20"/>
            </w:rPr>
            <w:delText>ETL.FDM.</w:delText>
          </w:r>
        </w:del>
      </w:ins>
      <w:del w:id="244" w:author="Tim Firmin" w:date="2017-10-12T11:50:00Z">
        <w:r w:rsidR="005B471F" w:rsidDel="006A2163">
          <w:rPr>
            <w:rFonts w:cs="Arial"/>
            <w:sz w:val="20"/>
            <w:szCs w:val="20"/>
          </w:rPr>
          <w:delText>Load from Transform</w:delText>
        </w:r>
        <w:r w:rsidR="00815EE0" w:rsidRPr="00B659F7" w:rsidDel="006A2163">
          <w:rPr>
            <w:rFonts w:cs="Arial"/>
            <w:sz w:val="20"/>
            <w:szCs w:val="20"/>
          </w:rPr>
          <w:delText xml:space="preserve"> t</w:delText>
        </w:r>
      </w:del>
      <w:ins w:id="245" w:author="Vandana Bangera" w:date="2017-01-26T15:04:00Z">
        <w:del w:id="246" w:author="Tim Firmin" w:date="2017-10-12T11:50:00Z">
          <w:r w:rsidDel="006A2163">
            <w:rPr>
              <w:rFonts w:cs="Arial"/>
              <w:sz w:val="20"/>
              <w:szCs w:val="20"/>
            </w:rPr>
            <w:delText>T</w:delText>
          </w:r>
        </w:del>
      </w:ins>
      <w:del w:id="247" w:author="Tim Firmin" w:date="2017-10-12T11:50:00Z">
        <w:r w:rsidR="00815EE0" w:rsidRPr="00B659F7" w:rsidDel="006A2163">
          <w:rPr>
            <w:rFonts w:cs="Arial"/>
            <w:sz w:val="20"/>
            <w:szCs w:val="20"/>
          </w:rPr>
          <w:delText>o Warehouse</w:delText>
        </w:r>
      </w:del>
    </w:p>
    <w:p w14:paraId="6226C192" w14:textId="77777777" w:rsidR="00197850" w:rsidRDefault="00197850" w:rsidP="004E265B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 w:rsidRPr="00197850">
        <w:rPr>
          <w:rFonts w:cs="Arial"/>
          <w:sz w:val="20"/>
          <w:szCs w:val="20"/>
        </w:rPr>
        <w:t>Environment:</w:t>
      </w:r>
    </w:p>
    <w:p w14:paraId="03DCF03C" w14:textId="4C335EF1" w:rsidR="00197850" w:rsidRDefault="00346EBC" w:rsidP="00197850">
      <w:pPr>
        <w:pStyle w:val="ListParagraph"/>
        <w:numPr>
          <w:ilvl w:val="2"/>
          <w:numId w:val="2"/>
        </w:numPr>
        <w:outlineLvl w:val="0"/>
        <w:rPr>
          <w:ins w:id="248" w:author="Tim Firmin" w:date="2018-05-03T13:43:00Z"/>
          <w:rFonts w:cs="Arial"/>
          <w:sz w:val="20"/>
          <w:szCs w:val="20"/>
        </w:rPr>
      </w:pPr>
      <w:del w:id="249" w:author="Vandana Bangera" w:date="2017-02-14T11:08:00Z">
        <w:r w:rsidRPr="00346EBC" w:rsidDel="00905A3E">
          <w:rPr>
            <w:rFonts w:cs="Arial"/>
            <w:sz w:val="20"/>
            <w:szCs w:val="20"/>
          </w:rPr>
          <w:delText>UAT</w:delText>
        </w:r>
      </w:del>
      <w:ins w:id="250" w:author="Vandana Bangera" w:date="2017-02-14T11:08:00Z">
        <w:del w:id="251" w:author="Tim Firmin" w:date="2017-10-12T11:50:00Z">
          <w:r w:rsidR="00905A3E" w:rsidDel="006A2163">
            <w:rPr>
              <w:rFonts w:cs="Arial"/>
              <w:sz w:val="20"/>
              <w:szCs w:val="20"/>
            </w:rPr>
            <w:delText>SysTest</w:delText>
          </w:r>
        </w:del>
      </w:ins>
      <w:ins w:id="252" w:author="Tim Firmin" w:date="2017-10-12T11:50:00Z">
        <w:r w:rsidR="00D34A0C">
          <w:rPr>
            <w:rFonts w:cs="Arial"/>
            <w:sz w:val="20"/>
            <w:szCs w:val="20"/>
          </w:rPr>
          <w:t>Prod</w:t>
        </w:r>
      </w:ins>
    </w:p>
    <w:p w14:paraId="5A898967" w14:textId="77777777" w:rsidR="00925740" w:rsidRPr="00346EBC" w:rsidRDefault="00925740">
      <w:pPr>
        <w:pStyle w:val="ListParagraph"/>
        <w:ind w:left="2160"/>
        <w:outlineLvl w:val="0"/>
        <w:rPr>
          <w:rFonts w:cs="Arial"/>
          <w:sz w:val="20"/>
          <w:szCs w:val="20"/>
        </w:rPr>
        <w:pPrChange w:id="253" w:author="Tim Firmin" w:date="2018-05-03T13:43:00Z">
          <w:pPr>
            <w:pStyle w:val="ListParagraph"/>
            <w:numPr>
              <w:ilvl w:val="2"/>
              <w:numId w:val="2"/>
            </w:numPr>
            <w:ind w:left="2160" w:hanging="360"/>
            <w:outlineLvl w:val="0"/>
          </w:pPr>
        </w:pPrChange>
      </w:pPr>
    </w:p>
    <w:p w14:paraId="4DF8DA61" w14:textId="77777777" w:rsidR="00197850" w:rsidRDefault="00A8588D" w:rsidP="00197850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del w:id="254" w:author="Vandana Bangera" w:date="2017-01-26T15:07:00Z">
        <w:r w:rsidDel="002530FB">
          <w:rPr>
            <w:rFonts w:cs="Arial"/>
            <w:sz w:val="20"/>
            <w:szCs w:val="20"/>
          </w:rPr>
          <w:delText xml:space="preserve">SSIS_StatementPortal_Load </w:delText>
        </w:r>
        <w:r w:rsidR="00197850" w:rsidDel="002530FB">
          <w:rPr>
            <w:rFonts w:cs="Arial"/>
            <w:sz w:val="20"/>
            <w:szCs w:val="20"/>
          </w:rPr>
          <w:delText>Sql</w:delText>
        </w:r>
      </w:del>
      <w:ins w:id="255" w:author="Vandana Bangera" w:date="2017-01-26T15:07:00Z">
        <w:r w:rsidR="002530FB">
          <w:rPr>
            <w:rFonts w:cs="Arial"/>
            <w:sz w:val="20"/>
            <w:szCs w:val="20"/>
          </w:rPr>
          <w:t>SQL</w:t>
        </w:r>
      </w:ins>
      <w:r w:rsidR="00197850">
        <w:rPr>
          <w:rFonts w:cs="Arial"/>
          <w:sz w:val="20"/>
          <w:szCs w:val="20"/>
        </w:rPr>
        <w:t xml:space="preserve"> Server Agent Job</w:t>
      </w:r>
      <w:ins w:id="256" w:author="Vandana Bangera" w:date="2017-01-26T15:07:00Z">
        <w:r w:rsidR="002530FB">
          <w:rPr>
            <w:rFonts w:cs="Arial"/>
            <w:sz w:val="20"/>
            <w:szCs w:val="20"/>
          </w:rPr>
          <w:t xml:space="preserve"> – New Agent Job Creation</w:t>
        </w:r>
      </w:ins>
      <w:del w:id="257" w:author="Vandana Bangera" w:date="2017-01-26T15:07:00Z">
        <w:r w:rsidR="00197850" w:rsidDel="002530FB">
          <w:rPr>
            <w:rFonts w:cs="Arial"/>
            <w:sz w:val="20"/>
            <w:szCs w:val="20"/>
          </w:rPr>
          <w:delText>:</w:delText>
        </w:r>
      </w:del>
    </w:p>
    <w:p w14:paraId="12617E16" w14:textId="77777777" w:rsidR="00923D53" w:rsidRDefault="00F17982" w:rsidP="00925740">
      <w:pPr>
        <w:pStyle w:val="ListParagraph"/>
        <w:numPr>
          <w:ilvl w:val="1"/>
          <w:numId w:val="2"/>
        </w:numPr>
        <w:outlineLvl w:val="0"/>
        <w:rPr>
          <w:ins w:id="258" w:author="Tim Firmin" w:date="2018-05-08T10:53:00Z"/>
          <w:rFonts w:cs="Arial"/>
          <w:sz w:val="20"/>
          <w:szCs w:val="20"/>
        </w:rPr>
      </w:pPr>
      <w:del w:id="259" w:author="Vandana Bangera" w:date="2017-01-26T15:06:00Z">
        <w:r w:rsidRPr="00F17982" w:rsidDel="004603B4">
          <w:rPr>
            <w:rFonts w:cs="Arial"/>
            <w:sz w:val="20"/>
            <w:szCs w:val="20"/>
          </w:rPr>
          <w:delText>SSIS</w:delText>
        </w:r>
      </w:del>
      <w:ins w:id="260" w:author="Vandana Bangera" w:date="2017-01-26T15:06:00Z">
        <w:del w:id="261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SSIS_</w:delText>
          </w:r>
        </w:del>
        <w:del w:id="262" w:author="Tim Firmin" w:date="2017-10-12T11:51:00Z">
          <w:r w:rsidR="004603B4" w:rsidRPr="004603B4" w:rsidDel="006A2163">
            <w:rPr>
              <w:rFonts w:cs="Arial"/>
              <w:sz w:val="20"/>
              <w:szCs w:val="20"/>
            </w:rPr>
            <w:delText>FinanceDataMart</w:delText>
          </w:r>
        </w:del>
        <w:del w:id="263" w:author="Tim Firmin" w:date="2018-05-03T13:49:00Z">
          <w:r w:rsidR="004603B4" w:rsidRPr="004603B4" w:rsidDel="00925740">
            <w:rPr>
              <w:rFonts w:cs="Arial"/>
              <w:sz w:val="20"/>
              <w:szCs w:val="20"/>
            </w:rPr>
            <w:delText>_</w:delText>
          </w:r>
        </w:del>
      </w:ins>
      <w:ins w:id="264" w:author="Tim Firmin" w:date="2018-05-03T13:49:00Z">
        <w:r w:rsidR="00925740" w:rsidRPr="00925740">
          <w:rPr>
            <w:rFonts w:cs="Arial"/>
            <w:sz w:val="20"/>
            <w:szCs w:val="20"/>
          </w:rPr>
          <w:t>SSIS_TM1FDM301_Load</w:t>
        </w:r>
      </w:ins>
    </w:p>
    <w:p w14:paraId="3885FD73" w14:textId="77777777" w:rsidR="00923D53" w:rsidRDefault="00923D53">
      <w:pPr>
        <w:outlineLvl w:val="0"/>
        <w:rPr>
          <w:ins w:id="265" w:author="Tim Firmin" w:date="2018-05-08T10:53:00Z"/>
          <w:rFonts w:cs="Arial"/>
          <w:sz w:val="20"/>
          <w:szCs w:val="20"/>
        </w:rPr>
        <w:pPrChange w:id="266" w:author="Tim Firmin" w:date="2018-05-08T10:5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5EDE97FF" w14:textId="54F9C38E" w:rsidR="00197850" w:rsidRPr="00923D53" w:rsidRDefault="00923D53">
      <w:pPr>
        <w:pStyle w:val="ListParagraph"/>
        <w:numPr>
          <w:ilvl w:val="0"/>
          <w:numId w:val="25"/>
        </w:numPr>
        <w:outlineLvl w:val="0"/>
        <w:rPr>
          <w:ins w:id="267" w:author="Tim Firmin" w:date="2018-05-03T13:43:00Z"/>
          <w:rFonts w:cs="Arial"/>
          <w:sz w:val="20"/>
          <w:szCs w:val="20"/>
          <w:rPrChange w:id="268" w:author="Tim Firmin" w:date="2018-05-08T10:54:00Z">
            <w:rPr>
              <w:ins w:id="269" w:author="Tim Firmin" w:date="2018-05-03T13:43:00Z"/>
            </w:rPr>
          </w:rPrChange>
        </w:rPr>
        <w:pPrChange w:id="270" w:author="Tim Firmin" w:date="2018-05-08T10:54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  <w:ins w:id="271" w:author="Tim Firmin" w:date="2018-05-08T10:53:00Z">
        <w:r w:rsidRPr="00923D53">
          <w:rPr>
            <w:rFonts w:cs="Arial"/>
            <w:sz w:val="20"/>
            <w:szCs w:val="20"/>
          </w:rPr>
          <w:t xml:space="preserve">Updated Tabular FDM Cube </w:t>
        </w:r>
      </w:ins>
      <w:ins w:id="272" w:author="Tim Firmin" w:date="2018-05-08T10:54:00Z">
        <w:r w:rsidRPr="00923D53">
          <w:rPr>
            <w:rFonts w:cs="Arial"/>
            <w:sz w:val="20"/>
            <w:szCs w:val="20"/>
          </w:rPr>
          <w:t>–</w:t>
        </w:r>
      </w:ins>
      <w:ins w:id="273" w:author="Tim Firmin" w:date="2018-05-08T10:53:00Z">
        <w:r w:rsidRPr="00923D53">
          <w:rPr>
            <w:rFonts w:cs="Arial"/>
            <w:sz w:val="20"/>
            <w:szCs w:val="20"/>
          </w:rPr>
          <w:t xml:space="preserve"> Fi</w:t>
        </w:r>
      </w:ins>
      <w:ins w:id="274" w:author="Tim Firmin" w:date="2018-05-08T10:54:00Z">
        <w:r w:rsidRPr="00923D53">
          <w:rPr>
            <w:rFonts w:cs="Arial"/>
            <w:sz w:val="20"/>
            <w:szCs w:val="20"/>
          </w:rPr>
          <w:t>nancial Analytics</w:t>
        </w:r>
      </w:ins>
      <w:ins w:id="275" w:author="Vandana Bangera" w:date="2017-01-26T15:06:00Z">
        <w:del w:id="276" w:author="Tim Firmin" w:date="2018-05-03T13:49:00Z">
          <w:r w:rsidR="004603B4" w:rsidRPr="00923D53" w:rsidDel="00925740">
            <w:rPr>
              <w:rFonts w:cs="Arial"/>
              <w:sz w:val="20"/>
              <w:szCs w:val="20"/>
              <w:rPrChange w:id="277" w:author="Tim Firmin" w:date="2018-05-08T10:54:00Z">
                <w:rPr/>
              </w:rPrChange>
            </w:rPr>
            <w:delText>LoadAndProcess</w:delText>
          </w:r>
        </w:del>
      </w:ins>
      <w:del w:id="278" w:author="Tim Firmin" w:date="2018-05-03T13:49:00Z">
        <w:r w:rsidR="00F17982" w:rsidRPr="00923D53" w:rsidDel="00925740">
          <w:rPr>
            <w:rFonts w:cs="Arial"/>
            <w:sz w:val="20"/>
            <w:szCs w:val="20"/>
            <w:rPrChange w:id="279" w:author="Tim Firmin" w:date="2018-05-08T10:54:00Z">
              <w:rPr/>
            </w:rPrChange>
          </w:rPr>
          <w:delText>_Statements_Portal_Global_Process_Feeds</w:delText>
        </w:r>
        <w:r w:rsidR="0041603B" w:rsidRPr="00923D53" w:rsidDel="00925740">
          <w:rPr>
            <w:rFonts w:cs="Arial"/>
            <w:sz w:val="20"/>
            <w:szCs w:val="20"/>
            <w:rPrChange w:id="280" w:author="Tim Firmin" w:date="2018-05-08T10:54:00Z">
              <w:rPr/>
            </w:rPrChange>
          </w:rPr>
          <w:delText xml:space="preserve"> </w:delText>
        </w:r>
      </w:del>
    </w:p>
    <w:p w14:paraId="7BFF7612" w14:textId="77777777" w:rsidR="00923D53" w:rsidRDefault="00923D53">
      <w:pPr>
        <w:pStyle w:val="ListParagraph"/>
        <w:ind w:left="1440"/>
        <w:outlineLvl w:val="0"/>
        <w:rPr>
          <w:ins w:id="281" w:author="Vandana Bangera" w:date="2017-01-26T15:08:00Z"/>
          <w:rFonts w:cs="Arial"/>
          <w:sz w:val="20"/>
          <w:szCs w:val="20"/>
        </w:rPr>
        <w:pPrChange w:id="282" w:author="Tim Firmin" w:date="2018-05-03T13:43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C7A0CE5" w14:textId="4164BCF9" w:rsidR="00737AB1" w:rsidDel="00925740" w:rsidRDefault="00737AB1" w:rsidP="00657B75">
      <w:pPr>
        <w:pStyle w:val="ListParagraph"/>
        <w:numPr>
          <w:ilvl w:val="0"/>
          <w:numId w:val="2"/>
        </w:numPr>
        <w:outlineLvl w:val="0"/>
        <w:rPr>
          <w:ins w:id="283" w:author="Vandana Bangera" w:date="2017-01-26T15:08:00Z"/>
          <w:del w:id="284" w:author="Tim Firmin" w:date="2018-05-03T13:49:00Z"/>
          <w:rFonts w:cs="Arial"/>
          <w:sz w:val="20"/>
          <w:szCs w:val="20"/>
        </w:rPr>
      </w:pPr>
      <w:ins w:id="285" w:author="Vandana Bangera" w:date="2017-01-26T15:08:00Z">
        <w:del w:id="286" w:author="Tim Firmin" w:date="2017-10-12T11:51:00Z">
          <w:r w:rsidDel="006A2163">
            <w:rPr>
              <w:rFonts w:cs="Arial"/>
              <w:sz w:val="20"/>
              <w:szCs w:val="20"/>
            </w:rPr>
            <w:delText>Azure Tabular</w:delText>
          </w:r>
        </w:del>
        <w:del w:id="287" w:author="Tim Firmin" w:date="2018-05-03T13:49:00Z">
          <w:r w:rsidDel="00925740">
            <w:rPr>
              <w:rFonts w:cs="Arial"/>
              <w:sz w:val="20"/>
              <w:szCs w:val="20"/>
            </w:rPr>
            <w:delText xml:space="preserve"> Model – </w:delText>
          </w:r>
        </w:del>
      </w:ins>
      <w:ins w:id="288" w:author="Vandana Bangera" w:date="2017-01-26T15:10:00Z">
        <w:del w:id="289" w:author="Tim Firmin" w:date="2017-10-12T11:51:00Z">
          <w:r w:rsidR="00657B75" w:rsidRPr="00657B75" w:rsidDel="006A2163">
            <w:rPr>
              <w:rFonts w:cs="Arial"/>
              <w:sz w:val="20"/>
              <w:szCs w:val="20"/>
            </w:rPr>
            <w:delText>FinancialAnalytics</w:delText>
          </w:r>
          <w:r w:rsidR="00657B75" w:rsidDel="006A2163">
            <w:rPr>
              <w:rFonts w:cs="Arial"/>
              <w:sz w:val="20"/>
              <w:szCs w:val="20"/>
            </w:rPr>
            <w:delText xml:space="preserve"> DB</w:delText>
          </w:r>
        </w:del>
      </w:ins>
    </w:p>
    <w:p w14:paraId="114D7F51" w14:textId="77777777" w:rsidR="00737AB1" w:rsidRPr="00737AB1" w:rsidDel="006F08E9" w:rsidRDefault="00737AB1">
      <w:pPr>
        <w:outlineLvl w:val="0"/>
        <w:rPr>
          <w:ins w:id="290" w:author="Vandana Bangera" w:date="2017-01-26T15:08:00Z"/>
          <w:del w:id="291" w:author="Tim Firmin" w:date="2017-10-12T11:38:00Z"/>
          <w:rFonts w:cs="Arial"/>
          <w:sz w:val="20"/>
          <w:szCs w:val="20"/>
          <w:rPrChange w:id="292" w:author="Vandana Bangera" w:date="2017-01-26T15:08:00Z">
            <w:rPr>
              <w:ins w:id="293" w:author="Vandana Bangera" w:date="2017-01-26T15:08:00Z"/>
              <w:del w:id="294" w:author="Tim Firmin" w:date="2017-10-12T11:38:00Z"/>
            </w:rPr>
          </w:rPrChange>
        </w:rPr>
        <w:pPrChange w:id="295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6519FCE6" w14:textId="77777777" w:rsidR="00737AB1" w:rsidDel="006F08E9" w:rsidRDefault="00737AB1">
      <w:pPr>
        <w:outlineLvl w:val="0"/>
        <w:rPr>
          <w:ins w:id="296" w:author="Vandana Bangera" w:date="2017-01-26T15:08:00Z"/>
          <w:del w:id="297" w:author="Tim Firmin" w:date="2017-10-12T11:38:00Z"/>
          <w:rFonts w:cs="Arial"/>
          <w:sz w:val="20"/>
          <w:szCs w:val="20"/>
        </w:rPr>
        <w:pPrChange w:id="298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3107DF6B" w14:textId="50B26968" w:rsidR="00737AB1" w:rsidRPr="00737AB1" w:rsidDel="00925740" w:rsidRDefault="00737AB1">
      <w:pPr>
        <w:outlineLvl w:val="0"/>
        <w:rPr>
          <w:del w:id="299" w:author="Tim Firmin" w:date="2018-05-03T13:49:00Z"/>
          <w:rFonts w:cs="Arial"/>
          <w:sz w:val="20"/>
          <w:szCs w:val="20"/>
          <w:rPrChange w:id="300" w:author="Vandana Bangera" w:date="2017-01-26T15:08:00Z">
            <w:rPr>
              <w:del w:id="301" w:author="Tim Firmin" w:date="2018-05-03T13:49:00Z"/>
            </w:rPr>
          </w:rPrChange>
        </w:rPr>
        <w:pPrChange w:id="302" w:author="Vandana Bangera" w:date="2017-01-26T15:08:00Z">
          <w:pPr>
            <w:pStyle w:val="ListParagraph"/>
            <w:numPr>
              <w:ilvl w:val="1"/>
              <w:numId w:val="2"/>
            </w:numPr>
            <w:ind w:left="1440" w:hanging="360"/>
            <w:outlineLvl w:val="0"/>
          </w:pPr>
        </w:pPrChange>
      </w:pPr>
    </w:p>
    <w:p w14:paraId="1612D9E0" w14:textId="77777777" w:rsidR="00815EE0" w:rsidRDefault="00815EE0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C3D1D38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7F96EC0B" w14:textId="77777777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 xml:space="preserve">pre deployment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5BEA6831" w14:textId="4AF1B648" w:rsidR="004C2824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303" w:author="Vandana Bangera" w:date="2017-02-13T10:54:00Z">
        <w:r w:rsidRPr="00793674" w:rsidDel="00043DB5">
          <w:rPr>
            <w:rFonts w:cs="Arial"/>
            <w:sz w:val="20"/>
            <w:szCs w:val="20"/>
          </w:rPr>
          <w:delText>u001</w:delText>
        </w:r>
      </w:del>
      <w:ins w:id="304" w:author="Tim Firmin" w:date="2017-10-12T11:51:00Z">
        <w:r w:rsidR="00D34A0C">
          <w:rPr>
            <w:rFonts w:cs="Arial"/>
            <w:sz w:val="20"/>
            <w:szCs w:val="20"/>
          </w:rPr>
          <w:t>P</w:t>
        </w:r>
      </w:ins>
      <w:ins w:id="305" w:author="Vandana Bangera" w:date="2017-02-13T10:54:00Z">
        <w:del w:id="306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D</w:delText>
          </w:r>
        </w:del>
        <w:r w:rsidR="00043DB5" w:rsidRPr="00793674">
          <w:rPr>
            <w:rFonts w:cs="Arial"/>
            <w:sz w:val="20"/>
            <w:szCs w:val="20"/>
          </w:rPr>
          <w:t>001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4AAC05ED" w14:textId="77777777" w:rsidR="004C2824" w:rsidDel="00E06984" w:rsidRDefault="004C2824" w:rsidP="004C2824">
      <w:pPr>
        <w:pStyle w:val="ListParagraph"/>
        <w:numPr>
          <w:ilvl w:val="1"/>
          <w:numId w:val="2"/>
        </w:numPr>
        <w:outlineLvl w:val="0"/>
        <w:rPr>
          <w:del w:id="307" w:author="Vandana Bangera" w:date="2017-01-26T15:12:00Z"/>
          <w:rFonts w:cs="Arial"/>
          <w:sz w:val="20"/>
          <w:szCs w:val="20"/>
        </w:rPr>
      </w:pPr>
      <w:del w:id="308" w:author="Vandana Bangera" w:date="2017-01-26T15:12:00Z">
        <w:r w:rsidDel="00E06984">
          <w:rPr>
            <w:rFonts w:cs="Arial"/>
            <w:sz w:val="20"/>
            <w:szCs w:val="20"/>
          </w:rPr>
          <w:delText xml:space="preserve">ADW DB: </w:delText>
        </w:r>
        <w:r w:rsidRPr="00793674" w:rsidDel="00E06984">
          <w:rPr>
            <w:rFonts w:cs="Arial"/>
            <w:sz w:val="20"/>
            <w:szCs w:val="20"/>
          </w:rPr>
          <w:delText>BI-ADW-U01</w:delText>
        </w:r>
      </w:del>
    </w:p>
    <w:p w14:paraId="446C450A" w14:textId="7BCC3DAF" w:rsidR="004C2824" w:rsidRPr="00811AAE" w:rsidRDefault="004C2824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  <w:rPrChange w:id="309" w:author="Tim Firmin" w:date="2018-05-03T13:50:00Z">
            <w:rPr/>
          </w:rPrChange>
        </w:rPr>
      </w:pPr>
      <w:r>
        <w:rPr>
          <w:rFonts w:cs="Arial"/>
          <w:sz w:val="20"/>
          <w:szCs w:val="20"/>
        </w:rPr>
        <w:t>BISystem</w:t>
      </w:r>
      <w:del w:id="310" w:author="Vandana Bangera" w:date="2017-02-13T10:54:00Z">
        <w:r w:rsidDel="00043DB5">
          <w:rPr>
            <w:rFonts w:cs="Arial"/>
            <w:sz w:val="20"/>
            <w:szCs w:val="20"/>
          </w:rPr>
          <w:delText>UAT</w:delText>
        </w:r>
      </w:del>
      <w:ins w:id="311" w:author="Tim Firmin" w:date="2017-10-12T11:51:00Z">
        <w:r w:rsidR="00D34A0C">
          <w:rPr>
            <w:rFonts w:cs="Arial"/>
            <w:sz w:val="20"/>
            <w:szCs w:val="20"/>
          </w:rPr>
          <w:t>Prod</w:t>
        </w:r>
      </w:ins>
      <w:ins w:id="312" w:author="Vandana Bangera" w:date="2017-02-13T10:54:00Z">
        <w:del w:id="313" w:author="Tim Firmin" w:date="2017-10-12T11:51:00Z">
          <w:r w:rsidR="00043DB5" w:rsidRPr="00811AAE" w:rsidDel="006A2163">
            <w:rPr>
              <w:rFonts w:cs="Arial"/>
              <w:sz w:val="20"/>
              <w:szCs w:val="20"/>
              <w:rPrChange w:id="314" w:author="Tim Firmin" w:date="2018-05-03T13:50:00Z">
                <w:rPr/>
              </w:rPrChange>
            </w:rPr>
            <w:delText>Test</w:delText>
          </w:r>
        </w:del>
      </w:ins>
    </w:p>
    <w:p w14:paraId="08A178B6" w14:textId="2D037D65" w:rsidR="004C2824" w:rsidRPr="00811AAE" w:rsidRDefault="004C2824" w:rsidP="004C2824">
      <w:pPr>
        <w:pStyle w:val="ListParagraph"/>
        <w:numPr>
          <w:ilvl w:val="0"/>
          <w:numId w:val="2"/>
        </w:numPr>
        <w:outlineLvl w:val="0"/>
        <w:rPr>
          <w:ins w:id="315" w:author="Tim Firmin" w:date="2018-05-03T13:50:00Z"/>
          <w:rFonts w:cs="Arial"/>
          <w:sz w:val="20"/>
          <w:szCs w:val="20"/>
          <w:rPrChange w:id="316" w:author="Tim Firmin" w:date="2018-05-03T13:50:00Z">
            <w:rPr>
              <w:ins w:id="317" w:author="Tim Firmin" w:date="2018-05-03T13:50:00Z"/>
              <w:sz w:val="20"/>
              <w:szCs w:val="20"/>
            </w:rPr>
          </w:rPrChange>
        </w:rPr>
      </w:pPr>
      <w:r w:rsidRPr="00793674">
        <w:rPr>
          <w:rFonts w:cs="Arial"/>
          <w:sz w:val="20"/>
          <w:szCs w:val="20"/>
        </w:rPr>
        <w:t xml:space="preserve">SSIS Server: </w:t>
      </w:r>
      <w:r w:rsidRPr="00793674">
        <w:rPr>
          <w:sz w:val="20"/>
          <w:szCs w:val="20"/>
        </w:rPr>
        <w:t>AZI-MS-SIS-</w:t>
      </w:r>
      <w:del w:id="318" w:author="Vandana Bangera" w:date="2017-02-13T10:53:00Z">
        <w:r w:rsidRPr="00793674" w:rsidDel="00043DB5">
          <w:rPr>
            <w:sz w:val="20"/>
            <w:szCs w:val="20"/>
          </w:rPr>
          <w:delText>U01</w:delText>
        </w:r>
      </w:del>
      <w:ins w:id="319" w:author="Tim Firmin" w:date="2017-10-12T11:51:00Z">
        <w:r w:rsidR="007619D3">
          <w:rPr>
            <w:sz w:val="20"/>
            <w:szCs w:val="20"/>
          </w:rPr>
          <w:t>P</w:t>
        </w:r>
      </w:ins>
      <w:ins w:id="320" w:author="Vandana Bangera" w:date="2017-02-13T10:53:00Z">
        <w:del w:id="321" w:author="Tim Firmin" w:date="2017-10-12T11:51:00Z">
          <w:r w:rsidR="00043DB5" w:rsidDel="006A2163">
            <w:rPr>
              <w:sz w:val="20"/>
              <w:szCs w:val="20"/>
            </w:rPr>
            <w:delText>T</w:delText>
          </w:r>
        </w:del>
        <w:r w:rsidR="00043DB5" w:rsidRPr="00793674">
          <w:rPr>
            <w:sz w:val="20"/>
            <w:szCs w:val="20"/>
          </w:rPr>
          <w:t>0</w:t>
        </w:r>
        <w:r w:rsidR="00043DB5">
          <w:rPr>
            <w:sz w:val="20"/>
            <w:szCs w:val="20"/>
          </w:rPr>
          <w:t>0</w:t>
        </w:r>
        <w:r w:rsidR="00043DB5" w:rsidRPr="00793674">
          <w:rPr>
            <w:sz w:val="20"/>
            <w:szCs w:val="20"/>
          </w:rPr>
          <w:t>1</w:t>
        </w:r>
      </w:ins>
    </w:p>
    <w:p w14:paraId="0E5F0286" w14:textId="498BE626" w:rsidR="00811AAE" w:rsidRPr="00811AAE" w:rsidRDefault="00811AAE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  <w:rPrChange w:id="322" w:author="Tim Firmin" w:date="2018-05-03T13:50:00Z">
            <w:rPr/>
          </w:rPrChange>
        </w:rPr>
      </w:pPr>
      <w:ins w:id="323" w:author="Tim Firmin" w:date="2018-05-03T13:50:00Z">
        <w:r w:rsidRPr="00793674">
          <w:rPr>
            <w:rFonts w:cs="Arial"/>
            <w:sz w:val="20"/>
            <w:szCs w:val="20"/>
          </w:rPr>
          <w:lastRenderedPageBreak/>
          <w:t>S</w:t>
        </w:r>
        <w:r>
          <w:rPr>
            <w:rFonts w:cs="Arial"/>
            <w:sz w:val="20"/>
            <w:szCs w:val="20"/>
          </w:rPr>
          <w:t>QL</w:t>
        </w:r>
        <w:r w:rsidRPr="00793674">
          <w:rPr>
            <w:rFonts w:cs="Arial"/>
            <w:sz w:val="20"/>
            <w:szCs w:val="20"/>
          </w:rPr>
          <w:t xml:space="preserve"> Server: </w:t>
        </w:r>
        <w:r>
          <w:rPr>
            <w:sz w:val="20"/>
            <w:szCs w:val="20"/>
          </w:rPr>
          <w:t>AZI-MS-SQL</w:t>
        </w:r>
        <w:r w:rsidRPr="00793674">
          <w:rPr>
            <w:sz w:val="20"/>
            <w:szCs w:val="20"/>
          </w:rPr>
          <w:t>-</w:t>
        </w:r>
        <w:r w:rsidR="007619D3">
          <w:rPr>
            <w:sz w:val="20"/>
            <w:szCs w:val="20"/>
          </w:rPr>
          <w:t>P</w:t>
        </w:r>
        <w:r w:rsidRPr="00793674">
          <w:rPr>
            <w:sz w:val="20"/>
            <w:szCs w:val="20"/>
          </w:rPr>
          <w:t>0</w:t>
        </w:r>
        <w:r>
          <w:rPr>
            <w:sz w:val="20"/>
            <w:szCs w:val="20"/>
          </w:rPr>
          <w:t>0</w:t>
        </w:r>
        <w:r w:rsidRPr="00793674">
          <w:rPr>
            <w:sz w:val="20"/>
            <w:szCs w:val="20"/>
          </w:rPr>
          <w:t>1</w:t>
        </w:r>
      </w:ins>
    </w:p>
    <w:p w14:paraId="35A09D0F" w14:textId="518033C1" w:rsidR="004C2824" w:rsidRPr="001345A1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324" w:author="Vandana Bangera" w:date="2017-02-13T10:53:00Z">
        <w:r w:rsidRPr="001345A1" w:rsidDel="00043DB5">
          <w:rPr>
            <w:rFonts w:cs="Arial"/>
            <w:sz w:val="20"/>
            <w:szCs w:val="20"/>
          </w:rPr>
          <w:delText>U01</w:delText>
        </w:r>
      </w:del>
      <w:ins w:id="325" w:author="Tim Firmin" w:date="2017-10-12T11:51:00Z">
        <w:r w:rsidR="007619D3">
          <w:rPr>
            <w:rFonts w:cs="Arial"/>
            <w:sz w:val="20"/>
            <w:szCs w:val="20"/>
          </w:rPr>
          <w:t>P</w:t>
        </w:r>
      </w:ins>
      <w:ins w:id="326" w:author="Vandana Bangera" w:date="2017-02-13T10:53:00Z">
        <w:del w:id="327" w:author="Tim Firmin" w:date="2017-10-12T11:51:00Z">
          <w:r w:rsidR="00043DB5" w:rsidDel="006A2163">
            <w:rPr>
              <w:rFonts w:cs="Arial"/>
              <w:sz w:val="20"/>
              <w:szCs w:val="20"/>
            </w:rPr>
            <w:delText>T</w:delText>
          </w:r>
        </w:del>
        <w:r w:rsidR="00043DB5" w:rsidRPr="001345A1">
          <w:rPr>
            <w:rFonts w:cs="Arial"/>
            <w:sz w:val="20"/>
            <w:szCs w:val="20"/>
          </w:rPr>
          <w:t>0</w:t>
        </w:r>
        <w:r w:rsidR="00043DB5">
          <w:rPr>
            <w:rFonts w:cs="Arial"/>
            <w:sz w:val="20"/>
            <w:szCs w:val="20"/>
          </w:rPr>
          <w:t>0</w:t>
        </w:r>
        <w:r w:rsidR="00043DB5" w:rsidRPr="001345A1">
          <w:rPr>
            <w:rFonts w:cs="Arial"/>
            <w:sz w:val="20"/>
            <w:szCs w:val="20"/>
          </w:rPr>
          <w:t>1</w:t>
        </w:r>
      </w:ins>
      <w:r w:rsidRPr="001345A1">
        <w:rPr>
          <w:rFonts w:cs="Arial"/>
          <w:sz w:val="20"/>
          <w:szCs w:val="20"/>
        </w:rPr>
        <w:t>, 50501</w:t>
      </w:r>
    </w:p>
    <w:p w14:paraId="6DB6121A" w14:textId="77777777" w:rsidR="00346EBC" w:rsidRPr="00346EBC" w:rsidRDefault="00346EBC" w:rsidP="00346EBC">
      <w:pPr>
        <w:outlineLvl w:val="0"/>
        <w:rPr>
          <w:rFonts w:ascii="Verdana" w:hAnsi="Verdana" w:cs="Arial"/>
          <w:sz w:val="20"/>
          <w:szCs w:val="20"/>
        </w:rPr>
      </w:pPr>
      <w:r w:rsidRPr="00346EBC">
        <w:rPr>
          <w:rFonts w:ascii="Verdana" w:hAnsi="Verdana" w:cs="Arial"/>
          <w:sz w:val="20"/>
          <w:szCs w:val="20"/>
        </w:rPr>
        <w:t>Recover from these backups</w:t>
      </w:r>
    </w:p>
    <w:p w14:paraId="7CE15E7C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6CF2C2BD" w14:textId="77777777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825CB11" w14:textId="5AB650FE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Pre-Release Start Datetime</w:t>
      </w:r>
      <w:r w:rsidRPr="002352EB">
        <w:rPr>
          <w:rFonts w:cs="Arial"/>
          <w:sz w:val="20"/>
          <w:szCs w:val="20"/>
        </w:rPr>
        <w:tab/>
      </w:r>
      <w:del w:id="328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29</w:delText>
        </w:r>
        <w:r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29" w:author="Tim Firmin" w:date="2018-05-03T13:50:00Z">
        <w:r w:rsidR="00BE7A8F">
          <w:rPr>
            <w:rFonts w:cs="Arial"/>
            <w:sz w:val="20"/>
            <w:szCs w:val="20"/>
          </w:rPr>
          <w:t>7</w:t>
        </w:r>
        <w:r w:rsidR="00BE7A8F" w:rsidRPr="00BE7A8F">
          <w:rPr>
            <w:rFonts w:cs="Arial"/>
            <w:sz w:val="20"/>
            <w:szCs w:val="20"/>
            <w:vertAlign w:val="superscript"/>
            <w:rPrChange w:id="330" w:author="Tim Firmin" w:date="2018-06-04T14:23:00Z">
              <w:rPr>
                <w:rFonts w:cs="Arial"/>
                <w:sz w:val="20"/>
                <w:szCs w:val="20"/>
              </w:rPr>
            </w:rPrChange>
          </w:rPr>
          <w:t>th</w:t>
        </w:r>
        <w:r w:rsidR="00BE7A8F">
          <w:rPr>
            <w:rFonts w:cs="Arial"/>
            <w:sz w:val="20"/>
            <w:szCs w:val="20"/>
          </w:rPr>
          <w:t xml:space="preserve"> </w:t>
        </w:r>
      </w:ins>
      <w:ins w:id="331" w:author="Tim Firmin" w:date="2018-06-04T14:23:00Z">
        <w:r w:rsidR="00BE7A8F">
          <w:rPr>
            <w:rFonts w:cs="Arial"/>
            <w:sz w:val="20"/>
            <w:szCs w:val="20"/>
          </w:rPr>
          <w:t xml:space="preserve">June </w:t>
        </w:r>
      </w:ins>
      <w:ins w:id="332" w:author="Vandana Bangera" w:date="2017-02-17T14:30:00Z">
        <w:del w:id="333" w:author="Tim Firmin" w:date="2017-10-12T11:51:00Z">
          <w:r w:rsidR="002352EB" w:rsidRPr="002352EB" w:rsidDel="006A2163">
            <w:rPr>
              <w:rFonts w:cs="Arial"/>
              <w:sz w:val="20"/>
              <w:szCs w:val="20"/>
              <w:rPrChange w:id="334" w:author="Vandana Bangera" w:date="2017-02-17T14:30:00Z">
                <w:rPr>
                  <w:rFonts w:cs="Arial"/>
                  <w:strike/>
                  <w:sz w:val="20"/>
                  <w:szCs w:val="20"/>
                </w:rPr>
              </w:rPrChange>
            </w:rPr>
            <w:delText>23</w:delText>
          </w:r>
        </w:del>
        <w:del w:id="335" w:author="Tim Firmin" w:date="2018-05-03T13:50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36" w:author="Tim Firmin" w:date="2018-06-04T14:23:00Z">
        <w:r w:rsidR="00F17982" w:rsidRPr="002352EB" w:rsidDel="00BE7A8F">
          <w:rPr>
            <w:rFonts w:cs="Arial"/>
            <w:sz w:val="20"/>
            <w:szCs w:val="20"/>
          </w:rPr>
          <w:delText>Nov</w:delText>
        </w:r>
        <w:r w:rsidRPr="002352EB" w:rsidDel="00BE7A8F">
          <w:rPr>
            <w:rFonts w:cs="Arial"/>
            <w:sz w:val="20"/>
            <w:szCs w:val="20"/>
          </w:rPr>
          <w:delText xml:space="preserve"> </w:delText>
        </w:r>
      </w:del>
      <w:ins w:id="337" w:author="Vandana Bangera" w:date="2017-02-17T14:30:00Z">
        <w:del w:id="338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39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40" w:author="Tim Firmin" w:date="2018-05-03T13:51:00Z">
        <w:r w:rsidRPr="002352EB" w:rsidDel="00811AAE">
          <w:rPr>
            <w:rFonts w:cs="Arial"/>
            <w:sz w:val="20"/>
            <w:szCs w:val="20"/>
          </w:rPr>
          <w:delText>2</w:delText>
        </w:r>
      </w:del>
      <w:ins w:id="341" w:author="Tim Firmin" w:date="2018-05-03T13:51:00Z">
        <w:r w:rsidR="00811AAE">
          <w:rPr>
            <w:rFonts w:cs="Arial"/>
            <w:sz w:val="20"/>
            <w:szCs w:val="20"/>
          </w:rPr>
          <w:t>2</w:t>
        </w:r>
      </w:ins>
      <w:r w:rsidRPr="002352EB">
        <w:rPr>
          <w:rFonts w:cs="Arial"/>
          <w:sz w:val="20"/>
          <w:szCs w:val="20"/>
        </w:rPr>
        <w:t>01</w:t>
      </w:r>
      <w:del w:id="342" w:author="Vandana Bangera" w:date="2017-02-17T14:30:00Z">
        <w:r w:rsidRPr="002352EB" w:rsidDel="002352EB">
          <w:rPr>
            <w:rFonts w:cs="Arial"/>
            <w:sz w:val="20"/>
            <w:szCs w:val="20"/>
          </w:rPr>
          <w:delText>6</w:delText>
        </w:r>
      </w:del>
      <w:ins w:id="343" w:author="Vandana Bangera" w:date="2017-02-17T14:30:00Z">
        <w:del w:id="344" w:author="Tim Firmin" w:date="2018-05-03T13:51:00Z">
          <w:r w:rsidR="002352EB" w:rsidDel="00811AAE">
            <w:rPr>
              <w:rFonts w:cs="Arial"/>
              <w:sz w:val="20"/>
              <w:szCs w:val="20"/>
            </w:rPr>
            <w:delText>7</w:delText>
          </w:r>
        </w:del>
      </w:ins>
      <w:ins w:id="345" w:author="Tim Firmin" w:date="2018-05-03T13:51:00Z">
        <w:r w:rsidR="00811AAE">
          <w:rPr>
            <w:rFonts w:cs="Arial"/>
            <w:sz w:val="20"/>
            <w:szCs w:val="20"/>
          </w:rPr>
          <w:t xml:space="preserve">8 </w:t>
        </w:r>
      </w:ins>
      <w:del w:id="346" w:author="Tim Firmin" w:date="2018-05-03T13:51:00Z">
        <w:r w:rsidRPr="002352EB" w:rsidDel="00811AAE">
          <w:rPr>
            <w:rFonts w:cs="Arial"/>
            <w:sz w:val="20"/>
            <w:szCs w:val="20"/>
          </w:rPr>
          <w:delText xml:space="preserve"> </w:delText>
        </w:r>
      </w:del>
      <w:ins w:id="347" w:author="Tim Firmin" w:date="2017-10-12T11:52:00Z">
        <w:r w:rsidR="006A2163">
          <w:rPr>
            <w:rFonts w:cs="Arial"/>
            <w:sz w:val="20"/>
            <w:szCs w:val="20"/>
          </w:rPr>
          <w:t>13</w:t>
        </w:r>
      </w:ins>
      <w:del w:id="348" w:author="Tim Firmin" w:date="2017-10-12T11:52:00Z">
        <w:r w:rsidR="00B659F7" w:rsidRPr="002352EB" w:rsidDel="006A2163">
          <w:rPr>
            <w:rFonts w:cs="Arial"/>
            <w:sz w:val="20"/>
            <w:szCs w:val="20"/>
          </w:rPr>
          <w:delText>09</w:delText>
        </w:r>
      </w:del>
      <w:r w:rsidRPr="002352EB">
        <w:rPr>
          <w:rFonts w:cs="Arial"/>
          <w:sz w:val="20"/>
          <w:szCs w:val="20"/>
        </w:rPr>
        <w:t>:00</w:t>
      </w:r>
      <w:ins w:id="349" w:author="Vandana Bangera" w:date="2017-01-26T15:16:00Z">
        <w:r w:rsidR="00D47C1E" w:rsidRPr="002352EB">
          <w:rPr>
            <w:rFonts w:cs="Arial"/>
            <w:sz w:val="20"/>
            <w:szCs w:val="20"/>
          </w:rPr>
          <w:t xml:space="preserve"> &lt;</w:t>
        </w:r>
      </w:ins>
      <w:ins w:id="350" w:author="Vandana Bangera" w:date="2017-01-26T15:17:00Z">
        <w:r w:rsidR="00D47C1E" w:rsidRPr="002352EB">
          <w:rPr>
            <w:rFonts w:cs="Arial"/>
            <w:sz w:val="20"/>
            <w:szCs w:val="20"/>
          </w:rPr>
          <w:t>TBC</w:t>
        </w:r>
      </w:ins>
      <w:ins w:id="351" w:author="Vandana Bangera" w:date="2017-01-26T15:16:00Z">
        <w:r w:rsidR="00D47C1E" w:rsidRPr="002352EB">
          <w:rPr>
            <w:rFonts w:cs="Arial"/>
            <w:sz w:val="20"/>
            <w:szCs w:val="20"/>
          </w:rPr>
          <w:t>&gt;</w:t>
        </w:r>
      </w:ins>
    </w:p>
    <w:p w14:paraId="1CEC0F23" w14:textId="138AC4E1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>Start Datetime</w:t>
      </w:r>
      <w:r w:rsidR="00FD1D72" w:rsidRPr="002352EB">
        <w:rPr>
          <w:rFonts w:cs="Arial"/>
          <w:sz w:val="20"/>
          <w:szCs w:val="20"/>
        </w:rPr>
        <w:tab/>
      </w:r>
      <w:del w:id="352" w:author="Vandana Bangera" w:date="2017-02-17T14:30:00Z">
        <w:r w:rsidR="00F17982" w:rsidRPr="002352EB" w:rsidDel="002352EB">
          <w:rPr>
            <w:rFonts w:cs="Arial"/>
            <w:sz w:val="20"/>
            <w:szCs w:val="20"/>
          </w:rPr>
          <w:delText>30</w:delText>
        </w:r>
        <w:r w:rsidR="00DE18EE" w:rsidRPr="002352EB" w:rsidDel="002352EB">
          <w:rPr>
            <w:rFonts w:cs="Arial"/>
            <w:sz w:val="20"/>
            <w:szCs w:val="20"/>
          </w:rPr>
          <w:delText xml:space="preserve"> </w:delText>
        </w:r>
      </w:del>
      <w:ins w:id="353" w:author="Tim Firmin" w:date="2018-06-04T14:23:00Z">
        <w:r w:rsidR="00BE7A8F">
          <w:rPr>
            <w:rFonts w:cs="Arial"/>
            <w:sz w:val="20"/>
            <w:szCs w:val="20"/>
          </w:rPr>
          <w:t xml:space="preserve">7th June </w:t>
        </w:r>
      </w:ins>
      <w:ins w:id="354" w:author="Tim Firmin" w:date="2018-05-03T13:51:00Z">
        <w:r w:rsidR="00811AAE">
          <w:rPr>
            <w:rFonts w:cs="Arial"/>
            <w:sz w:val="20"/>
            <w:szCs w:val="20"/>
          </w:rPr>
          <w:t>2</w:t>
        </w:r>
        <w:r w:rsidR="00811AAE" w:rsidRPr="002352EB">
          <w:rPr>
            <w:rFonts w:cs="Arial"/>
            <w:sz w:val="20"/>
            <w:szCs w:val="20"/>
          </w:rPr>
          <w:t>01</w:t>
        </w:r>
        <w:r w:rsidR="00811AAE">
          <w:rPr>
            <w:rFonts w:cs="Arial"/>
            <w:sz w:val="20"/>
            <w:szCs w:val="20"/>
          </w:rPr>
          <w:t xml:space="preserve">8 </w:t>
        </w:r>
      </w:ins>
      <w:ins w:id="355" w:author="Vandana Bangera" w:date="2017-02-17T14:30:00Z">
        <w:del w:id="356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23</w:delText>
          </w:r>
        </w:del>
        <w:del w:id="357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58" w:author="Tim Firmin" w:date="2018-05-03T13:51:00Z">
        <w:r w:rsidR="00F17982" w:rsidRPr="002352EB" w:rsidDel="00811AAE">
          <w:rPr>
            <w:rFonts w:cs="Arial"/>
            <w:sz w:val="20"/>
            <w:szCs w:val="20"/>
          </w:rPr>
          <w:delText>Nov</w:delText>
        </w:r>
        <w:r w:rsidR="000C271C" w:rsidRPr="002352EB" w:rsidDel="00811AAE">
          <w:rPr>
            <w:rFonts w:cs="Arial"/>
            <w:sz w:val="20"/>
            <w:szCs w:val="20"/>
          </w:rPr>
          <w:delText xml:space="preserve"> </w:delText>
        </w:r>
      </w:del>
      <w:ins w:id="359" w:author="Vandana Bangera" w:date="2017-02-17T14:30:00Z">
        <w:del w:id="360" w:author="Tim Firmin" w:date="2017-10-12T12:29:00Z">
          <w:r w:rsidR="002352EB" w:rsidDel="00EB59FA">
            <w:rPr>
              <w:rFonts w:cs="Arial"/>
              <w:sz w:val="20"/>
              <w:szCs w:val="20"/>
            </w:rPr>
            <w:delText>Feb</w:delText>
          </w:r>
        </w:del>
        <w:del w:id="361" w:author="Tim Firmin" w:date="2018-05-03T13:51:00Z">
          <w:r w:rsidR="002352EB" w:rsidRPr="002352EB" w:rsidDel="00811AAE">
            <w:rPr>
              <w:rFonts w:cs="Arial"/>
              <w:sz w:val="20"/>
              <w:szCs w:val="20"/>
            </w:rPr>
            <w:delText xml:space="preserve"> </w:delText>
          </w:r>
        </w:del>
      </w:ins>
      <w:del w:id="362" w:author="Tim Firmin" w:date="2018-05-03T13:51:00Z">
        <w:r w:rsidR="000C271C" w:rsidRPr="002352EB" w:rsidDel="00811AAE">
          <w:rPr>
            <w:rFonts w:cs="Arial"/>
            <w:sz w:val="20"/>
            <w:szCs w:val="20"/>
          </w:rPr>
          <w:delText>201</w:delText>
        </w:r>
      </w:del>
      <w:del w:id="363" w:author="Tim Firmin" w:date="2017-10-12T12:29:00Z">
        <w:r w:rsidR="000C271C" w:rsidRPr="002352EB" w:rsidDel="00EB59FA">
          <w:rPr>
            <w:rFonts w:cs="Arial"/>
            <w:sz w:val="20"/>
            <w:szCs w:val="20"/>
          </w:rPr>
          <w:delText>6</w:delText>
        </w:r>
      </w:del>
      <w:del w:id="364" w:author="Tim Firmin" w:date="2018-05-03T13:51:00Z">
        <w:r w:rsidR="000C271C" w:rsidRPr="002352EB" w:rsidDel="00811AAE">
          <w:rPr>
            <w:rFonts w:cs="Arial"/>
            <w:sz w:val="20"/>
            <w:szCs w:val="20"/>
          </w:rPr>
          <w:delText xml:space="preserve"> </w:delText>
        </w:r>
      </w:del>
      <w:del w:id="365" w:author="Vandana Bangera" w:date="2017-02-17T14:30:00Z">
        <w:r w:rsidR="004C41A9" w:rsidRPr="002352EB" w:rsidDel="002352EB">
          <w:rPr>
            <w:rFonts w:cs="Arial"/>
            <w:sz w:val="20"/>
            <w:szCs w:val="20"/>
          </w:rPr>
          <w:delText>14</w:delText>
        </w:r>
      </w:del>
      <w:ins w:id="366" w:author="Tim Firmin" w:date="2017-10-12T11:52:00Z">
        <w:r w:rsidR="006A2163">
          <w:rPr>
            <w:rFonts w:cs="Arial"/>
            <w:sz w:val="20"/>
            <w:szCs w:val="20"/>
          </w:rPr>
          <w:t>16</w:t>
        </w:r>
      </w:ins>
      <w:ins w:id="367" w:author="Vandana Bangera" w:date="2017-02-17T14:30:00Z">
        <w:del w:id="368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10</w:delText>
          </w:r>
        </w:del>
      </w:ins>
      <w:r w:rsidR="000C271C" w:rsidRPr="002352EB">
        <w:rPr>
          <w:rFonts w:cs="Arial"/>
          <w:sz w:val="20"/>
          <w:szCs w:val="20"/>
        </w:rPr>
        <w:t>:00</w:t>
      </w:r>
      <w:ins w:id="369" w:author="Vandana Bangera" w:date="2017-01-26T15:18:00Z">
        <w:r w:rsidR="00D47C1E" w:rsidRPr="002352EB">
          <w:rPr>
            <w:rFonts w:cs="Arial"/>
            <w:sz w:val="20"/>
            <w:szCs w:val="20"/>
          </w:rPr>
          <w:t xml:space="preserve"> &lt;TBC&gt;</w:t>
        </w:r>
      </w:ins>
    </w:p>
    <w:p w14:paraId="270D81E4" w14:textId="7B8D69F2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del w:id="370" w:author="Vandana Bangera" w:date="2017-02-17T14:31:00Z">
        <w:r w:rsidR="005004E3" w:rsidRPr="002352EB" w:rsidDel="002352EB">
          <w:rPr>
            <w:rFonts w:cs="Arial"/>
            <w:sz w:val="20"/>
            <w:szCs w:val="20"/>
          </w:rPr>
          <w:delText xml:space="preserve">2 </w:delText>
        </w:r>
      </w:del>
      <w:ins w:id="371" w:author="Tim Firmin" w:date="2017-10-12T11:52:00Z">
        <w:r w:rsidR="006A2163">
          <w:rPr>
            <w:rFonts w:cs="Arial"/>
            <w:sz w:val="20"/>
            <w:szCs w:val="20"/>
          </w:rPr>
          <w:t>3</w:t>
        </w:r>
      </w:ins>
      <w:ins w:id="372" w:author="Vandana Bangera" w:date="2017-02-17T14:31:00Z">
        <w:del w:id="373" w:author="Tim Firmin" w:date="2017-10-12T11:52:00Z">
          <w:r w:rsidR="002352EB" w:rsidDel="006A2163">
            <w:rPr>
              <w:rFonts w:cs="Arial"/>
              <w:sz w:val="20"/>
              <w:szCs w:val="20"/>
            </w:rPr>
            <w:delText>6</w:delText>
          </w:r>
        </w:del>
        <w:r w:rsidR="002352EB" w:rsidRPr="002352EB">
          <w:rPr>
            <w:rFonts w:cs="Arial"/>
            <w:sz w:val="20"/>
            <w:szCs w:val="20"/>
          </w:rPr>
          <w:t xml:space="preserve"> </w:t>
        </w:r>
      </w:ins>
      <w:r w:rsidR="005004E3" w:rsidRPr="002352EB">
        <w:rPr>
          <w:rFonts w:cs="Arial"/>
          <w:sz w:val="20"/>
          <w:szCs w:val="20"/>
        </w:rPr>
        <w:t>hours</w:t>
      </w:r>
      <w:ins w:id="374" w:author="Vandana Bangera" w:date="2017-01-26T15:18:00Z">
        <w:r w:rsidR="006340B7" w:rsidRPr="002352EB">
          <w:rPr>
            <w:rFonts w:cs="Arial"/>
            <w:sz w:val="20"/>
            <w:szCs w:val="20"/>
          </w:rPr>
          <w:t xml:space="preserve"> &lt;TBC&gt;</w:t>
        </w:r>
      </w:ins>
    </w:p>
    <w:p w14:paraId="4C3CC8F1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52F59978" w14:textId="77777777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330D7B38" w14:textId="77777777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73CD907" w14:textId="77777777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645EB888" w14:textId="77777777" w:rsidR="00FD1D72" w:rsidRPr="00A51E90" w:rsidDel="00A5694A" w:rsidRDefault="00FD1D72" w:rsidP="00A51E90">
      <w:pPr>
        <w:outlineLvl w:val="0"/>
        <w:rPr>
          <w:del w:id="375" w:author="Vandana Bangera" w:date="2017-02-14T15:17:00Z"/>
          <w:rFonts w:cs="Arial"/>
          <w:b/>
          <w:sz w:val="20"/>
          <w:szCs w:val="20"/>
        </w:rPr>
      </w:pPr>
    </w:p>
    <w:p w14:paraId="20DA3531" w14:textId="77777777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6E374EF9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5ADD8CCF" w14:textId="18F11D12" w:rsidR="00520135" w:rsidRDefault="005B471F" w:rsidP="00520135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Release Manger </w:t>
      </w:r>
      <w:del w:id="376" w:author="Vandana Bangera" w:date="2017-02-17T14:31:00Z">
        <w:r w:rsidDel="00D41C49">
          <w:rPr>
            <w:rFonts w:ascii="Verdana" w:hAnsi="Verdana" w:cs="Arial"/>
            <w:sz w:val="20"/>
            <w:szCs w:val="20"/>
          </w:rPr>
          <w:delText>UA</w:delText>
        </w:r>
        <w:r w:rsidR="00D947F6" w:rsidDel="00D41C49">
          <w:rPr>
            <w:rFonts w:ascii="Verdana" w:hAnsi="Verdana" w:cs="Arial"/>
            <w:sz w:val="20"/>
            <w:szCs w:val="20"/>
          </w:rPr>
          <w:delText>T</w:delText>
        </w:r>
        <w:r w:rsidDel="00D41C49">
          <w:rPr>
            <w:rFonts w:ascii="Verdana" w:hAnsi="Verdana" w:cs="Arial"/>
            <w:sz w:val="20"/>
            <w:szCs w:val="20"/>
          </w:rPr>
          <w:delText xml:space="preserve"> </w:delText>
        </w:r>
      </w:del>
      <w:ins w:id="377" w:author="Vandana Bangera" w:date="2017-02-17T14:31:00Z">
        <w:del w:id="378" w:author="Tim Firmin" w:date="2017-10-12T11:52:00Z">
          <w:r w:rsidR="00D41C49" w:rsidDel="006A2163">
            <w:rPr>
              <w:rFonts w:ascii="Verdana" w:hAnsi="Verdana" w:cs="Arial"/>
              <w:sz w:val="20"/>
              <w:szCs w:val="20"/>
            </w:rPr>
            <w:delText>SysTest</w:delText>
          </w:r>
        </w:del>
      </w:ins>
      <w:ins w:id="379" w:author="Tim Firmin" w:date="2017-10-12T11:52:00Z">
        <w:r w:rsidR="00C45F47">
          <w:rPr>
            <w:rFonts w:ascii="Verdana" w:hAnsi="Verdana" w:cs="Arial"/>
            <w:sz w:val="20"/>
            <w:szCs w:val="20"/>
          </w:rPr>
          <w:t>Prod</w:t>
        </w:r>
      </w:ins>
      <w:ins w:id="380" w:author="Vandana Bangera" w:date="2017-02-17T14:31:00Z">
        <w:r w:rsidR="00D41C49">
          <w:rPr>
            <w:rFonts w:ascii="Verdana" w:hAnsi="Verdana" w:cs="Arial"/>
            <w:sz w:val="20"/>
            <w:szCs w:val="20"/>
          </w:rPr>
          <w:t xml:space="preserve"> </w:t>
        </w:r>
      </w:ins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Requirements:</w:t>
      </w:r>
    </w:p>
    <w:p w14:paraId="006FBFD6" w14:textId="2C8E9BE2" w:rsidR="00AA7D71" w:rsidRDefault="00793674" w:rsidP="00793674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del w:id="381" w:author="Vandana Bangera" w:date="2017-02-13T10:54:00Z">
        <w:r w:rsidRPr="00793674" w:rsidDel="00BE47CD">
          <w:rPr>
            <w:rFonts w:cs="Arial"/>
            <w:sz w:val="20"/>
            <w:szCs w:val="20"/>
          </w:rPr>
          <w:delText>u001</w:delText>
        </w:r>
      </w:del>
      <w:ins w:id="382" w:author="Tim Firmin" w:date="2017-10-12T11:52:00Z">
        <w:r w:rsidR="007619D3">
          <w:rPr>
            <w:rFonts w:cs="Arial"/>
            <w:sz w:val="20"/>
            <w:szCs w:val="20"/>
          </w:rPr>
          <w:t>P</w:t>
        </w:r>
      </w:ins>
      <w:ins w:id="383" w:author="Vandana Bangera" w:date="2017-02-13T10:54:00Z">
        <w:del w:id="384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D</w:delText>
          </w:r>
        </w:del>
        <w:r w:rsidR="00BE47CD" w:rsidRPr="00793674">
          <w:rPr>
            <w:rFonts w:cs="Arial"/>
            <w:sz w:val="20"/>
            <w:szCs w:val="20"/>
          </w:rPr>
          <w:t>00</w:t>
        </w:r>
        <w:r w:rsidR="00BE47CD">
          <w:rPr>
            <w:rFonts w:cs="Arial"/>
            <w:sz w:val="20"/>
            <w:szCs w:val="20"/>
          </w:rPr>
          <w:t>2</w:t>
        </w:r>
      </w:ins>
      <w:r w:rsidRPr="00793674">
        <w:rPr>
          <w:rFonts w:cs="Arial"/>
          <w:sz w:val="20"/>
          <w:szCs w:val="20"/>
        </w:rPr>
        <w:t>.database.windows.net</w:t>
      </w:r>
    </w:p>
    <w:p w14:paraId="5A1F3807" w14:textId="77777777" w:rsidR="00D947F6" w:rsidDel="00A633BC" w:rsidRDefault="00793674" w:rsidP="005E6FA0">
      <w:pPr>
        <w:pStyle w:val="ListParagraph"/>
        <w:numPr>
          <w:ilvl w:val="1"/>
          <w:numId w:val="4"/>
        </w:numPr>
        <w:outlineLvl w:val="0"/>
        <w:rPr>
          <w:del w:id="385" w:author="Vandana Bangera" w:date="2017-01-26T15:20:00Z"/>
          <w:rFonts w:cs="Arial"/>
          <w:sz w:val="20"/>
          <w:szCs w:val="20"/>
        </w:rPr>
      </w:pPr>
      <w:del w:id="386" w:author="Vandana Bangera" w:date="2017-01-26T15:20:00Z">
        <w:r w:rsidRPr="00793674" w:rsidDel="00A633BC">
          <w:rPr>
            <w:rFonts w:cs="Arial"/>
            <w:sz w:val="20"/>
            <w:szCs w:val="20"/>
          </w:rPr>
          <w:delText>BI-ADW-U01</w:delText>
        </w:r>
      </w:del>
    </w:p>
    <w:p w14:paraId="7AB542BA" w14:textId="67093A52" w:rsidR="00A633BC" w:rsidRPr="00A633BC" w:rsidRDefault="005E6FA0">
      <w:pPr>
        <w:pStyle w:val="ListParagraph"/>
        <w:numPr>
          <w:ilvl w:val="1"/>
          <w:numId w:val="4"/>
        </w:numPr>
        <w:outlineLvl w:val="0"/>
        <w:rPr>
          <w:ins w:id="387" w:author="Vandana Bangera" w:date="2017-01-26T15:21:00Z"/>
          <w:rFonts w:cs="Arial"/>
          <w:sz w:val="20"/>
          <w:szCs w:val="20"/>
        </w:rPr>
        <w:pPrChange w:id="388" w:author="Vandana Bangera" w:date="2017-01-26T15:21:00Z">
          <w:pPr>
            <w:pStyle w:val="ListParagraph"/>
            <w:ind w:left="0"/>
            <w:outlineLvl w:val="0"/>
          </w:pPr>
        </w:pPrChange>
      </w:pPr>
      <w:r w:rsidRPr="00A633BC">
        <w:rPr>
          <w:rFonts w:cs="Arial"/>
          <w:sz w:val="20"/>
          <w:szCs w:val="20"/>
        </w:rPr>
        <w:t>BISystem</w:t>
      </w:r>
      <w:del w:id="389" w:author="Vandana Bangera" w:date="2017-02-13T10:54:00Z">
        <w:r w:rsidRPr="00A633BC" w:rsidDel="00BE47CD">
          <w:rPr>
            <w:rFonts w:cs="Arial"/>
            <w:sz w:val="20"/>
            <w:szCs w:val="20"/>
          </w:rPr>
          <w:delText>UAT</w:delText>
        </w:r>
      </w:del>
      <w:ins w:id="390" w:author="Vandana Bangera" w:date="2017-02-13T10:54:00Z">
        <w:del w:id="391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16CDCB3D" w14:textId="3AAD9833" w:rsidR="00A633BC" w:rsidRPr="00A633BC" w:rsidRDefault="00A633BC" w:rsidP="00A633BC">
      <w:pPr>
        <w:pStyle w:val="ListParagraph"/>
        <w:numPr>
          <w:ilvl w:val="0"/>
          <w:numId w:val="4"/>
        </w:numPr>
        <w:outlineLvl w:val="0"/>
        <w:rPr>
          <w:ins w:id="392" w:author="Vandana Bangera" w:date="2017-01-26T15:21:00Z"/>
          <w:rFonts w:cs="Arial"/>
          <w:sz w:val="20"/>
          <w:szCs w:val="20"/>
          <w:rPrChange w:id="393" w:author="Vandana Bangera" w:date="2017-01-26T15:21:00Z">
            <w:rPr>
              <w:ins w:id="394" w:author="Vandana Bangera" w:date="2017-01-26T15:21:00Z"/>
              <w:sz w:val="20"/>
              <w:szCs w:val="20"/>
            </w:rPr>
          </w:rPrChange>
        </w:rPr>
      </w:pPr>
      <w:ins w:id="395" w:author="Vandana Bangera" w:date="2017-01-26T15:21:00Z">
        <w:r>
          <w:rPr>
            <w:rFonts w:cs="Arial"/>
            <w:sz w:val="20"/>
            <w:szCs w:val="20"/>
          </w:rPr>
          <w:t xml:space="preserve">Azure </w:t>
        </w:r>
        <w:del w:id="396" w:author="Tim Firmin" w:date="2018-05-03T13:51:00Z">
          <w:r w:rsidRPr="00793674" w:rsidDel="00811AAE">
            <w:rPr>
              <w:rFonts w:cs="Arial"/>
              <w:sz w:val="20"/>
              <w:szCs w:val="20"/>
            </w:rPr>
            <w:delText>SSIS</w:delText>
          </w:r>
        </w:del>
      </w:ins>
      <w:ins w:id="397" w:author="Tim Firmin" w:date="2018-05-03T13:51:00Z">
        <w:r w:rsidR="00811AAE">
          <w:rPr>
            <w:rFonts w:cs="Arial"/>
            <w:sz w:val="20"/>
            <w:szCs w:val="20"/>
          </w:rPr>
          <w:t>SQL</w:t>
        </w:r>
      </w:ins>
      <w:ins w:id="398" w:author="Vandana Bangera" w:date="2017-01-26T15:21:00Z">
        <w:r w:rsidRPr="00793674">
          <w:rPr>
            <w:rFonts w:cs="Arial"/>
            <w:sz w:val="20"/>
            <w:szCs w:val="20"/>
          </w:rPr>
          <w:t xml:space="preserve"> Server: </w:t>
        </w:r>
        <w:r w:rsidRPr="00793674">
          <w:rPr>
            <w:sz w:val="20"/>
            <w:szCs w:val="20"/>
          </w:rPr>
          <w:t>AZI-MS-S</w:t>
        </w:r>
        <w:r>
          <w:rPr>
            <w:sz w:val="20"/>
            <w:szCs w:val="20"/>
          </w:rPr>
          <w:t>QL</w:t>
        </w:r>
        <w:r w:rsidRPr="00793674">
          <w:rPr>
            <w:sz w:val="20"/>
            <w:szCs w:val="20"/>
          </w:rPr>
          <w:t>-</w:t>
        </w:r>
      </w:ins>
      <w:ins w:id="399" w:author="Tim Firmin" w:date="2017-10-12T11:52:00Z">
        <w:r w:rsidR="007619D3">
          <w:rPr>
            <w:sz w:val="20"/>
            <w:szCs w:val="20"/>
          </w:rPr>
          <w:t>P</w:t>
        </w:r>
      </w:ins>
      <w:ins w:id="400" w:author="Vandana Bangera" w:date="2017-02-13T10:54:00Z">
        <w:del w:id="401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</w:ins>
      <w:ins w:id="402" w:author="Vandana Bangera" w:date="2017-01-26T15:21:00Z">
        <w:r w:rsidRPr="00793674">
          <w:rPr>
            <w:sz w:val="20"/>
            <w:szCs w:val="20"/>
          </w:rPr>
          <w:t>01</w:t>
        </w:r>
      </w:ins>
    </w:p>
    <w:p w14:paraId="6FFAABC3" w14:textId="77777777" w:rsidR="00A633BC" w:rsidRPr="00A633BC" w:rsidDel="00A633BC" w:rsidRDefault="00A633BC">
      <w:pPr>
        <w:outlineLvl w:val="0"/>
        <w:rPr>
          <w:del w:id="403" w:author="Vandana Bangera" w:date="2017-01-26T15:21:00Z"/>
          <w:rFonts w:cs="Arial"/>
          <w:sz w:val="20"/>
          <w:szCs w:val="20"/>
          <w:rPrChange w:id="404" w:author="Vandana Bangera" w:date="2017-01-26T15:20:00Z">
            <w:rPr>
              <w:del w:id="405" w:author="Vandana Bangera" w:date="2017-01-26T15:21:00Z"/>
            </w:rPr>
          </w:rPrChange>
        </w:rPr>
        <w:pPrChange w:id="406" w:author="Vandana Bangera" w:date="2017-01-26T15:20:00Z">
          <w:pPr>
            <w:pStyle w:val="ListParagraph"/>
            <w:numPr>
              <w:ilvl w:val="1"/>
              <w:numId w:val="4"/>
            </w:numPr>
            <w:ind w:left="1440" w:hanging="360"/>
            <w:outlineLvl w:val="0"/>
          </w:pPr>
        </w:pPrChange>
      </w:pPr>
    </w:p>
    <w:p w14:paraId="7E9C586A" w14:textId="219C709D" w:rsidR="00D947F6" w:rsidRPr="00905BAB" w:rsidRDefault="00AE3A0B" w:rsidP="005B471F">
      <w:pPr>
        <w:pStyle w:val="ListParagraph"/>
        <w:numPr>
          <w:ilvl w:val="0"/>
          <w:numId w:val="4"/>
        </w:numPr>
        <w:outlineLvl w:val="0"/>
        <w:rPr>
          <w:ins w:id="407" w:author="Tim Firmin" w:date="2018-05-08T11:12:00Z"/>
          <w:rFonts w:cs="Arial"/>
          <w:sz w:val="20"/>
          <w:szCs w:val="20"/>
          <w:rPrChange w:id="408" w:author="Tim Firmin" w:date="2018-05-08T11:12:00Z">
            <w:rPr>
              <w:ins w:id="409" w:author="Tim Firmin" w:date="2018-05-08T11:12:00Z"/>
              <w:sz w:val="20"/>
              <w:szCs w:val="20"/>
            </w:rPr>
          </w:rPrChange>
        </w:rPr>
      </w:pPr>
      <w:r>
        <w:rPr>
          <w:rFonts w:cs="Arial"/>
          <w:sz w:val="20"/>
          <w:szCs w:val="20"/>
        </w:rPr>
        <w:t xml:space="preserve">Azure </w:t>
      </w:r>
      <w:r w:rsidR="00D947F6" w:rsidRPr="00793674">
        <w:rPr>
          <w:rFonts w:cs="Arial"/>
          <w:sz w:val="20"/>
          <w:szCs w:val="20"/>
        </w:rPr>
        <w:t>SSIS</w:t>
      </w:r>
      <w:r w:rsidR="00793674" w:rsidRPr="00793674">
        <w:rPr>
          <w:rFonts w:cs="Arial"/>
          <w:sz w:val="20"/>
          <w:szCs w:val="20"/>
        </w:rPr>
        <w:t xml:space="preserve"> Server: </w:t>
      </w:r>
      <w:r w:rsidR="00793674" w:rsidRPr="00793674">
        <w:rPr>
          <w:sz w:val="20"/>
          <w:szCs w:val="20"/>
        </w:rPr>
        <w:t>AZI-MS-SIS-</w:t>
      </w:r>
      <w:del w:id="410" w:author="Vandana Bangera" w:date="2017-02-13T10:54:00Z">
        <w:r w:rsidR="00793674" w:rsidRPr="00793674" w:rsidDel="00BE47CD">
          <w:rPr>
            <w:sz w:val="20"/>
            <w:szCs w:val="20"/>
          </w:rPr>
          <w:delText>U01</w:delText>
        </w:r>
      </w:del>
      <w:ins w:id="411" w:author="Tim Firmin" w:date="2017-10-12T11:52:00Z">
        <w:r w:rsidR="007619D3">
          <w:rPr>
            <w:sz w:val="20"/>
            <w:szCs w:val="20"/>
          </w:rPr>
          <w:t>P</w:t>
        </w:r>
      </w:ins>
      <w:ins w:id="412" w:author="Vandana Bangera" w:date="2017-02-13T10:54:00Z">
        <w:del w:id="413" w:author="Tim Firmin" w:date="2017-10-12T11:52:00Z">
          <w:r w:rsidR="00BE47CD" w:rsidDel="006A2163">
            <w:rPr>
              <w:sz w:val="20"/>
              <w:szCs w:val="20"/>
            </w:rPr>
            <w:delText>T</w:delText>
          </w:r>
        </w:del>
        <w:r w:rsidR="00BE47CD">
          <w:rPr>
            <w:sz w:val="20"/>
            <w:szCs w:val="20"/>
          </w:rPr>
          <w:t>0</w:t>
        </w:r>
        <w:r w:rsidR="00BE47CD" w:rsidRPr="00793674">
          <w:rPr>
            <w:sz w:val="20"/>
            <w:szCs w:val="20"/>
          </w:rPr>
          <w:t>01</w:t>
        </w:r>
      </w:ins>
    </w:p>
    <w:p w14:paraId="1B1230C4" w14:textId="655B542D" w:rsidR="00905BAB" w:rsidRPr="0039110F" w:rsidRDefault="00905BAB" w:rsidP="00905BAB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ins w:id="414" w:author="Tim Firmin" w:date="2018-05-08T11:12:00Z">
        <w:r>
          <w:rPr>
            <w:sz w:val="20"/>
            <w:szCs w:val="20"/>
          </w:rPr>
          <w:t xml:space="preserve">Azure Tabular Server : </w:t>
        </w:r>
        <w:r w:rsidR="007619D3">
          <w:rPr>
            <w:sz w:val="20"/>
            <w:szCs w:val="20"/>
          </w:rPr>
          <w:t>AZI-MS-SAS-P</w:t>
        </w:r>
        <w:r w:rsidRPr="00905BAB">
          <w:rPr>
            <w:sz w:val="20"/>
            <w:szCs w:val="20"/>
          </w:rPr>
          <w:t>002:50502</w:t>
        </w:r>
      </w:ins>
    </w:p>
    <w:p w14:paraId="4EF8CF05" w14:textId="09EAF30D" w:rsidR="0039110F" w:rsidRPr="00793674" w:rsidRDefault="0039110F" w:rsidP="0039110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SSISConfiguration</w:t>
      </w:r>
      <w:ins w:id="415" w:author="Vandana Bangera" w:date="2017-01-26T15:21:00Z">
        <w:r w:rsidR="000B7147">
          <w:rPr>
            <w:rFonts w:cs="Arial"/>
            <w:sz w:val="20"/>
            <w:szCs w:val="20"/>
          </w:rPr>
          <w:t xml:space="preserve"> DB</w:t>
        </w:r>
      </w:ins>
      <w:r>
        <w:rPr>
          <w:rFonts w:cs="Arial"/>
          <w:sz w:val="20"/>
          <w:szCs w:val="20"/>
        </w:rPr>
        <w:t>:</w:t>
      </w:r>
      <w:r w:rsidRPr="001345A1">
        <w:rPr>
          <w:rFonts w:cs="Arial"/>
          <w:sz w:val="20"/>
          <w:szCs w:val="20"/>
        </w:rPr>
        <w:t xml:space="preserve"> AZI-MS-SIS-</w:t>
      </w:r>
      <w:del w:id="416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417" w:author="Tim Firmin" w:date="2017-10-12T11:52:00Z">
        <w:r w:rsidR="007619D3">
          <w:rPr>
            <w:rFonts w:cs="Arial"/>
            <w:sz w:val="20"/>
            <w:szCs w:val="20"/>
          </w:rPr>
          <w:t>P</w:t>
        </w:r>
      </w:ins>
      <w:ins w:id="418" w:author="Vandana Bangera" w:date="2017-02-13T10:54:00Z">
        <w:del w:id="419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3A2ADE0A" w14:textId="26132469" w:rsidR="005B471F" w:rsidRDefault="00793674" w:rsidP="004E265B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del w:id="420" w:author="Vandana Bangera" w:date="2017-02-13T10:54:00Z">
        <w:r w:rsidRPr="001345A1" w:rsidDel="00BE47CD">
          <w:rPr>
            <w:rFonts w:cs="Arial"/>
            <w:sz w:val="20"/>
            <w:szCs w:val="20"/>
          </w:rPr>
          <w:delText>U01</w:delText>
        </w:r>
      </w:del>
      <w:ins w:id="421" w:author="Tim Firmin" w:date="2017-10-12T11:52:00Z">
        <w:r w:rsidR="007619D3">
          <w:rPr>
            <w:rFonts w:cs="Arial"/>
            <w:sz w:val="20"/>
            <w:szCs w:val="20"/>
          </w:rPr>
          <w:t>P</w:t>
        </w:r>
      </w:ins>
      <w:ins w:id="422" w:author="Vandana Bangera" w:date="2017-02-13T10:54:00Z">
        <w:del w:id="423" w:author="Tim Firmin" w:date="2017-10-12T11:52:00Z">
          <w:r w:rsidR="00BE47CD" w:rsidDel="006A2163">
            <w:rPr>
              <w:rFonts w:cs="Arial"/>
              <w:sz w:val="20"/>
              <w:szCs w:val="20"/>
            </w:rPr>
            <w:delText>T</w:delText>
          </w:r>
        </w:del>
        <w:r w:rsidR="00BE47CD">
          <w:rPr>
            <w:rFonts w:cs="Arial"/>
            <w:sz w:val="20"/>
            <w:szCs w:val="20"/>
          </w:rPr>
          <w:t>0</w:t>
        </w:r>
        <w:r w:rsidR="00BE47CD" w:rsidRPr="001345A1">
          <w:rPr>
            <w:rFonts w:cs="Arial"/>
            <w:sz w:val="20"/>
            <w:szCs w:val="20"/>
          </w:rPr>
          <w:t>01</w:t>
        </w:r>
      </w:ins>
      <w:r w:rsidRPr="001345A1">
        <w:rPr>
          <w:rFonts w:cs="Arial"/>
          <w:sz w:val="20"/>
          <w:szCs w:val="20"/>
        </w:rPr>
        <w:t>, 50501</w:t>
      </w:r>
    </w:p>
    <w:p w14:paraId="1994FCB4" w14:textId="50822490" w:rsidR="00A633BC" w:rsidDel="00811AAE" w:rsidRDefault="007619D3">
      <w:pPr>
        <w:pStyle w:val="ListParagraph"/>
        <w:numPr>
          <w:ilvl w:val="0"/>
          <w:numId w:val="4"/>
        </w:numPr>
        <w:outlineLvl w:val="0"/>
        <w:rPr>
          <w:ins w:id="424" w:author="Vandana Bangera" w:date="2017-01-26T15:20:00Z"/>
          <w:del w:id="425" w:author="Tim Firmin" w:date="2018-05-03T13:51:00Z"/>
          <w:rFonts w:cs="Arial"/>
          <w:sz w:val="20"/>
          <w:szCs w:val="20"/>
        </w:rPr>
      </w:pPr>
      <w:ins w:id="426" w:author="Tim Firmin" w:date="2018-05-03T13:51:00Z">
        <w:r>
          <w:rPr>
            <w:rFonts w:cs="Arial"/>
            <w:sz w:val="20"/>
            <w:szCs w:val="20"/>
          </w:rPr>
          <w:t>Prod</w:t>
        </w:r>
        <w:r w:rsidR="00811AAE">
          <w:rPr>
            <w:rFonts w:cs="Arial"/>
            <w:sz w:val="20"/>
            <w:szCs w:val="20"/>
          </w:rPr>
          <w:t xml:space="preserve"> FileShare for TM1 @ </w:t>
        </w:r>
      </w:ins>
      <w:ins w:id="427" w:author="Tim Firmin" w:date="2018-05-03T13:52:00Z">
        <w:r w:rsidR="00811AAE" w:rsidRPr="00811AAE">
          <w:rPr>
            <w:rFonts w:cs="Arial"/>
            <w:sz w:val="20"/>
            <w:szCs w:val="20"/>
          </w:rPr>
          <w:t>\\ONP-M</w:t>
        </w:r>
        <w:r>
          <w:rPr>
            <w:rFonts w:cs="Arial"/>
            <w:sz w:val="20"/>
            <w:szCs w:val="20"/>
          </w:rPr>
          <w:t>S-FSS-DV01\Data\Proj\Hector2\Prod</w:t>
        </w:r>
        <w:r w:rsidR="00811AAE">
          <w:rPr>
            <w:rFonts w:cs="Arial"/>
            <w:sz w:val="20"/>
            <w:szCs w:val="20"/>
          </w:rPr>
          <w:t>\</w:t>
        </w:r>
      </w:ins>
      <w:ins w:id="428" w:author="Tim Firmin" w:date="2018-05-03T13:51:00Z">
        <w:r w:rsidR="00811AAE">
          <w:rPr>
            <w:rFonts w:cs="Arial"/>
            <w:sz w:val="20"/>
            <w:szCs w:val="20"/>
          </w:rPr>
          <w:t xml:space="preserve"> </w:t>
        </w:r>
      </w:ins>
      <w:del w:id="429" w:author="Tim Firmin" w:date="2018-05-03T13:51:00Z">
        <w:r w:rsidR="00AE3A0B" w:rsidDel="00811AAE">
          <w:rPr>
            <w:rFonts w:cs="Arial"/>
            <w:sz w:val="20"/>
            <w:szCs w:val="20"/>
          </w:rPr>
          <w:delText>‘On Prem’ SSIS Server: dsqldb06, 50550</w:delText>
        </w:r>
      </w:del>
      <w:ins w:id="430" w:author="Vandana Bangera" w:date="2017-01-26T15:19:00Z">
        <w:del w:id="431" w:author="Tim Firmin" w:date="2018-05-03T13:51:00Z">
          <w:r w:rsidR="00A633BC" w:rsidDel="00811AAE">
            <w:rPr>
              <w:rFonts w:cs="Arial"/>
              <w:sz w:val="20"/>
              <w:szCs w:val="20"/>
            </w:rPr>
            <w:delText xml:space="preserve">SQL Server STUPRSMSQLV03 </w:delText>
          </w:r>
        </w:del>
      </w:ins>
    </w:p>
    <w:p w14:paraId="03AF3B6B" w14:textId="001FC486" w:rsidR="00AE3A0B" w:rsidRPr="001345A1" w:rsidRDefault="00A633BC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ins w:id="432" w:author="Vandana Bangera" w:date="2017-01-26T15:19:00Z">
        <w:del w:id="433" w:author="Tim Firmin" w:date="2018-05-03T13:51:00Z">
          <w:r w:rsidDel="00811AAE">
            <w:rPr>
              <w:rFonts w:cs="Arial"/>
              <w:sz w:val="20"/>
              <w:szCs w:val="20"/>
            </w:rPr>
            <w:delText xml:space="preserve">Database </w:delText>
          </w:r>
        </w:del>
      </w:ins>
      <w:ins w:id="434" w:author="Vandana Bangera" w:date="2017-01-26T15:20:00Z">
        <w:del w:id="435" w:author="Tim Firmin" w:date="2018-05-03T13:51:00Z">
          <w:r w:rsidDel="00811AAE">
            <w:rPr>
              <w:rFonts w:cs="Arial"/>
              <w:sz w:val="20"/>
              <w:szCs w:val="20"/>
            </w:rPr>
            <w:delText>–</w:delText>
          </w:r>
        </w:del>
      </w:ins>
      <w:ins w:id="436" w:author="Vandana Bangera" w:date="2017-01-26T15:19:00Z">
        <w:del w:id="437" w:author="Tim Firmin" w:date="2018-05-03T13:51:00Z">
          <w:r w:rsidDel="00811AAE">
            <w:rPr>
              <w:rFonts w:cs="Arial"/>
              <w:sz w:val="20"/>
              <w:szCs w:val="20"/>
            </w:rPr>
            <w:delText xml:space="preserve"> CFN</w:delText>
          </w:r>
        </w:del>
        <w:del w:id="438" w:author="Tim Firmin" w:date="2017-10-12T11:53:00Z">
          <w:r w:rsidDel="006A2163">
            <w:rPr>
              <w:rFonts w:cs="Arial"/>
              <w:sz w:val="20"/>
              <w:szCs w:val="20"/>
            </w:rPr>
            <w:delText>TM</w:delText>
          </w:r>
        </w:del>
        <w:del w:id="439" w:author="Tim Firmin" w:date="2017-10-12T11:52:00Z">
          <w:r w:rsidDel="006A2163">
            <w:rPr>
              <w:rFonts w:cs="Arial"/>
              <w:sz w:val="20"/>
              <w:szCs w:val="20"/>
            </w:rPr>
            <w:delText>1</w:delText>
          </w:r>
        </w:del>
      </w:ins>
      <w:ins w:id="440" w:author="Vandana Bangera" w:date="2017-01-26T15:20:00Z">
        <w:del w:id="441" w:author="Tim Firmin" w:date="2017-10-12T11:52:00Z">
          <w:r w:rsidDel="006A2163">
            <w:rPr>
              <w:rFonts w:cs="Arial"/>
              <w:sz w:val="20"/>
              <w:szCs w:val="20"/>
            </w:rPr>
            <w:delText>Test</w:delText>
          </w:r>
        </w:del>
      </w:ins>
    </w:p>
    <w:p w14:paraId="748729EC" w14:textId="77777777" w:rsidR="005B471F" w:rsidRDefault="005B471F" w:rsidP="00163A52">
      <w:pPr>
        <w:outlineLvl w:val="0"/>
        <w:rPr>
          <w:rFonts w:ascii="Verdana" w:hAnsi="Verdana" w:cs="Arial"/>
          <w:b/>
          <w:sz w:val="20"/>
          <w:szCs w:val="20"/>
        </w:rPr>
      </w:pPr>
    </w:p>
    <w:p w14:paraId="00602977" w14:textId="77777777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04236EE9" w14:textId="633FF508" w:rsidR="00DC5E48" w:rsidRDefault="00F50C7D" w:rsidP="003B4D5D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del w:id="442" w:author="Tim Firmin" w:date="2017-10-12T12:37:00Z">
        <w:r w:rsidRPr="00DC5E48" w:rsidDel="004C5060">
          <w:rPr>
            <w:rFonts w:cs="Arial"/>
            <w:sz w:val="20"/>
            <w:szCs w:val="20"/>
            <w:lang w:eastAsia="en-GB"/>
          </w:rPr>
          <w:delText xml:space="preserve">No impact on </w:delText>
        </w:r>
        <w:r w:rsidR="00520135" w:rsidDel="004C5060">
          <w:rPr>
            <w:rFonts w:cs="Arial"/>
            <w:sz w:val="20"/>
            <w:szCs w:val="20"/>
            <w:lang w:eastAsia="en-GB"/>
          </w:rPr>
          <w:delText>any other applications</w:delText>
        </w:r>
      </w:del>
      <w:ins w:id="443" w:author="Tim Firmin" w:date="2017-10-12T12:37:00Z">
        <w:r w:rsidR="004C5060">
          <w:rPr>
            <w:rFonts w:cs="Arial"/>
            <w:sz w:val="20"/>
            <w:szCs w:val="20"/>
            <w:lang w:eastAsia="en-GB"/>
          </w:rPr>
          <w:t xml:space="preserve">Note – databases used for </w:t>
        </w:r>
      </w:ins>
      <w:ins w:id="444" w:author="Tim Firmin" w:date="2018-05-03T13:52:00Z">
        <w:r w:rsidR="00811AAE">
          <w:rPr>
            <w:rFonts w:cs="Arial"/>
            <w:sz w:val="20"/>
            <w:szCs w:val="20"/>
            <w:lang w:eastAsia="en-GB"/>
          </w:rPr>
          <w:t>TM1 Integration</w:t>
        </w:r>
      </w:ins>
      <w:ins w:id="445" w:author="Tim Firmin" w:date="2017-10-12T12:37:00Z">
        <w:r w:rsidR="00811AAE">
          <w:rPr>
            <w:rFonts w:cs="Arial"/>
            <w:sz w:val="20"/>
            <w:szCs w:val="20"/>
            <w:lang w:eastAsia="en-GB"/>
          </w:rPr>
          <w:t xml:space="preserve"> are shared with the FDM/Turquoise </w:t>
        </w:r>
        <w:r w:rsidR="004C5060">
          <w:rPr>
            <w:rFonts w:cs="Arial"/>
            <w:sz w:val="20"/>
            <w:szCs w:val="20"/>
            <w:lang w:eastAsia="en-GB"/>
          </w:rPr>
          <w:t xml:space="preserve">project </w:t>
        </w:r>
      </w:ins>
      <w:ins w:id="446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–</w:t>
        </w:r>
      </w:ins>
      <w:ins w:id="447" w:author="Tim Firmin" w:date="2017-10-12T12:37:00Z">
        <w:r w:rsidR="004C5060">
          <w:rPr>
            <w:rFonts w:cs="Arial"/>
            <w:sz w:val="20"/>
            <w:szCs w:val="20"/>
            <w:lang w:eastAsia="en-GB"/>
          </w:rPr>
          <w:t xml:space="preserve"> data </w:t>
        </w:r>
      </w:ins>
      <w:ins w:id="448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is Finance-</w:t>
        </w:r>
      </w:ins>
      <w:ins w:id="449" w:author="Tim Firmin" w:date="2018-05-03T13:52:00Z">
        <w:r w:rsidR="00811AAE">
          <w:rPr>
            <w:rFonts w:cs="Arial"/>
            <w:sz w:val="20"/>
            <w:szCs w:val="20"/>
            <w:lang w:eastAsia="en-GB"/>
          </w:rPr>
          <w:t>Planning-</w:t>
        </w:r>
      </w:ins>
      <w:ins w:id="450" w:author="Tim Firmin" w:date="2017-10-12T12:38:00Z">
        <w:r w:rsidR="004C5060">
          <w:rPr>
            <w:rFonts w:cs="Arial"/>
            <w:sz w:val="20"/>
            <w:szCs w:val="20"/>
            <w:lang w:eastAsia="en-GB"/>
          </w:rPr>
          <w:t>CODA based so this makes business sense.</w:t>
        </w:r>
      </w:ins>
    </w:p>
    <w:p w14:paraId="5E62885B" w14:textId="77777777" w:rsidR="00FD1D72" w:rsidRDefault="00FD1D72" w:rsidP="00FD1D72">
      <w:pPr>
        <w:rPr>
          <w:rFonts w:cs="Arial"/>
          <w:sz w:val="20"/>
          <w:szCs w:val="20"/>
        </w:rPr>
      </w:pPr>
    </w:p>
    <w:p w14:paraId="0515FD9D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37AF289B" w14:textId="77777777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740" w:type="dxa"/>
        <w:tblInd w:w="-289" w:type="dxa"/>
        <w:tblLayout w:type="fixed"/>
        <w:tblLook w:val="04A0" w:firstRow="1" w:lastRow="0" w:firstColumn="1" w:lastColumn="0" w:noHBand="0" w:noVBand="1"/>
        <w:tblPrChange w:id="451" w:author="Tim Firmin" w:date="2017-10-12T11:5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71"/>
        <w:gridCol w:w="758"/>
        <w:gridCol w:w="709"/>
        <w:gridCol w:w="6662"/>
        <w:gridCol w:w="1181"/>
        <w:gridCol w:w="804"/>
        <w:gridCol w:w="255"/>
        <w:tblGridChange w:id="452">
          <w:tblGrid>
            <w:gridCol w:w="371"/>
            <w:gridCol w:w="758"/>
            <w:gridCol w:w="709"/>
            <w:gridCol w:w="1919"/>
            <w:gridCol w:w="371"/>
            <w:gridCol w:w="758"/>
            <w:gridCol w:w="426"/>
            <w:gridCol w:w="283"/>
            <w:gridCol w:w="2905"/>
            <w:gridCol w:w="1181"/>
            <w:gridCol w:w="804"/>
            <w:gridCol w:w="255"/>
            <w:gridCol w:w="1517"/>
            <w:gridCol w:w="567"/>
            <w:gridCol w:w="614"/>
            <w:gridCol w:w="337"/>
            <w:gridCol w:w="183"/>
            <w:gridCol w:w="255"/>
          </w:tblGrid>
        </w:tblGridChange>
      </w:tblGrid>
      <w:tr w:rsidR="00871AE4" w:rsidRPr="00E5196B" w14:paraId="35FBC3F8" w14:textId="77777777" w:rsidTr="00871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PrChange w:id="453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54" w:author="Tim Firmin" w:date="2017-10-12T11:58:00Z">
              <w:tcPr>
                <w:tcW w:w="371" w:type="dxa"/>
              </w:tcPr>
            </w:tcPrChange>
          </w:tcPr>
          <w:p w14:paraId="55B5A177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58" w:type="dxa"/>
            <w:tcPrChange w:id="455" w:author="Tim Firmin" w:date="2017-10-12T11:58:00Z">
              <w:tcPr>
                <w:tcW w:w="758" w:type="dxa"/>
              </w:tcPr>
            </w:tcPrChange>
          </w:tcPr>
          <w:p w14:paraId="3400464C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  <w:tcPrChange w:id="456" w:author="Tim Firmin" w:date="2017-10-12T11:58:00Z">
              <w:tcPr>
                <w:tcW w:w="426" w:type="dxa"/>
              </w:tcPr>
            </w:tcPrChange>
          </w:tcPr>
          <w:p w14:paraId="099592F3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662" w:type="dxa"/>
            <w:tcPrChange w:id="457" w:author="Tim Firmin" w:date="2017-10-12T11:58:00Z">
              <w:tcPr>
                <w:tcW w:w="7512" w:type="dxa"/>
                <w:gridSpan w:val="7"/>
              </w:tcPr>
            </w:tcPrChange>
          </w:tcPr>
          <w:p w14:paraId="4A3336B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181" w:type="dxa"/>
            <w:tcPrChange w:id="458" w:author="Tim Firmin" w:date="2017-10-12T11:58:00Z">
              <w:tcPr>
                <w:tcW w:w="614" w:type="dxa"/>
              </w:tcPr>
            </w:tcPrChange>
          </w:tcPr>
          <w:p w14:paraId="29C7CEEC" w14:textId="77777777" w:rsidR="0095221C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7159FA8A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04" w:type="dxa"/>
            <w:tcPrChange w:id="459" w:author="Tim Firmin" w:date="2017-10-12T11:58:00Z">
              <w:tcPr>
                <w:tcW w:w="337" w:type="dxa"/>
              </w:tcPr>
            </w:tcPrChange>
          </w:tcPr>
          <w:p w14:paraId="23ED72ED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255" w:type="dxa"/>
            <w:tcPrChange w:id="460" w:author="Tim Firmin" w:date="2017-10-12T11:58:00Z">
              <w:tcPr>
                <w:tcW w:w="438" w:type="dxa"/>
                <w:gridSpan w:val="2"/>
              </w:tcPr>
            </w:tcPrChange>
          </w:tcPr>
          <w:p w14:paraId="675EAC10" w14:textId="77777777" w:rsidR="0095221C" w:rsidRPr="00E5196B" w:rsidRDefault="0095221C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871AE4" w14:paraId="549FF46A" w14:textId="77777777" w:rsidTr="00871AE4">
        <w:trPr>
          <w:trPrChange w:id="461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62" w:author="Tim Firmin" w:date="2017-10-12T11:58:00Z">
              <w:tcPr>
                <w:tcW w:w="371" w:type="dxa"/>
              </w:tcPr>
            </w:tcPrChange>
          </w:tcPr>
          <w:p w14:paraId="1699D8FD" w14:textId="77777777" w:rsidR="0095221C" w:rsidRPr="00E5196B" w:rsidRDefault="0095221C" w:rsidP="0095221C">
            <w:pPr>
              <w:outlineLvl w:val="0"/>
              <w:rPr>
                <w:sz w:val="20"/>
                <w:szCs w:val="20"/>
              </w:rPr>
            </w:pPr>
            <w:del w:id="463" w:author="Vandana Bangera" w:date="2017-01-26T15:23:00Z">
              <w:r w:rsidDel="00907E76">
                <w:rPr>
                  <w:sz w:val="20"/>
                  <w:szCs w:val="20"/>
                </w:rPr>
                <w:delText>30</w:delText>
              </w:r>
              <w:r w:rsidRPr="0095221C" w:rsidDel="00907E76">
                <w:rPr>
                  <w:sz w:val="20"/>
                  <w:szCs w:val="20"/>
                  <w:vertAlign w:val="superscript"/>
                </w:rPr>
                <w:delText>th</w:delText>
              </w:r>
              <w:r w:rsidDel="00907E76">
                <w:rPr>
                  <w:sz w:val="20"/>
                  <w:szCs w:val="20"/>
                </w:rPr>
                <w:delText xml:space="preserve"> </w:delText>
              </w:r>
            </w:del>
            <w:ins w:id="464" w:author="Vandana Bangera" w:date="2017-01-26T15:23:00Z">
              <w:r w:rsidR="00907E76"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758" w:type="dxa"/>
            <w:tcPrChange w:id="465" w:author="Tim Firmin" w:date="2017-10-12T11:58:00Z">
              <w:tcPr>
                <w:tcW w:w="758" w:type="dxa"/>
              </w:tcPr>
            </w:tcPrChange>
          </w:tcPr>
          <w:p w14:paraId="272617DC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709" w:type="dxa"/>
            <w:tcPrChange w:id="466" w:author="Tim Firmin" w:date="2017-10-12T11:58:00Z">
              <w:tcPr>
                <w:tcW w:w="709" w:type="dxa"/>
                <w:gridSpan w:val="2"/>
              </w:tcPr>
            </w:tcPrChange>
          </w:tcPr>
          <w:p w14:paraId="7B6E245E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662" w:type="dxa"/>
            <w:tcPrChange w:id="467" w:author="Tim Firmin" w:date="2017-10-12T11:58:00Z">
              <w:tcPr>
                <w:tcW w:w="6662" w:type="dxa"/>
                <w:gridSpan w:val="5"/>
              </w:tcPr>
            </w:tcPrChange>
          </w:tcPr>
          <w:p w14:paraId="4B7614FF" w14:textId="7576679F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>Azure</w:t>
            </w:r>
            <w:ins w:id="468" w:author="Tim Firmin" w:date="2018-05-24T16:04:00Z">
              <w:r w:rsidR="00C45F47">
                <w:rPr>
                  <w:b/>
                  <w:sz w:val="20"/>
                  <w:szCs w:val="20"/>
                </w:rPr>
                <w:t xml:space="preserve"> Prod</w:t>
              </w:r>
            </w:ins>
            <w:del w:id="469" w:author="Tim Firmin" w:date="2018-05-24T16:04:00Z">
              <w:r w:rsidRPr="001345A1" w:rsidDel="00C45F47">
                <w:rPr>
                  <w:b/>
                  <w:sz w:val="20"/>
                  <w:szCs w:val="20"/>
                </w:rPr>
                <w:delText xml:space="preserve"> </w:delText>
              </w:r>
            </w:del>
            <w:ins w:id="470" w:author="Tim Firmin" w:date="2017-10-12T12:37:00Z">
              <w:r w:rsidR="004C5060">
                <w:rPr>
                  <w:b/>
                  <w:sz w:val="20"/>
                  <w:szCs w:val="20"/>
                </w:rPr>
                <w:t xml:space="preserve"> </w:t>
              </w:r>
            </w:ins>
            <w:r>
              <w:rPr>
                <w:b/>
                <w:sz w:val="20"/>
                <w:szCs w:val="20"/>
              </w:rPr>
              <w:t>Servers using Azure Portal</w:t>
            </w:r>
          </w:p>
        </w:tc>
        <w:tc>
          <w:tcPr>
            <w:tcW w:w="1181" w:type="dxa"/>
            <w:tcPrChange w:id="471" w:author="Tim Firmin" w:date="2017-10-12T11:58:00Z">
              <w:tcPr>
                <w:tcW w:w="1181" w:type="dxa"/>
                <w:gridSpan w:val="2"/>
              </w:tcPr>
            </w:tcPrChange>
          </w:tcPr>
          <w:p w14:paraId="0C105561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804" w:type="dxa"/>
            <w:tcPrChange w:id="472" w:author="Tim Firmin" w:date="2017-10-12T11:58:00Z">
              <w:tcPr>
                <w:tcW w:w="520" w:type="dxa"/>
                <w:gridSpan w:val="2"/>
              </w:tcPr>
            </w:tcPrChange>
          </w:tcPr>
          <w:p w14:paraId="69A81C70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255" w:type="dxa"/>
            <w:tcPrChange w:id="473" w:author="Tim Firmin" w:date="2017-10-12T11:58:00Z">
              <w:tcPr>
                <w:tcW w:w="255" w:type="dxa"/>
              </w:tcPr>
            </w:tcPrChange>
          </w:tcPr>
          <w:p w14:paraId="7157E959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220B46CB" w14:textId="77777777" w:rsidTr="00871AE4">
        <w:trPr>
          <w:trPrChange w:id="474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75" w:author="Tim Firmin" w:date="2017-10-12T11:58:00Z">
              <w:tcPr>
                <w:tcW w:w="371" w:type="dxa"/>
              </w:tcPr>
            </w:tcPrChange>
          </w:tcPr>
          <w:p w14:paraId="177074B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76" w:author="Tim Firmin" w:date="2017-10-12T11:58:00Z">
              <w:tcPr>
                <w:tcW w:w="758" w:type="dxa"/>
              </w:tcPr>
            </w:tcPrChange>
          </w:tcPr>
          <w:p w14:paraId="503AE4D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77" w:author="Tim Firmin" w:date="2017-10-12T11:58:00Z">
              <w:tcPr>
                <w:tcW w:w="709" w:type="dxa"/>
                <w:gridSpan w:val="2"/>
              </w:tcPr>
            </w:tcPrChange>
          </w:tcPr>
          <w:p w14:paraId="7E696A0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6662" w:type="dxa"/>
            <w:tcPrChange w:id="478" w:author="Tim Firmin" w:date="2017-10-12T11:58:00Z">
              <w:tcPr>
                <w:tcW w:w="6662" w:type="dxa"/>
                <w:gridSpan w:val="5"/>
              </w:tcPr>
            </w:tcPrChange>
          </w:tcPr>
          <w:p w14:paraId="2D14DC7E" w14:textId="4C8B9CB0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del w:id="479" w:author="Vandana Bangera" w:date="2017-02-13T10:55:00Z">
              <w:r w:rsidRPr="00A87997" w:rsidDel="00DC15FB">
                <w:rPr>
                  <w:sz w:val="20"/>
                  <w:szCs w:val="20"/>
                </w:rPr>
                <w:delText>azp-ms-sql</w:delText>
              </w:r>
            </w:del>
            <w:ins w:id="480" w:author="Vandana Bangera" w:date="2017-02-13T10:55:00Z">
              <w:r w:rsidR="00DC15FB">
                <w:rPr>
                  <w:sz w:val="20"/>
                  <w:szCs w:val="20"/>
                </w:rPr>
                <w:t>AZP-MS-SQL</w:t>
              </w:r>
            </w:ins>
            <w:r w:rsidRPr="00A87997">
              <w:rPr>
                <w:sz w:val="20"/>
                <w:szCs w:val="20"/>
              </w:rPr>
              <w:t>-</w:t>
            </w:r>
            <w:del w:id="481" w:author="Vandana Bangera" w:date="2017-02-13T10:55:00Z">
              <w:r w:rsidRPr="00A87997" w:rsidDel="00DC15FB">
                <w:rPr>
                  <w:sz w:val="20"/>
                  <w:szCs w:val="20"/>
                </w:rPr>
                <w:delText>u001</w:delText>
              </w:r>
            </w:del>
            <w:ins w:id="482" w:author="Tim Firmin" w:date="2017-10-12T11:55:00Z">
              <w:r w:rsidR="007619D3">
                <w:rPr>
                  <w:sz w:val="20"/>
                  <w:szCs w:val="20"/>
                </w:rPr>
                <w:t>P</w:t>
              </w:r>
            </w:ins>
            <w:ins w:id="483" w:author="Vandana Bangera" w:date="2017-02-13T10:55:00Z">
              <w:del w:id="484" w:author="Tim Firmin" w:date="2017-10-12T11:55:00Z">
                <w:r w:rsidR="00DC15FB" w:rsidDel="00871AE4">
                  <w:rPr>
                    <w:sz w:val="20"/>
                    <w:szCs w:val="20"/>
                  </w:rPr>
                  <w:delText>D</w:delText>
                </w:r>
              </w:del>
              <w:r w:rsidR="00DC15FB" w:rsidRPr="00A87997">
                <w:rPr>
                  <w:sz w:val="20"/>
                  <w:szCs w:val="20"/>
                </w:rPr>
                <w:t>00</w:t>
              </w:r>
              <w:r w:rsidR="00DC15FB">
                <w:rPr>
                  <w:sz w:val="20"/>
                  <w:szCs w:val="20"/>
                </w:rPr>
                <w:t>2</w:t>
              </w:r>
            </w:ins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1181" w:type="dxa"/>
            <w:tcPrChange w:id="485" w:author="Tim Firmin" w:date="2017-10-12T11:58:00Z">
              <w:tcPr>
                <w:tcW w:w="1181" w:type="dxa"/>
                <w:gridSpan w:val="2"/>
              </w:tcPr>
            </w:tcPrChange>
          </w:tcPr>
          <w:p w14:paraId="145B9AB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86" w:author="Tim Firmin" w:date="2017-10-12T11:58:00Z">
              <w:tcPr>
                <w:tcW w:w="520" w:type="dxa"/>
                <w:gridSpan w:val="2"/>
              </w:tcPr>
            </w:tcPrChange>
          </w:tcPr>
          <w:p w14:paraId="194B99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87" w:author="Tim Firmin" w:date="2017-10-12T11:58:00Z">
              <w:tcPr>
                <w:tcW w:w="255" w:type="dxa"/>
              </w:tcPr>
            </w:tcPrChange>
          </w:tcPr>
          <w:p w14:paraId="045DEAF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14:paraId="38030137" w14:textId="77777777" w:rsidTr="00871AE4">
        <w:trPr>
          <w:trPrChange w:id="48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489" w:author="Tim Firmin" w:date="2017-10-12T11:58:00Z">
              <w:tcPr>
                <w:tcW w:w="371" w:type="dxa"/>
              </w:tcPr>
            </w:tcPrChange>
          </w:tcPr>
          <w:p w14:paraId="25A79D6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490" w:author="Tim Firmin" w:date="2017-10-12T11:58:00Z">
              <w:tcPr>
                <w:tcW w:w="758" w:type="dxa"/>
              </w:tcPr>
            </w:tcPrChange>
          </w:tcPr>
          <w:p w14:paraId="2A4E7972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491" w:author="Tim Firmin" w:date="2017-10-12T11:58:00Z">
              <w:tcPr>
                <w:tcW w:w="709" w:type="dxa"/>
                <w:gridSpan w:val="2"/>
              </w:tcPr>
            </w:tcPrChange>
          </w:tcPr>
          <w:p w14:paraId="1F95DC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6662" w:type="dxa"/>
            <w:tcPrChange w:id="492" w:author="Tim Firmin" w:date="2017-10-12T11:58:00Z">
              <w:tcPr>
                <w:tcW w:w="6662" w:type="dxa"/>
                <w:gridSpan w:val="5"/>
              </w:tcPr>
            </w:tcPrChange>
          </w:tcPr>
          <w:p w14:paraId="53263183" w14:textId="5DFCAEAF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2B36FE">
              <w:rPr>
                <w:sz w:val="20"/>
                <w:szCs w:val="20"/>
              </w:rPr>
              <w:t>Start AZI-MS-SIS-</w:t>
            </w:r>
            <w:del w:id="493" w:author="Vandana Bangera" w:date="2017-02-13T10:55:00Z">
              <w:r w:rsidRPr="002B36FE" w:rsidDel="00DC15FB">
                <w:rPr>
                  <w:sz w:val="20"/>
                  <w:szCs w:val="20"/>
                </w:rPr>
                <w:delText xml:space="preserve">U001 </w:delText>
              </w:r>
            </w:del>
            <w:ins w:id="494" w:author="Tim Firmin" w:date="2017-10-12T11:55:00Z">
              <w:r w:rsidR="007619D3">
                <w:rPr>
                  <w:sz w:val="20"/>
                  <w:szCs w:val="20"/>
                </w:rPr>
                <w:t>P</w:t>
              </w:r>
            </w:ins>
            <w:ins w:id="495" w:author="Vandana Bangera" w:date="2017-02-13T10:55:00Z">
              <w:del w:id="496" w:author="Tim Firmin" w:date="2017-10-12T11:55:00Z">
                <w:r w:rsidR="00DC15FB" w:rsidDel="00871AE4">
                  <w:rPr>
                    <w:sz w:val="20"/>
                    <w:szCs w:val="20"/>
                  </w:rPr>
                  <w:delText>T</w:delText>
                </w:r>
              </w:del>
              <w:r w:rsidR="00DC15FB" w:rsidRPr="002B36FE">
                <w:rPr>
                  <w:sz w:val="20"/>
                  <w:szCs w:val="20"/>
                </w:rPr>
                <w:t xml:space="preserve">001 </w:t>
              </w:r>
            </w:ins>
            <w:r w:rsidRPr="002B36FE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 xml:space="preserve">SSIS </w:t>
            </w:r>
            <w:r w:rsidRPr="002B36FE">
              <w:rPr>
                <w:sz w:val="20"/>
                <w:szCs w:val="20"/>
              </w:rPr>
              <w:t>Server</w:t>
            </w:r>
          </w:p>
        </w:tc>
        <w:tc>
          <w:tcPr>
            <w:tcW w:w="1181" w:type="dxa"/>
            <w:tcPrChange w:id="497" w:author="Tim Firmin" w:date="2017-10-12T11:58:00Z">
              <w:tcPr>
                <w:tcW w:w="1181" w:type="dxa"/>
                <w:gridSpan w:val="2"/>
              </w:tcPr>
            </w:tcPrChange>
          </w:tcPr>
          <w:p w14:paraId="7B4640EF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498" w:author="Tim Firmin" w:date="2017-10-12T11:58:00Z">
              <w:tcPr>
                <w:tcW w:w="520" w:type="dxa"/>
                <w:gridSpan w:val="2"/>
              </w:tcPr>
            </w:tcPrChange>
          </w:tcPr>
          <w:p w14:paraId="5136029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499" w:author="Tim Firmin" w:date="2017-10-12T11:58:00Z">
              <w:tcPr>
                <w:tcW w:w="255" w:type="dxa"/>
              </w:tcPr>
            </w:tcPrChange>
          </w:tcPr>
          <w:p w14:paraId="200D445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905BAB" w14:paraId="7E20F093" w14:textId="77777777" w:rsidTr="00871AE4">
        <w:trPr>
          <w:ins w:id="500" w:author="Tim Firmin" w:date="2018-05-08T11:11:00Z"/>
        </w:trPr>
        <w:tc>
          <w:tcPr>
            <w:tcW w:w="371" w:type="dxa"/>
          </w:tcPr>
          <w:p w14:paraId="135B3CA5" w14:textId="77777777" w:rsidR="00905BAB" w:rsidRPr="00E5196B" w:rsidRDefault="00905BAB" w:rsidP="006B7254">
            <w:pPr>
              <w:outlineLvl w:val="0"/>
              <w:rPr>
                <w:ins w:id="501" w:author="Tim Firmin" w:date="2018-05-08T11:11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E32476E" w14:textId="77777777" w:rsidR="00905BAB" w:rsidRDefault="00905BAB" w:rsidP="006B7254">
            <w:pPr>
              <w:outlineLvl w:val="0"/>
              <w:rPr>
                <w:ins w:id="502" w:author="Tim Firmin" w:date="2018-05-08T11:11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EB175C" w14:textId="3CEF210C" w:rsidR="00905BAB" w:rsidRDefault="00905BAB" w:rsidP="006B7254">
            <w:pPr>
              <w:outlineLvl w:val="0"/>
              <w:rPr>
                <w:ins w:id="503" w:author="Tim Firmin" w:date="2018-05-08T11:11:00Z"/>
                <w:sz w:val="20"/>
                <w:szCs w:val="20"/>
              </w:rPr>
            </w:pPr>
            <w:ins w:id="504" w:author="Tim Firmin" w:date="2018-05-08T11:11:00Z">
              <w:r>
                <w:rPr>
                  <w:sz w:val="20"/>
                  <w:szCs w:val="20"/>
                </w:rPr>
                <w:t>1.3</w:t>
              </w:r>
            </w:ins>
          </w:p>
        </w:tc>
        <w:tc>
          <w:tcPr>
            <w:tcW w:w="6662" w:type="dxa"/>
          </w:tcPr>
          <w:p w14:paraId="2AEBFA71" w14:textId="7014EC81" w:rsidR="00905BAB" w:rsidRPr="002B36FE" w:rsidRDefault="00905BAB">
            <w:pPr>
              <w:outlineLvl w:val="0"/>
              <w:rPr>
                <w:ins w:id="505" w:author="Tim Firmin" w:date="2018-05-08T11:11:00Z"/>
                <w:sz w:val="20"/>
                <w:szCs w:val="20"/>
              </w:rPr>
            </w:pPr>
            <w:ins w:id="506" w:author="Tim Firmin" w:date="2018-05-08T11:11:00Z">
              <w:r>
                <w:rPr>
                  <w:sz w:val="20"/>
                  <w:szCs w:val="20"/>
                </w:rPr>
                <w:t xml:space="preserve">Start </w:t>
              </w:r>
              <w:r w:rsidR="007619D3">
                <w:rPr>
                  <w:sz w:val="20"/>
                  <w:szCs w:val="20"/>
                </w:rPr>
                <w:t>AZI-MS-SAS-P</w:t>
              </w:r>
              <w:r w:rsidRPr="00905BAB">
                <w:rPr>
                  <w:sz w:val="20"/>
                  <w:szCs w:val="20"/>
                </w:rPr>
                <w:t>002:50502</w:t>
              </w:r>
              <w:r>
                <w:rPr>
                  <w:sz w:val="20"/>
                  <w:szCs w:val="20"/>
                </w:rPr>
                <w:t xml:space="preserve"> Tabular Server</w:t>
              </w:r>
            </w:ins>
          </w:p>
        </w:tc>
        <w:tc>
          <w:tcPr>
            <w:tcW w:w="1181" w:type="dxa"/>
          </w:tcPr>
          <w:p w14:paraId="39F3889C" w14:textId="77777777" w:rsidR="00905BAB" w:rsidRDefault="00905BAB" w:rsidP="006B7254">
            <w:pPr>
              <w:outlineLvl w:val="0"/>
              <w:rPr>
                <w:ins w:id="507" w:author="Tim Firmin" w:date="2018-05-08T11:11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4ECC8E0E" w14:textId="77777777" w:rsidR="00905BAB" w:rsidRDefault="00905BAB" w:rsidP="006B7254">
            <w:pPr>
              <w:outlineLvl w:val="0"/>
              <w:rPr>
                <w:ins w:id="508" w:author="Tim Firmin" w:date="2018-05-08T11:11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18729092" w14:textId="77777777" w:rsidR="00905BAB" w:rsidRDefault="00905BAB" w:rsidP="006B7254">
            <w:pPr>
              <w:outlineLvl w:val="0"/>
              <w:rPr>
                <w:ins w:id="509" w:author="Tim Firmin" w:date="2018-05-08T11:11:00Z"/>
                <w:sz w:val="20"/>
                <w:szCs w:val="20"/>
              </w:rPr>
            </w:pPr>
          </w:p>
        </w:tc>
      </w:tr>
      <w:tr w:rsidR="00871AE4" w:rsidDel="00BB22CA" w14:paraId="49A798B9" w14:textId="77777777" w:rsidTr="00871AE4">
        <w:trPr>
          <w:del w:id="510" w:author="Vandana Bangera" w:date="2017-02-10T16:46:00Z"/>
          <w:trPrChange w:id="511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512" w:author="Tim Firmin" w:date="2017-10-12T11:58:00Z">
              <w:tcPr>
                <w:tcW w:w="371" w:type="dxa"/>
              </w:tcPr>
            </w:tcPrChange>
          </w:tcPr>
          <w:p w14:paraId="66526562" w14:textId="77777777" w:rsidR="006B7254" w:rsidRPr="00E5196B" w:rsidDel="00BB22CA" w:rsidRDefault="006B7254" w:rsidP="006B7254">
            <w:pPr>
              <w:outlineLvl w:val="0"/>
              <w:rPr>
                <w:del w:id="513" w:author="Vandana Bangera" w:date="2017-02-10T16:46:00Z"/>
                <w:sz w:val="20"/>
                <w:szCs w:val="20"/>
              </w:rPr>
            </w:pPr>
          </w:p>
        </w:tc>
        <w:tc>
          <w:tcPr>
            <w:tcW w:w="758" w:type="dxa"/>
            <w:tcPrChange w:id="514" w:author="Tim Firmin" w:date="2017-10-12T11:58:00Z">
              <w:tcPr>
                <w:tcW w:w="758" w:type="dxa"/>
              </w:tcPr>
            </w:tcPrChange>
          </w:tcPr>
          <w:p w14:paraId="0208489B" w14:textId="77777777" w:rsidR="006B7254" w:rsidRPr="00A43637" w:rsidDel="00BB22CA" w:rsidRDefault="006B7254" w:rsidP="006B7254">
            <w:pPr>
              <w:outlineLvl w:val="0"/>
              <w:rPr>
                <w:del w:id="515" w:author="Vandana Bangera" w:date="2017-02-10T16:46:00Z"/>
                <w:strike/>
                <w:sz w:val="20"/>
                <w:szCs w:val="20"/>
                <w:rPrChange w:id="516" w:author="Vandana Bangera" w:date="2017-01-26T15:24:00Z">
                  <w:rPr>
                    <w:del w:id="517" w:author="Vandana Bangera" w:date="2017-02-10T16:4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518" w:author="Tim Firmin" w:date="2017-10-12T11:58:00Z">
              <w:tcPr>
                <w:tcW w:w="709" w:type="dxa"/>
                <w:gridSpan w:val="2"/>
              </w:tcPr>
            </w:tcPrChange>
          </w:tcPr>
          <w:p w14:paraId="12D61A48" w14:textId="77777777" w:rsidR="006B7254" w:rsidRPr="00A43637" w:rsidDel="00BB22CA" w:rsidRDefault="006B7254" w:rsidP="006B7254">
            <w:pPr>
              <w:outlineLvl w:val="0"/>
              <w:rPr>
                <w:del w:id="519" w:author="Vandana Bangera" w:date="2017-02-10T16:46:00Z"/>
                <w:strike/>
                <w:sz w:val="20"/>
                <w:szCs w:val="20"/>
                <w:rPrChange w:id="520" w:author="Vandana Bangera" w:date="2017-01-26T15:24:00Z">
                  <w:rPr>
                    <w:del w:id="521" w:author="Vandana Bangera" w:date="2017-02-10T16:46:00Z"/>
                    <w:sz w:val="20"/>
                    <w:szCs w:val="20"/>
                  </w:rPr>
                </w:rPrChange>
              </w:rPr>
            </w:pPr>
            <w:del w:id="522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523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1.3</w:delText>
              </w:r>
            </w:del>
          </w:p>
        </w:tc>
        <w:tc>
          <w:tcPr>
            <w:tcW w:w="6662" w:type="dxa"/>
            <w:tcPrChange w:id="524" w:author="Tim Firmin" w:date="2017-10-12T11:58:00Z">
              <w:tcPr>
                <w:tcW w:w="6662" w:type="dxa"/>
                <w:gridSpan w:val="5"/>
              </w:tcPr>
            </w:tcPrChange>
          </w:tcPr>
          <w:p w14:paraId="3ABB09EF" w14:textId="77777777" w:rsidR="006B7254" w:rsidRPr="00A43637" w:rsidDel="00BB22CA" w:rsidRDefault="006B7254" w:rsidP="006B7254">
            <w:pPr>
              <w:outlineLvl w:val="0"/>
              <w:rPr>
                <w:del w:id="525" w:author="Vandana Bangera" w:date="2017-02-10T16:46:00Z"/>
                <w:strike/>
                <w:color w:val="000000"/>
                <w:sz w:val="20"/>
                <w:szCs w:val="20"/>
                <w:rPrChange w:id="526" w:author="Vandana Bangera" w:date="2017-01-26T15:24:00Z">
                  <w:rPr>
                    <w:del w:id="527" w:author="Vandana Bangera" w:date="2017-02-10T16:46:00Z"/>
                    <w:color w:val="000000"/>
                    <w:sz w:val="20"/>
                    <w:szCs w:val="20"/>
                  </w:rPr>
                </w:rPrChange>
              </w:rPr>
            </w:pPr>
            <w:del w:id="528" w:author="Vandana Bangera" w:date="2017-02-10T16:46:00Z">
              <w:r w:rsidRPr="00A43637" w:rsidDel="00BB22CA">
                <w:rPr>
                  <w:strike/>
                  <w:sz w:val="20"/>
                  <w:szCs w:val="20"/>
                  <w:rPrChange w:id="529" w:author="Vandana Bangera" w:date="2017-01-26T15:24:00Z">
                    <w:rPr>
                      <w:sz w:val="20"/>
                      <w:szCs w:val="20"/>
                    </w:rPr>
                  </w:rPrChange>
                </w:rPr>
                <w:delText>Set BI-ADW-U01 (DB) DWUs to 100</w:delText>
              </w:r>
            </w:del>
          </w:p>
        </w:tc>
        <w:tc>
          <w:tcPr>
            <w:tcW w:w="1181" w:type="dxa"/>
            <w:tcPrChange w:id="530" w:author="Tim Firmin" w:date="2017-10-12T11:58:00Z">
              <w:tcPr>
                <w:tcW w:w="1181" w:type="dxa"/>
                <w:gridSpan w:val="2"/>
              </w:tcPr>
            </w:tcPrChange>
          </w:tcPr>
          <w:p w14:paraId="3478F522" w14:textId="77777777" w:rsidR="006B7254" w:rsidDel="00BB22CA" w:rsidRDefault="006B7254" w:rsidP="006B7254">
            <w:pPr>
              <w:outlineLvl w:val="0"/>
              <w:rPr>
                <w:del w:id="531" w:author="Vandana Bangera" w:date="2017-02-10T16:46:00Z"/>
                <w:sz w:val="20"/>
                <w:szCs w:val="20"/>
              </w:rPr>
            </w:pPr>
          </w:p>
        </w:tc>
        <w:tc>
          <w:tcPr>
            <w:tcW w:w="804" w:type="dxa"/>
            <w:tcPrChange w:id="532" w:author="Tim Firmin" w:date="2017-10-12T11:58:00Z">
              <w:tcPr>
                <w:tcW w:w="520" w:type="dxa"/>
                <w:gridSpan w:val="2"/>
              </w:tcPr>
            </w:tcPrChange>
          </w:tcPr>
          <w:p w14:paraId="1F60F4FE" w14:textId="77777777" w:rsidR="006B7254" w:rsidDel="00BB22CA" w:rsidRDefault="006B7254" w:rsidP="006B7254">
            <w:pPr>
              <w:outlineLvl w:val="0"/>
              <w:rPr>
                <w:del w:id="533" w:author="Vandana Bangera" w:date="2017-02-10T16:46:00Z"/>
                <w:sz w:val="20"/>
                <w:szCs w:val="20"/>
              </w:rPr>
            </w:pPr>
          </w:p>
        </w:tc>
        <w:tc>
          <w:tcPr>
            <w:tcW w:w="255" w:type="dxa"/>
            <w:tcPrChange w:id="534" w:author="Tim Firmin" w:date="2017-10-12T11:58:00Z">
              <w:tcPr>
                <w:tcW w:w="255" w:type="dxa"/>
              </w:tcPr>
            </w:tcPrChange>
          </w:tcPr>
          <w:p w14:paraId="65A36D5E" w14:textId="77777777" w:rsidR="006B7254" w:rsidDel="00BB22CA" w:rsidRDefault="006B7254" w:rsidP="006B7254">
            <w:pPr>
              <w:outlineLvl w:val="0"/>
              <w:rPr>
                <w:del w:id="535" w:author="Vandana Bangera" w:date="2017-02-10T16:46:00Z"/>
                <w:sz w:val="20"/>
                <w:szCs w:val="20"/>
              </w:rPr>
            </w:pPr>
          </w:p>
        </w:tc>
      </w:tr>
      <w:tr w:rsidR="00871AE4" w14:paraId="03263883" w14:textId="77777777" w:rsidTr="00871AE4">
        <w:trPr>
          <w:trPrChange w:id="536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537" w:author="Tim Firmin" w:date="2017-10-12T11:58:00Z">
              <w:tcPr>
                <w:tcW w:w="371" w:type="dxa"/>
              </w:tcPr>
            </w:tcPrChange>
          </w:tcPr>
          <w:p w14:paraId="3D9AC86D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58" w:type="dxa"/>
            <w:tcPrChange w:id="538" w:author="Tim Firmin" w:date="2017-10-12T11:58:00Z">
              <w:tcPr>
                <w:tcW w:w="758" w:type="dxa"/>
              </w:tcPr>
            </w:tcPrChange>
          </w:tcPr>
          <w:p w14:paraId="7607C18E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  <w:tcPrChange w:id="539" w:author="Tim Firmin" w:date="2017-10-12T11:58:00Z">
              <w:tcPr>
                <w:tcW w:w="709" w:type="dxa"/>
                <w:gridSpan w:val="2"/>
              </w:tcPr>
            </w:tcPrChange>
          </w:tcPr>
          <w:p w14:paraId="22995B20" w14:textId="3CD38E98" w:rsidR="006B7254" w:rsidRDefault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540" w:author="Vandana Bangera" w:date="2017-01-26T15:24:00Z">
              <w:r w:rsidDel="00A43637">
                <w:rPr>
                  <w:sz w:val="20"/>
                  <w:szCs w:val="20"/>
                </w:rPr>
                <w:delText>4</w:delText>
              </w:r>
            </w:del>
            <w:ins w:id="541" w:author="Tim Firmin" w:date="2018-05-08T11:11:00Z">
              <w:r w:rsidR="00905BAB">
                <w:rPr>
                  <w:sz w:val="20"/>
                  <w:szCs w:val="20"/>
                </w:rPr>
                <w:t>4</w:t>
              </w:r>
            </w:ins>
            <w:ins w:id="542" w:author="Vandana Bangera" w:date="2017-01-26T15:24:00Z">
              <w:del w:id="543" w:author="Tim Firmin" w:date="2018-05-08T11:11:00Z">
                <w:r w:rsidR="00A43637" w:rsidDel="00905BAB">
                  <w:rPr>
                    <w:sz w:val="20"/>
                    <w:szCs w:val="20"/>
                  </w:rPr>
                  <w:delText>3</w:delText>
                </w:r>
              </w:del>
            </w:ins>
          </w:p>
        </w:tc>
        <w:tc>
          <w:tcPr>
            <w:tcW w:w="6662" w:type="dxa"/>
            <w:tcPrChange w:id="544" w:author="Tim Firmin" w:date="2017-10-12T11:58:00Z">
              <w:tcPr>
                <w:tcW w:w="6662" w:type="dxa"/>
                <w:gridSpan w:val="5"/>
              </w:tcPr>
            </w:tcPrChange>
          </w:tcPr>
          <w:p w14:paraId="70499BE3" w14:textId="77777777" w:rsidR="006B7254" w:rsidRDefault="006B7254" w:rsidP="006B7254">
            <w:pPr>
              <w:outlineLvl w:val="0"/>
              <w:rPr>
                <w:ins w:id="545" w:author="Tim Firmin" w:date="2017-10-12T11:56:00Z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</w:t>
            </w:r>
            <w:r w:rsidRPr="001345A1">
              <w:rPr>
                <w:b/>
                <w:sz w:val="20"/>
                <w:szCs w:val="20"/>
              </w:rPr>
              <w:t xml:space="preserve">eployment </w:t>
            </w:r>
            <w:r>
              <w:rPr>
                <w:b/>
                <w:sz w:val="20"/>
                <w:szCs w:val="20"/>
              </w:rPr>
              <w:t>F</w:t>
            </w:r>
            <w:r w:rsidRPr="001345A1">
              <w:rPr>
                <w:b/>
                <w:sz w:val="20"/>
                <w:szCs w:val="20"/>
              </w:rPr>
              <w:t>iles</w:t>
            </w:r>
          </w:p>
          <w:p w14:paraId="5B668DD0" w14:textId="1D4B1922" w:rsidR="00871AE4" w:rsidRDefault="00871AE4" w:rsidP="006B7254">
            <w:pPr>
              <w:outlineLvl w:val="0"/>
              <w:rPr>
                <w:b/>
                <w:sz w:val="20"/>
                <w:szCs w:val="20"/>
              </w:rPr>
            </w:pPr>
          </w:p>
          <w:p w14:paraId="52EE3552" w14:textId="09AF4A44" w:rsidR="006B7254" w:rsidRPr="00871AE4" w:rsidDel="003F388D" w:rsidRDefault="006B7254" w:rsidP="006B7254">
            <w:pPr>
              <w:outlineLvl w:val="0"/>
              <w:rPr>
                <w:del w:id="546" w:author="Tim Firmin" w:date="2018-05-03T14:05:00Z"/>
                <w:color w:val="000000"/>
                <w:sz w:val="20"/>
                <w:szCs w:val="20"/>
                <w:highlight w:val="lightGray"/>
                <w:rPrChange w:id="547" w:author="Tim Firmin" w:date="2017-10-12T11:57:00Z">
                  <w:rPr>
                    <w:del w:id="548" w:author="Tim Firmin" w:date="2018-05-03T14:05:00Z"/>
                    <w:color w:val="000000"/>
                    <w:sz w:val="20"/>
                    <w:szCs w:val="20"/>
                  </w:rPr>
                </w:rPrChange>
              </w:rPr>
            </w:pPr>
            <w:del w:id="549" w:author="Tim Firmin" w:date="2018-05-03T14:05:00Z">
              <w:r w:rsidRPr="00871AE4" w:rsidDel="003F388D">
                <w:rPr>
                  <w:sz w:val="20"/>
                  <w:szCs w:val="20"/>
                  <w:highlight w:val="lightGray"/>
                  <w:rPrChange w:id="550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Copy all files from TFS </w:delText>
              </w:r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51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$/AnalyticsPlatform/StatementsPortal</w:delText>
              </w:r>
            </w:del>
            <w:ins w:id="552" w:author="Vandana Bangera" w:date="2017-01-26T15:40:00Z">
              <w:del w:id="553" w:author="Tim Firmin" w:date="2018-05-03T14:05:00Z">
                <w:r w:rsidR="007B6D99"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54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CODA</w:delText>
                </w:r>
              </w:del>
            </w:ins>
            <w:del w:id="555" w:author="Tim Firmin" w:date="2018-05-03T14:05:00Z"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56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/Deployment  and </w:delText>
              </w:r>
            </w:del>
          </w:p>
          <w:p w14:paraId="17806D53" w14:textId="12C88BCE" w:rsidR="006B7254" w:rsidRPr="00871AE4" w:rsidDel="003F388D" w:rsidRDefault="006B7254" w:rsidP="006B7254">
            <w:pPr>
              <w:outlineLvl w:val="0"/>
              <w:rPr>
                <w:ins w:id="557" w:author="Vandana Bangera" w:date="2017-01-26T15:45:00Z"/>
                <w:del w:id="558" w:author="Tim Firmin" w:date="2018-05-03T14:05:00Z"/>
                <w:sz w:val="20"/>
                <w:szCs w:val="20"/>
                <w:highlight w:val="lightGray"/>
                <w:rPrChange w:id="559" w:author="Tim Firmin" w:date="2017-10-12T11:57:00Z">
                  <w:rPr>
                    <w:ins w:id="560" w:author="Vandana Bangera" w:date="2017-01-26T15:45:00Z"/>
                    <w:del w:id="561" w:author="Tim Firmin" w:date="2018-05-03T14:05:00Z"/>
                    <w:sz w:val="20"/>
                    <w:szCs w:val="20"/>
                  </w:rPr>
                </w:rPrChange>
              </w:rPr>
            </w:pPr>
            <w:del w:id="562" w:author="Tim Firmin" w:date="2018-05-03T14:05:00Z">
              <w:r w:rsidRPr="00871AE4" w:rsidDel="003F388D">
                <w:rPr>
                  <w:color w:val="000000"/>
                  <w:sz w:val="20"/>
                  <w:szCs w:val="20"/>
                  <w:highlight w:val="lightGray"/>
                  <w:rPrChange w:id="563" w:author="Tim Firmin" w:date="2017-10-12T11:5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$/AnalyticsPlatform/Azure Bi System/Deployment </w:delText>
              </w:r>
              <w:r w:rsidRPr="00871AE4" w:rsidDel="003F388D">
                <w:rPr>
                  <w:sz w:val="20"/>
                  <w:szCs w:val="20"/>
                  <w:highlight w:val="lightGray"/>
                  <w:rPrChange w:id="564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 xml:space="preserve">to </w:delText>
              </w:r>
              <w:commentRangeStart w:id="565"/>
              <w:r w:rsidRPr="00871AE4" w:rsidDel="003F388D">
                <w:rPr>
                  <w:sz w:val="20"/>
                  <w:szCs w:val="20"/>
                  <w:highlight w:val="lightGray"/>
                  <w:rPrChange w:id="566" w:author="Tim Firmin" w:date="2017-10-12T11:57:00Z">
                    <w:rPr>
                      <w:sz w:val="20"/>
                      <w:szCs w:val="20"/>
                    </w:rPr>
                  </w:rPrChange>
                </w:rPr>
                <w:delText>release folder:</w:delText>
              </w:r>
              <w:commentRangeEnd w:id="565"/>
              <w:r w:rsidRPr="00871AE4" w:rsidDel="003F388D">
                <w:rPr>
                  <w:rStyle w:val="CommentReference"/>
                  <w:highlight w:val="lightGray"/>
                  <w:rPrChange w:id="567" w:author="Tim Firmin" w:date="2017-10-12T11:57:00Z">
                    <w:rPr>
                      <w:rStyle w:val="CommentReference"/>
                    </w:rPr>
                  </w:rPrChange>
                </w:rPr>
                <w:commentReference w:id="565"/>
              </w:r>
            </w:del>
          </w:p>
          <w:p w14:paraId="34EEB729" w14:textId="77843B03" w:rsidR="004E265B" w:rsidRPr="00871AE4" w:rsidDel="003F388D" w:rsidRDefault="004E265B" w:rsidP="004E265B">
            <w:pPr>
              <w:outlineLvl w:val="0"/>
              <w:rPr>
                <w:ins w:id="568" w:author="Vandana Bangera" w:date="2017-01-26T15:45:00Z"/>
                <w:del w:id="569" w:author="Tim Firmin" w:date="2018-05-03T14:05:00Z"/>
                <w:color w:val="000000"/>
                <w:sz w:val="20"/>
                <w:szCs w:val="20"/>
                <w:highlight w:val="lightGray"/>
                <w:rPrChange w:id="570" w:author="Tim Firmin" w:date="2017-10-12T11:57:00Z">
                  <w:rPr>
                    <w:ins w:id="571" w:author="Vandana Bangera" w:date="2017-01-26T15:45:00Z"/>
                    <w:del w:id="572" w:author="Tim Firmin" w:date="2018-05-03T14:05:00Z"/>
                    <w:color w:val="000000"/>
                    <w:sz w:val="20"/>
                    <w:szCs w:val="20"/>
                  </w:rPr>
                </w:rPrChange>
              </w:rPr>
            </w:pPr>
            <w:ins w:id="573" w:author="Vandana Bangera" w:date="2017-01-26T15:45:00Z">
              <w:del w:id="574" w:author="Tim Firmin" w:date="2018-05-03T14:05:00Z">
                <w:r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75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and </w:delText>
                </w:r>
              </w:del>
            </w:ins>
          </w:p>
          <w:p w14:paraId="44F5679A" w14:textId="797C391B" w:rsidR="004E265B" w:rsidRPr="00871AE4" w:rsidDel="003F388D" w:rsidRDefault="004E265B" w:rsidP="006B7254">
            <w:pPr>
              <w:outlineLvl w:val="0"/>
              <w:rPr>
                <w:del w:id="576" w:author="Tim Firmin" w:date="2018-05-03T14:05:00Z"/>
                <w:sz w:val="20"/>
                <w:szCs w:val="20"/>
                <w:highlight w:val="lightGray"/>
                <w:rPrChange w:id="577" w:author="Tim Firmin" w:date="2017-10-12T11:57:00Z">
                  <w:rPr>
                    <w:del w:id="578" w:author="Tim Firmin" w:date="2018-05-03T14:05:00Z"/>
                    <w:sz w:val="20"/>
                    <w:szCs w:val="20"/>
                  </w:rPr>
                </w:rPrChange>
              </w:rPr>
            </w:pPr>
            <w:ins w:id="579" w:author="Vandana Bangera" w:date="2017-01-26T15:45:00Z">
              <w:del w:id="580" w:author="Tim Firmin" w:date="2018-05-03T14:05:00Z">
                <w:r w:rsidRPr="00871AE4" w:rsidDel="003F388D">
                  <w:rPr>
                    <w:color w:val="000000"/>
                    <w:sz w:val="20"/>
                    <w:szCs w:val="20"/>
                    <w:highlight w:val="lightGray"/>
                    <w:rPrChange w:id="581" w:author="Tim Firmin" w:date="2017-10-12T11:5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$/AnalyticsPlatform/Azure Bi System/Deployment </w:del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82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Text>to release folder:</w:delText>
                </w:r>
              </w:del>
            </w:ins>
          </w:p>
          <w:p w14:paraId="391B4364" w14:textId="77777777" w:rsidR="006B7254" w:rsidRDefault="007B6D99" w:rsidP="006B7254">
            <w:pPr>
              <w:outlineLvl w:val="0"/>
              <w:rPr>
                <w:ins w:id="583" w:author="Tim Firmin" w:date="2018-05-03T14:05:00Z"/>
                <w:sz w:val="20"/>
                <w:szCs w:val="20"/>
              </w:rPr>
            </w:pPr>
            <w:ins w:id="584" w:author="Vandana Bangera" w:date="2017-01-26T15:44:00Z">
              <w:del w:id="585" w:author="Tim Firmin" w:date="2018-05-03T14:05:00Z">
                <w:r w:rsidRPr="00871AE4" w:rsidDel="003F388D">
                  <w:rPr>
                    <w:sz w:val="20"/>
                    <w:szCs w:val="20"/>
                    <w:highlight w:val="lightGray"/>
                    <w:rPrChange w:id="586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begin"/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587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 xml:space="preserve"> HYPERLINK "</w:delInstrText>
                </w:r>
              </w:del>
            </w:ins>
            <w:del w:id="588" w:author="Tim Firmin" w:date="2018-05-03T14:05:00Z">
              <w:r w:rsidRPr="00871AE4" w:rsidDel="003F388D">
                <w:rPr>
                  <w:sz w:val="20"/>
                  <w:szCs w:val="20"/>
                  <w:highlight w:val="lightGray"/>
                  <w:rPrChange w:id="589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90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91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92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\data1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93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94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\data</w:delInstrText>
              </w:r>
              <w:r w:rsidRPr="00871AE4" w:rsidDel="003F388D">
                <w:rPr>
                  <w:sz w:val="20"/>
                  <w:szCs w:val="20"/>
                  <w:highlight w:val="lightGray"/>
                  <w:rPrChange w:id="595" w:author="Tim Firmin" w:date="2017-10-12T11:57:00Z">
                    <w:rPr>
                      <w:sz w:val="20"/>
                      <w:szCs w:val="20"/>
                    </w:rPr>
                  </w:rPrChange>
                </w:rPr>
                <w:delInstrText>\</w:delInstrText>
              </w:r>
              <w:r w:rsidRPr="00871AE4" w:rsidDel="003F388D">
                <w:rPr>
                  <w:highlight w:val="lightGray"/>
                  <w:rPrChange w:id="596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InstrText>\</w:delInstrText>
              </w:r>
            </w:del>
            <w:ins w:id="597" w:author="Vandana Bangera" w:date="2017-01-26T15:44:00Z">
              <w:del w:id="598" w:author="Tim Firmin" w:date="2018-05-03T14:05:00Z">
                <w:r w:rsidRPr="00871AE4" w:rsidDel="003F388D">
                  <w:rPr>
                    <w:highlight w:val="lightGray"/>
                    <w:rPrChange w:id="599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Proj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0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601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\BI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2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603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\Play to Pay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4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605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\FinanceDataMart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6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>\</w:delInstrText>
                </w:r>
                <w:r w:rsidRPr="00871AE4" w:rsidDel="003F388D">
                  <w:rPr>
                    <w:highlight w:val="lightGray"/>
                    <w:rPrChange w:id="607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InstrText>\Finance_DataMart_Release1_1.0.0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8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delInstrText xml:space="preserve">" </w:delInstrText>
                </w:r>
                <w:r w:rsidRPr="00871AE4" w:rsidDel="003F388D">
                  <w:rPr>
                    <w:sz w:val="20"/>
                    <w:szCs w:val="20"/>
                    <w:highlight w:val="lightGray"/>
                    <w:rPrChange w:id="609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separate"/>
                </w:r>
              </w:del>
            </w:ins>
            <w:del w:id="610" w:author="Tim Firmin" w:date="2018-05-03T14:05:00Z">
              <w:r w:rsidRPr="00871AE4" w:rsidDel="003F388D">
                <w:rPr>
                  <w:rStyle w:val="Hyperlink"/>
                  <w:sz w:val="20"/>
                  <w:szCs w:val="20"/>
                  <w:highlight w:val="lightGray"/>
                  <w:rPrChange w:id="611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\\data1\data\</w:delText>
              </w:r>
            </w:del>
            <w:ins w:id="612" w:author="Vandana Bangera" w:date="2017-01-26T15:44:00Z">
              <w:del w:id="613" w:author="Tim Firmin" w:date="2018-05-03T14:05:00Z">
                <w:r w:rsidRPr="00871AE4" w:rsidDel="003F388D">
                  <w:rPr>
                    <w:rStyle w:val="Hyperlink"/>
                    <w:sz w:val="20"/>
                    <w:szCs w:val="20"/>
                    <w:highlight w:val="lightGray"/>
                    <w:rPrChange w:id="614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Proj\BI\Play to Pay\FinanceDataMart\</w:delText>
                </w:r>
              </w:del>
              <w:del w:id="615" w:author="Tim Firmin" w:date="2017-10-12T11:57:00Z">
                <w:r w:rsidRPr="00871AE4" w:rsidDel="00871AE4">
                  <w:rPr>
                    <w:rStyle w:val="Hyperlink"/>
                    <w:sz w:val="20"/>
                    <w:szCs w:val="20"/>
                    <w:highlight w:val="lightGray"/>
                    <w:rPrChange w:id="616" w:author="Tim Firmin" w:date="2017-10-12T11:57:00Z">
                      <w:rPr>
                        <w:rStyle w:val="Hyperlink"/>
                        <w:sz w:val="20"/>
                        <w:szCs w:val="20"/>
                      </w:rPr>
                    </w:rPrChange>
                  </w:rPr>
                  <w:delText>Finance_DataMart_Release1_1.0.0</w:delText>
                </w:r>
              </w:del>
            </w:ins>
            <w:del w:id="617" w:author="Tim Firmin" w:date="2017-10-12T11:57:00Z">
              <w:r w:rsidRPr="00871AE4" w:rsidDel="00871AE4">
                <w:rPr>
                  <w:rStyle w:val="Hyperlink"/>
                  <w:sz w:val="20"/>
                  <w:szCs w:val="20"/>
                  <w:highlight w:val="lightGray"/>
                  <w:rPrChange w:id="618" w:author="Tim Firmin" w:date="2017-10-12T11:57:00Z">
                    <w:rPr>
                      <w:rStyle w:val="Hyperlink"/>
                      <w:sz w:val="20"/>
                      <w:szCs w:val="20"/>
                    </w:rPr>
                  </w:rPrChange>
                </w:rPr>
                <w:delText>Proj\BI\Digital Transformation\StatementsPortal_Release1_1.4.0</w:delText>
              </w:r>
            </w:del>
            <w:ins w:id="619" w:author="Vandana Bangera" w:date="2017-01-26T15:44:00Z">
              <w:del w:id="620" w:author="Tim Firmin" w:date="2018-05-03T14:05:00Z">
                <w:r w:rsidRPr="00871AE4" w:rsidDel="003F388D">
                  <w:rPr>
                    <w:sz w:val="20"/>
                    <w:szCs w:val="20"/>
                    <w:highlight w:val="lightGray"/>
                    <w:rPrChange w:id="621" w:author="Tim Firmin" w:date="2017-10-12T11:57:00Z">
                      <w:rPr>
                        <w:sz w:val="20"/>
                        <w:szCs w:val="20"/>
                      </w:rPr>
                    </w:rPrChange>
                  </w:rPr>
                  <w:fldChar w:fldCharType="end"/>
                </w:r>
              </w:del>
            </w:ins>
            <w:ins w:id="622" w:author="Tim Firmin" w:date="2018-05-03T14:05:00Z">
              <w:r w:rsidR="003F388D">
                <w:rPr>
                  <w:sz w:val="20"/>
                  <w:szCs w:val="20"/>
                </w:rPr>
                <w:t>Deploy Code Folder :</w:t>
              </w:r>
            </w:ins>
          </w:p>
          <w:p w14:paraId="6384055A" w14:textId="45FC2E9E" w:rsidR="003F388D" w:rsidRDefault="003F388D" w:rsidP="006B7254">
            <w:pPr>
              <w:outlineLvl w:val="0"/>
              <w:rPr>
                <w:ins w:id="623" w:author="Tim Firmin" w:date="2018-05-03T14:05:00Z"/>
                <w:color w:val="000000"/>
                <w:sz w:val="20"/>
                <w:szCs w:val="20"/>
              </w:rPr>
            </w:pPr>
            <w:ins w:id="624" w:author="Tim Firmin" w:date="2018-05-03T14:05:00Z">
              <w:r w:rsidRPr="003F388D">
                <w:rPr>
                  <w:color w:val="000000"/>
                  <w:sz w:val="20"/>
                  <w:szCs w:val="20"/>
                </w:rPr>
                <w:t>Hector</w:t>
              </w:r>
              <w:r w:rsidR="007619D3">
                <w:rPr>
                  <w:color w:val="000000"/>
                  <w:sz w:val="20"/>
                  <w:szCs w:val="20"/>
                </w:rPr>
                <w:t>2\H2RevenueTM1\Deploy\TM1FDM_Prod</w:t>
              </w:r>
              <w:r w:rsidRPr="003F388D">
                <w:rPr>
                  <w:color w:val="000000"/>
                  <w:sz w:val="20"/>
                  <w:szCs w:val="20"/>
                </w:rPr>
                <w:t>Release1_1.0.0</w:t>
              </w:r>
              <w:r>
                <w:rPr>
                  <w:color w:val="000000"/>
                  <w:sz w:val="20"/>
                  <w:szCs w:val="20"/>
                </w:rPr>
                <w:t>\</w:t>
              </w:r>
            </w:ins>
          </w:p>
          <w:p w14:paraId="15945245" w14:textId="3AC99C75" w:rsidR="003F388D" w:rsidRPr="00A51E90" w:rsidRDefault="003F388D" w:rsidP="006B7254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181" w:type="dxa"/>
            <w:tcPrChange w:id="625" w:author="Tim Firmin" w:date="2017-10-12T11:58:00Z">
              <w:tcPr>
                <w:tcW w:w="1181" w:type="dxa"/>
                <w:gridSpan w:val="2"/>
              </w:tcPr>
            </w:tcPrChange>
          </w:tcPr>
          <w:p w14:paraId="7624D3F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04" w:type="dxa"/>
            <w:tcPrChange w:id="626" w:author="Tim Firmin" w:date="2017-10-12T11:58:00Z">
              <w:tcPr>
                <w:tcW w:w="520" w:type="dxa"/>
                <w:gridSpan w:val="2"/>
              </w:tcPr>
            </w:tcPrChange>
          </w:tcPr>
          <w:p w14:paraId="7DE3AB3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PrChange w:id="627" w:author="Tim Firmin" w:date="2017-10-12T11:58:00Z">
              <w:tcPr>
                <w:tcW w:w="255" w:type="dxa"/>
              </w:tcPr>
            </w:tcPrChange>
          </w:tcPr>
          <w:p w14:paraId="222BBE0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871AE4" w:rsidDel="00106EBA" w14:paraId="77BB5CED" w14:textId="48F29A2B" w:rsidTr="00871AE4">
        <w:trPr>
          <w:ins w:id="628" w:author="Vandana Bangera" w:date="2017-02-17T14:42:00Z"/>
          <w:del w:id="629" w:author="Tim Firmin" w:date="2018-05-22T11:02:00Z"/>
        </w:trPr>
        <w:tc>
          <w:tcPr>
            <w:tcW w:w="371" w:type="dxa"/>
          </w:tcPr>
          <w:p w14:paraId="6C52B9E0" w14:textId="213AD688" w:rsidR="00C53168" w:rsidRPr="00E5196B" w:rsidDel="00106EBA" w:rsidRDefault="00C53168" w:rsidP="006B7254">
            <w:pPr>
              <w:outlineLvl w:val="0"/>
              <w:rPr>
                <w:ins w:id="630" w:author="Vandana Bangera" w:date="2017-02-17T14:42:00Z"/>
                <w:del w:id="631" w:author="Tim Firmin" w:date="2018-05-22T11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CB1C0BC" w14:textId="6944F20D" w:rsidR="00C53168" w:rsidDel="00106EBA" w:rsidRDefault="00C53168" w:rsidP="006B7254">
            <w:pPr>
              <w:outlineLvl w:val="0"/>
              <w:rPr>
                <w:ins w:id="632" w:author="Vandana Bangera" w:date="2017-02-17T14:42:00Z"/>
                <w:del w:id="633" w:author="Tim Firmin" w:date="2018-05-22T11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3BCE88" w14:textId="3F990CD6" w:rsidR="00C53168" w:rsidRPr="00842106" w:rsidDel="00106EBA" w:rsidRDefault="00C53168">
            <w:pPr>
              <w:outlineLvl w:val="0"/>
              <w:rPr>
                <w:ins w:id="634" w:author="Vandana Bangera" w:date="2017-02-17T14:42:00Z"/>
                <w:del w:id="635" w:author="Tim Firmin" w:date="2018-05-22T11:02:00Z"/>
                <w:color w:val="BFBFBF" w:themeColor="background1" w:themeShade="BF"/>
                <w:sz w:val="20"/>
                <w:szCs w:val="20"/>
                <w:rPrChange w:id="636" w:author="Tim Firmin" w:date="2018-05-03T14:06:00Z">
                  <w:rPr>
                    <w:ins w:id="637" w:author="Vandana Bangera" w:date="2017-02-17T14:42:00Z"/>
                    <w:del w:id="638" w:author="Tim Firmin" w:date="2018-05-22T11:02:00Z"/>
                    <w:sz w:val="20"/>
                    <w:szCs w:val="20"/>
                  </w:rPr>
                </w:rPrChange>
              </w:rPr>
            </w:pPr>
            <w:ins w:id="639" w:author="Vandana Bangera" w:date="2017-02-17T14:42:00Z">
              <w:del w:id="640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41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6662" w:type="dxa"/>
          </w:tcPr>
          <w:p w14:paraId="336EEFE7" w14:textId="04FB60B6" w:rsidR="00C53168" w:rsidRPr="00842106" w:rsidDel="00106EBA" w:rsidRDefault="00C53168" w:rsidP="006B7254">
            <w:pPr>
              <w:outlineLvl w:val="0"/>
              <w:rPr>
                <w:ins w:id="642" w:author="Vandana Bangera" w:date="2017-02-17T14:42:00Z"/>
                <w:del w:id="643" w:author="Tim Firmin" w:date="2018-05-22T11:02:00Z"/>
                <w:b/>
                <w:color w:val="BFBFBF" w:themeColor="background1" w:themeShade="BF"/>
                <w:sz w:val="20"/>
                <w:szCs w:val="20"/>
                <w:rPrChange w:id="644" w:author="Tim Firmin" w:date="2018-05-03T14:06:00Z">
                  <w:rPr>
                    <w:ins w:id="645" w:author="Vandana Bangera" w:date="2017-02-17T14:42:00Z"/>
                    <w:del w:id="646" w:author="Tim Firmin" w:date="2018-05-22T11:02:00Z"/>
                    <w:b/>
                    <w:sz w:val="20"/>
                    <w:szCs w:val="20"/>
                  </w:rPr>
                </w:rPrChange>
              </w:rPr>
            </w:pPr>
            <w:ins w:id="647" w:author="Vandana Bangera" w:date="2017-02-17T14:42:00Z">
              <w:del w:id="648" w:author="Tim Firmin" w:date="2018-05-22T11:02:00Z">
                <w:r w:rsidRPr="00842106" w:rsidDel="00106EBA">
                  <w:rPr>
                    <w:b/>
                    <w:color w:val="BFBFBF" w:themeColor="background1" w:themeShade="BF"/>
                    <w:sz w:val="20"/>
                    <w:szCs w:val="20"/>
                    <w:rPrChange w:id="649" w:author="Tim Firmin" w:date="2018-05-03T14:06:00Z">
                      <w:rPr>
                        <w:b/>
                        <w:sz w:val="20"/>
                        <w:szCs w:val="20"/>
                      </w:rPr>
                    </w:rPrChange>
                  </w:rPr>
                  <w:delText xml:space="preserve">Set Up DB Mail </w:delText>
                </w:r>
              </w:del>
            </w:ins>
          </w:p>
        </w:tc>
        <w:tc>
          <w:tcPr>
            <w:tcW w:w="1181" w:type="dxa"/>
          </w:tcPr>
          <w:p w14:paraId="41F6491C" w14:textId="3AB9E163" w:rsidR="00C53168" w:rsidDel="00106EBA" w:rsidRDefault="00C53168" w:rsidP="006B7254">
            <w:pPr>
              <w:outlineLvl w:val="0"/>
              <w:rPr>
                <w:ins w:id="650" w:author="Vandana Bangera" w:date="2017-02-17T14:42:00Z"/>
                <w:del w:id="651" w:author="Tim Firmin" w:date="2018-05-22T11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05F88FF" w14:textId="4468A1D9" w:rsidR="00C53168" w:rsidDel="00106EBA" w:rsidRDefault="00C53168" w:rsidP="006B7254">
            <w:pPr>
              <w:outlineLvl w:val="0"/>
              <w:rPr>
                <w:ins w:id="652" w:author="Vandana Bangera" w:date="2017-02-17T14:42:00Z"/>
                <w:del w:id="653" w:author="Tim Firmin" w:date="2018-05-22T11:02:00Z"/>
                <w:sz w:val="20"/>
                <w:szCs w:val="20"/>
              </w:rPr>
            </w:pPr>
            <w:ins w:id="654" w:author="Vandana Bangera" w:date="2017-02-17T14:43:00Z">
              <w:del w:id="655" w:author="Tim Firmin" w:date="2018-05-22T11:02:00Z">
                <w:r w:rsidDel="00106EBA">
                  <w:rPr>
                    <w:sz w:val="20"/>
                    <w:szCs w:val="20"/>
                  </w:rPr>
                  <w:delText>PET</w:delText>
                </w:r>
              </w:del>
            </w:ins>
          </w:p>
        </w:tc>
        <w:tc>
          <w:tcPr>
            <w:tcW w:w="255" w:type="dxa"/>
          </w:tcPr>
          <w:p w14:paraId="0C175F9A" w14:textId="7D15D0A7" w:rsidR="00C53168" w:rsidDel="00106EBA" w:rsidRDefault="00C53168" w:rsidP="006B7254">
            <w:pPr>
              <w:outlineLvl w:val="0"/>
              <w:rPr>
                <w:ins w:id="656" w:author="Vandana Bangera" w:date="2017-02-17T14:42:00Z"/>
                <w:del w:id="657" w:author="Tim Firmin" w:date="2018-05-22T11:02:00Z"/>
                <w:sz w:val="20"/>
                <w:szCs w:val="20"/>
              </w:rPr>
            </w:pPr>
          </w:p>
        </w:tc>
      </w:tr>
      <w:tr w:rsidR="00871AE4" w:rsidRPr="00C53168" w:rsidDel="00106EBA" w14:paraId="31E22A91" w14:textId="668C4866" w:rsidTr="00871AE4">
        <w:trPr>
          <w:ins w:id="658" w:author="Vandana Bangera" w:date="2017-02-17T14:43:00Z"/>
          <w:del w:id="659" w:author="Tim Firmin" w:date="2018-05-22T11:02:00Z"/>
        </w:trPr>
        <w:tc>
          <w:tcPr>
            <w:tcW w:w="371" w:type="dxa"/>
          </w:tcPr>
          <w:p w14:paraId="69E8E2F6" w14:textId="1E113512" w:rsidR="00C53168" w:rsidRPr="00C53168" w:rsidDel="00106EBA" w:rsidRDefault="00C53168" w:rsidP="006B7254">
            <w:pPr>
              <w:outlineLvl w:val="0"/>
              <w:rPr>
                <w:ins w:id="660" w:author="Vandana Bangera" w:date="2017-02-17T14:43:00Z"/>
                <w:del w:id="661" w:author="Tim Firmin" w:date="2018-05-22T11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657E2BE" w14:textId="152DB807" w:rsidR="00C53168" w:rsidRPr="00C53168" w:rsidDel="00106EBA" w:rsidRDefault="00C53168" w:rsidP="006B7254">
            <w:pPr>
              <w:outlineLvl w:val="0"/>
              <w:rPr>
                <w:ins w:id="662" w:author="Vandana Bangera" w:date="2017-02-17T14:43:00Z"/>
                <w:del w:id="663" w:author="Tim Firmin" w:date="2018-05-22T11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A251AB" w14:textId="23668832" w:rsidR="00C53168" w:rsidRPr="00842106" w:rsidDel="00106EBA" w:rsidRDefault="00C53168">
            <w:pPr>
              <w:outlineLvl w:val="0"/>
              <w:rPr>
                <w:ins w:id="664" w:author="Vandana Bangera" w:date="2017-02-17T14:43:00Z"/>
                <w:del w:id="665" w:author="Tim Firmin" w:date="2018-05-22T11:02:00Z"/>
                <w:color w:val="BFBFBF" w:themeColor="background1" w:themeShade="BF"/>
                <w:sz w:val="20"/>
                <w:szCs w:val="20"/>
                <w:rPrChange w:id="666" w:author="Tim Firmin" w:date="2018-05-03T14:06:00Z">
                  <w:rPr>
                    <w:ins w:id="667" w:author="Vandana Bangera" w:date="2017-02-17T14:43:00Z"/>
                    <w:del w:id="668" w:author="Tim Firmin" w:date="2018-05-22T11:02:00Z"/>
                    <w:sz w:val="20"/>
                    <w:szCs w:val="20"/>
                  </w:rPr>
                </w:rPrChange>
              </w:rPr>
            </w:pPr>
            <w:ins w:id="669" w:author="Vandana Bangera" w:date="2017-02-17T14:43:00Z">
              <w:del w:id="670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71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2.1</w:delText>
                </w:r>
              </w:del>
            </w:ins>
          </w:p>
        </w:tc>
        <w:tc>
          <w:tcPr>
            <w:tcW w:w="6662" w:type="dxa"/>
          </w:tcPr>
          <w:p w14:paraId="3223BAE7" w14:textId="59B65BF0" w:rsidR="00C53168" w:rsidRPr="00842106" w:rsidDel="00106EBA" w:rsidRDefault="00C53168" w:rsidP="006B7254">
            <w:pPr>
              <w:outlineLvl w:val="0"/>
              <w:rPr>
                <w:ins w:id="672" w:author="Vandana Bangera" w:date="2017-02-17T14:43:00Z"/>
                <w:del w:id="673" w:author="Tim Firmin" w:date="2018-05-22T11:02:00Z"/>
                <w:color w:val="BFBFBF" w:themeColor="background1" w:themeShade="BF"/>
                <w:sz w:val="20"/>
                <w:szCs w:val="20"/>
                <w:rPrChange w:id="674" w:author="Tim Firmin" w:date="2018-05-03T14:06:00Z">
                  <w:rPr>
                    <w:ins w:id="675" w:author="Vandana Bangera" w:date="2017-02-17T14:43:00Z"/>
                    <w:del w:id="676" w:author="Tim Firmin" w:date="2018-05-22T11:02:00Z"/>
                    <w:b/>
                    <w:sz w:val="20"/>
                    <w:szCs w:val="20"/>
                  </w:rPr>
                </w:rPrChange>
              </w:rPr>
            </w:pPr>
            <w:ins w:id="677" w:author="Vandana Bangera" w:date="2017-02-17T14:43:00Z">
              <w:del w:id="678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79" w:author="Tim Firmin" w:date="2018-05-03T14:06:00Z">
                      <w:rPr>
                        <w:b/>
                        <w:sz w:val="20"/>
                        <w:szCs w:val="20"/>
                      </w:rPr>
                    </w:rPrChange>
                  </w:rPr>
                  <w:delText xml:space="preserve">Set up database mail on </w:delText>
                </w:r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80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server AZI-MS-SQL-</w:delText>
                </w:r>
              </w:del>
              <w:del w:id="681" w:author="Tim Firmin" w:date="2017-10-12T11:57:00Z">
                <w:r w:rsidRPr="00842106" w:rsidDel="00871AE4">
                  <w:rPr>
                    <w:color w:val="BFBFBF" w:themeColor="background1" w:themeShade="BF"/>
                    <w:sz w:val="20"/>
                    <w:szCs w:val="20"/>
                    <w:rPrChange w:id="682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T</w:delText>
                </w:r>
              </w:del>
              <w:del w:id="683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684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001,50501</w:delText>
                </w:r>
              </w:del>
            </w:ins>
          </w:p>
        </w:tc>
        <w:tc>
          <w:tcPr>
            <w:tcW w:w="1181" w:type="dxa"/>
          </w:tcPr>
          <w:p w14:paraId="1FC60916" w14:textId="43F1E1C0" w:rsidR="00C53168" w:rsidRPr="00C53168" w:rsidDel="00106EBA" w:rsidRDefault="00C53168" w:rsidP="006B7254">
            <w:pPr>
              <w:outlineLvl w:val="0"/>
              <w:rPr>
                <w:ins w:id="685" w:author="Vandana Bangera" w:date="2017-02-17T14:43:00Z"/>
                <w:del w:id="686" w:author="Tim Firmin" w:date="2018-05-22T11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574A51" w14:textId="316E5B3E" w:rsidR="00C53168" w:rsidRPr="00C53168" w:rsidDel="00106EBA" w:rsidRDefault="00C53168" w:rsidP="006B7254">
            <w:pPr>
              <w:outlineLvl w:val="0"/>
              <w:rPr>
                <w:ins w:id="687" w:author="Vandana Bangera" w:date="2017-02-17T14:43:00Z"/>
                <w:del w:id="688" w:author="Tim Firmin" w:date="2018-05-22T11:0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ECAB72E" w14:textId="71AF20DA" w:rsidR="00C53168" w:rsidRPr="00C53168" w:rsidDel="00106EBA" w:rsidRDefault="00C53168" w:rsidP="006B7254">
            <w:pPr>
              <w:outlineLvl w:val="0"/>
              <w:rPr>
                <w:ins w:id="689" w:author="Vandana Bangera" w:date="2017-02-17T14:43:00Z"/>
                <w:del w:id="690" w:author="Tim Firmin" w:date="2018-05-22T11:02:00Z"/>
                <w:sz w:val="20"/>
                <w:szCs w:val="20"/>
              </w:rPr>
            </w:pPr>
          </w:p>
        </w:tc>
      </w:tr>
      <w:tr w:rsidR="00871AE4" w:rsidRPr="00C53168" w:rsidDel="00106EBA" w14:paraId="3A516689" w14:textId="5D8161A5" w:rsidTr="00871AE4">
        <w:trPr>
          <w:ins w:id="691" w:author="Vandana Bangera" w:date="2017-02-17T14:44:00Z"/>
          <w:del w:id="692" w:author="Tim Firmin" w:date="2018-05-22T11:02:00Z"/>
        </w:trPr>
        <w:tc>
          <w:tcPr>
            <w:tcW w:w="371" w:type="dxa"/>
          </w:tcPr>
          <w:p w14:paraId="4C87C1C2" w14:textId="751E907C" w:rsidR="007C41B4" w:rsidRPr="00C53168" w:rsidDel="00106EBA" w:rsidRDefault="007C41B4" w:rsidP="006B7254">
            <w:pPr>
              <w:outlineLvl w:val="0"/>
              <w:rPr>
                <w:ins w:id="693" w:author="Vandana Bangera" w:date="2017-02-17T14:44:00Z"/>
                <w:del w:id="694" w:author="Tim Firmin" w:date="2018-05-22T11:0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0F211B74" w14:textId="3099ED6B" w:rsidR="007C41B4" w:rsidRPr="00C53168" w:rsidDel="00106EBA" w:rsidRDefault="007C41B4" w:rsidP="006B7254">
            <w:pPr>
              <w:outlineLvl w:val="0"/>
              <w:rPr>
                <w:ins w:id="695" w:author="Vandana Bangera" w:date="2017-02-17T14:44:00Z"/>
                <w:del w:id="696" w:author="Tim Firmin" w:date="2018-05-22T11:0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26DACE" w14:textId="5BA4E234" w:rsidR="007C41B4" w:rsidRPr="00842106" w:rsidDel="00106EBA" w:rsidRDefault="007C41B4">
            <w:pPr>
              <w:outlineLvl w:val="0"/>
              <w:rPr>
                <w:ins w:id="697" w:author="Vandana Bangera" w:date="2017-02-17T14:44:00Z"/>
                <w:del w:id="698" w:author="Tim Firmin" w:date="2018-05-22T11:02:00Z"/>
                <w:color w:val="BFBFBF" w:themeColor="background1" w:themeShade="BF"/>
                <w:sz w:val="20"/>
                <w:szCs w:val="20"/>
                <w:rPrChange w:id="699" w:author="Tim Firmin" w:date="2018-05-03T14:06:00Z">
                  <w:rPr>
                    <w:ins w:id="700" w:author="Vandana Bangera" w:date="2017-02-17T14:44:00Z"/>
                    <w:del w:id="701" w:author="Tim Firmin" w:date="2018-05-22T11:02:00Z"/>
                    <w:sz w:val="20"/>
                    <w:szCs w:val="20"/>
                  </w:rPr>
                </w:rPrChange>
              </w:rPr>
            </w:pPr>
            <w:ins w:id="702" w:author="Vandana Bangera" w:date="2017-02-17T14:44:00Z">
              <w:del w:id="703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704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2.3</w:delText>
                </w:r>
              </w:del>
            </w:ins>
          </w:p>
        </w:tc>
        <w:tc>
          <w:tcPr>
            <w:tcW w:w="6662" w:type="dxa"/>
          </w:tcPr>
          <w:p w14:paraId="61A4C403" w14:textId="77343C54" w:rsidR="007C41B4" w:rsidRPr="00842106" w:rsidDel="00106EBA" w:rsidRDefault="007C41B4">
            <w:pPr>
              <w:outlineLvl w:val="0"/>
              <w:rPr>
                <w:ins w:id="705" w:author="Vandana Bangera" w:date="2017-02-17T14:44:00Z"/>
                <w:del w:id="706" w:author="Tim Firmin" w:date="2018-05-22T11:02:00Z"/>
                <w:color w:val="BFBFBF" w:themeColor="background1" w:themeShade="BF"/>
                <w:sz w:val="20"/>
                <w:szCs w:val="20"/>
                <w:rPrChange w:id="707" w:author="Tim Firmin" w:date="2018-05-03T14:06:00Z">
                  <w:rPr>
                    <w:ins w:id="708" w:author="Vandana Bangera" w:date="2017-02-17T14:44:00Z"/>
                    <w:del w:id="709" w:author="Tim Firmin" w:date="2018-05-22T11:02:00Z"/>
                    <w:sz w:val="20"/>
                    <w:szCs w:val="20"/>
                  </w:rPr>
                </w:rPrChange>
              </w:rPr>
            </w:pPr>
            <w:ins w:id="710" w:author="Vandana Bangera" w:date="2017-02-17T14:44:00Z">
              <w:del w:id="711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712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Assign permissions for the PRS\SQLProxyB</w:delText>
                </w:r>
              </w:del>
              <w:del w:id="713" w:author="Tim Firmin" w:date="2017-10-12T11:57:00Z">
                <w:r w:rsidRPr="00842106" w:rsidDel="00871AE4">
                  <w:rPr>
                    <w:color w:val="BFBFBF" w:themeColor="background1" w:themeShade="BF"/>
                    <w:sz w:val="20"/>
                    <w:szCs w:val="20"/>
                    <w:rPrChange w:id="714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>YSysTest</w:delText>
                </w:r>
              </w:del>
              <w:del w:id="715" w:author="Tim Firmin" w:date="2018-05-22T11:02:00Z">
                <w:r w:rsidRPr="00842106" w:rsidDel="00106EBA">
                  <w:rPr>
                    <w:color w:val="BFBFBF" w:themeColor="background1" w:themeShade="BF"/>
                    <w:sz w:val="20"/>
                    <w:szCs w:val="20"/>
                    <w:rPrChange w:id="716" w:author="Tim Firmin" w:date="2018-05-03T14:06:00Z">
                      <w:rPr>
                        <w:sz w:val="20"/>
                        <w:szCs w:val="20"/>
                      </w:rPr>
                    </w:rPrChange>
                  </w:rPr>
                  <w:delText xml:space="preserve"> to send emails.</w:delText>
                </w:r>
              </w:del>
            </w:ins>
          </w:p>
        </w:tc>
        <w:tc>
          <w:tcPr>
            <w:tcW w:w="1181" w:type="dxa"/>
          </w:tcPr>
          <w:p w14:paraId="09008341" w14:textId="29FB5C47" w:rsidR="007C41B4" w:rsidRPr="00C53168" w:rsidDel="00106EBA" w:rsidRDefault="007C41B4" w:rsidP="006B7254">
            <w:pPr>
              <w:outlineLvl w:val="0"/>
              <w:rPr>
                <w:ins w:id="717" w:author="Vandana Bangera" w:date="2017-02-17T14:44:00Z"/>
                <w:del w:id="718" w:author="Tim Firmin" w:date="2018-05-22T11:0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3B8181F" w14:textId="2B0FC9B7" w:rsidR="007C41B4" w:rsidRPr="00C53168" w:rsidDel="00106EBA" w:rsidRDefault="007C41B4" w:rsidP="006B7254">
            <w:pPr>
              <w:outlineLvl w:val="0"/>
              <w:rPr>
                <w:ins w:id="719" w:author="Vandana Bangera" w:date="2017-02-17T14:44:00Z"/>
                <w:del w:id="720" w:author="Tim Firmin" w:date="2018-05-22T11:0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78825059" w14:textId="17BA349E" w:rsidR="007C41B4" w:rsidRPr="00C53168" w:rsidDel="00106EBA" w:rsidRDefault="007C41B4" w:rsidP="006B7254">
            <w:pPr>
              <w:outlineLvl w:val="0"/>
              <w:rPr>
                <w:ins w:id="721" w:author="Vandana Bangera" w:date="2017-02-17T14:44:00Z"/>
                <w:del w:id="722" w:author="Tim Firmin" w:date="2018-05-22T11:02:00Z"/>
                <w:sz w:val="20"/>
                <w:szCs w:val="20"/>
              </w:rPr>
            </w:pPr>
          </w:p>
        </w:tc>
      </w:tr>
      <w:tr w:rsidR="00E36BE2" w:rsidRPr="00C53168" w14:paraId="2C0BEE5E" w14:textId="77777777" w:rsidTr="00871AE4">
        <w:trPr>
          <w:ins w:id="723" w:author="Tim Firmin" w:date="2017-10-12T12:15:00Z"/>
        </w:trPr>
        <w:tc>
          <w:tcPr>
            <w:tcW w:w="371" w:type="dxa"/>
          </w:tcPr>
          <w:p w14:paraId="493D3D12" w14:textId="77777777" w:rsidR="00E36BE2" w:rsidRPr="00C53168" w:rsidRDefault="00E36BE2" w:rsidP="006B7254">
            <w:pPr>
              <w:outlineLvl w:val="0"/>
              <w:rPr>
                <w:ins w:id="724" w:author="Tim Firmin" w:date="2017-10-12T12:15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D5CBCDF" w14:textId="77777777" w:rsidR="00E36BE2" w:rsidRPr="00C53168" w:rsidRDefault="00E36BE2" w:rsidP="006B7254">
            <w:pPr>
              <w:outlineLvl w:val="0"/>
              <w:rPr>
                <w:ins w:id="725" w:author="Tim Firmin" w:date="2017-10-12T12:15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C68EF9" w14:textId="60C4610A" w:rsidR="00E36BE2" w:rsidRDefault="00E36BE2">
            <w:pPr>
              <w:outlineLvl w:val="0"/>
              <w:rPr>
                <w:ins w:id="726" w:author="Tim Firmin" w:date="2017-10-12T12:15:00Z"/>
                <w:sz w:val="20"/>
                <w:szCs w:val="20"/>
              </w:rPr>
            </w:pPr>
            <w:ins w:id="727" w:author="Tim Firmin" w:date="2017-10-12T12:15:00Z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6662" w:type="dxa"/>
          </w:tcPr>
          <w:p w14:paraId="2BB1439F" w14:textId="5F6C9CFA" w:rsidR="00E36BE2" w:rsidRDefault="00E36BE2">
            <w:pPr>
              <w:outlineLvl w:val="0"/>
              <w:rPr>
                <w:ins w:id="728" w:author="Tim Firmin" w:date="2018-05-08T11:15:00Z"/>
                <w:sz w:val="20"/>
                <w:szCs w:val="20"/>
              </w:rPr>
            </w:pPr>
            <w:ins w:id="729" w:author="Tim Firmin" w:date="2017-10-12T12:15:00Z">
              <w:r>
                <w:rPr>
                  <w:sz w:val="20"/>
                  <w:szCs w:val="20"/>
                </w:rPr>
                <w:t xml:space="preserve">Check Network FileShare Folders are Set-Up to receive / manage </w:t>
              </w:r>
            </w:ins>
            <w:ins w:id="730" w:author="Tim Firmin" w:date="2018-05-03T14:07:00Z">
              <w:r w:rsidR="00842106">
                <w:rPr>
                  <w:sz w:val="20"/>
                  <w:szCs w:val="20"/>
                </w:rPr>
                <w:t>TM1Incoming Revenue and Cost</w:t>
              </w:r>
            </w:ins>
            <w:ins w:id="731" w:author="Tim Firmin" w:date="2017-10-12T12:15:00Z">
              <w:r>
                <w:rPr>
                  <w:sz w:val="20"/>
                  <w:szCs w:val="20"/>
                </w:rPr>
                <w:t xml:space="preserve"> Files. Check </w:t>
              </w:r>
            </w:ins>
            <w:ins w:id="732" w:author="Tim Firmin" w:date="2017-10-12T12:16:00Z">
              <w:r w:rsidR="007619D3">
                <w:rPr>
                  <w:b/>
                  <w:sz w:val="20"/>
                  <w:szCs w:val="20"/>
                </w:rPr>
                <w:t>PRS\SQLProxyBIProd</w:t>
              </w:r>
              <w:r>
                <w:rPr>
                  <w:sz w:val="20"/>
                  <w:szCs w:val="20"/>
                </w:rPr>
                <w:t xml:space="preserve"> has appropriate permissions.</w:t>
              </w:r>
            </w:ins>
            <w:ins w:id="733" w:author="Tim Firmin" w:date="2017-10-12T12:20:00Z">
              <w:r>
                <w:rPr>
                  <w:sz w:val="20"/>
                  <w:szCs w:val="20"/>
                </w:rPr>
                <w:t xml:space="preserve"> Ensure Users have appropriate Read/Move permissions on various folders.</w:t>
              </w:r>
            </w:ins>
          </w:p>
          <w:p w14:paraId="5167F019" w14:textId="67DB8A08" w:rsidR="00775EB6" w:rsidRDefault="00C45F47">
            <w:pPr>
              <w:outlineLvl w:val="0"/>
              <w:rPr>
                <w:ins w:id="734" w:author="Tim Firmin" w:date="2017-10-12T12:15:00Z"/>
                <w:sz w:val="20"/>
                <w:szCs w:val="20"/>
              </w:rPr>
            </w:pPr>
            <w:ins w:id="735" w:author="Tim Firmin" w:date="2018-05-08T11:15:00Z">
              <w:r>
                <w:rPr>
                  <w:sz w:val="20"/>
                  <w:szCs w:val="20"/>
                </w:rPr>
                <w:lastRenderedPageBreak/>
                <w:t>Prod</w:t>
              </w:r>
              <w:r w:rsidR="00775EB6">
                <w:rPr>
                  <w:sz w:val="20"/>
                  <w:szCs w:val="20"/>
                </w:rPr>
                <w:t xml:space="preserve"> = </w:t>
              </w:r>
            </w:ins>
            <w:ins w:id="736" w:author="Tim Firmin" w:date="2018-05-24T15:58:00Z">
              <w:r w:rsidR="007619D3" w:rsidRPr="00772D45">
                <w:rPr>
                  <w:sz w:val="20"/>
                  <w:szCs w:val="20"/>
                  <w:rPrChange w:id="737" w:author="Tim Firmin" w:date="2018-05-24T15:59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fldChar w:fldCharType="begin"/>
              </w:r>
              <w:r w:rsidR="007619D3" w:rsidRPr="00772D45">
                <w:rPr>
                  <w:sz w:val="20"/>
                  <w:szCs w:val="20"/>
                  <w:rPrChange w:id="738" w:author="Tim Firmin" w:date="2018-05-24T15:59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instrText xml:space="preserve"> HYPERLINK "file:///\\\\Systems8\\data\\Download\\TM1-MPR\\BIDataExchange\\" </w:instrText>
              </w:r>
              <w:r w:rsidR="007619D3" w:rsidRPr="00772D45">
                <w:rPr>
                  <w:sz w:val="20"/>
                  <w:szCs w:val="20"/>
                  <w:rPrChange w:id="739" w:author="Tim Firmin" w:date="2018-05-24T15:59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fldChar w:fldCharType="separate"/>
              </w:r>
              <w:r w:rsidR="007619D3" w:rsidRPr="00772D45">
                <w:rPr>
                  <w:rPrChange w:id="740" w:author="Tim Firmin" w:date="2018-05-24T15:59:00Z">
                    <w:rPr>
                      <w:rStyle w:val="Hyperlink"/>
                      <w:rFonts w:ascii="Verdana" w:hAnsi="Verdana"/>
                      <w:sz w:val="20"/>
                      <w:szCs w:val="20"/>
                    </w:rPr>
                  </w:rPrChange>
                </w:rPr>
                <w:t>\\Systems8\data\Download\TM1-MPR\BIDataExchange\</w:t>
              </w:r>
              <w:r w:rsidR="007619D3" w:rsidRPr="00772D45">
                <w:rPr>
                  <w:sz w:val="20"/>
                  <w:szCs w:val="20"/>
                  <w:rPrChange w:id="741" w:author="Tim Firmin" w:date="2018-05-24T15:59:00Z">
                    <w:rPr>
                      <w:rFonts w:ascii="Verdana" w:hAnsi="Verdana"/>
                      <w:sz w:val="20"/>
                      <w:szCs w:val="20"/>
                    </w:rPr>
                  </w:rPrChange>
                </w:rPr>
                <w:fldChar w:fldCharType="end"/>
              </w:r>
            </w:ins>
            <w:ins w:id="742" w:author="Tim Firmin" w:date="2018-05-08T11:16:00Z">
              <w:r w:rsidR="00775EB6" w:rsidRPr="00775EB6">
                <w:rPr>
                  <w:sz w:val="20"/>
                  <w:szCs w:val="20"/>
                </w:rPr>
                <w:t>01CostDataExtract</w:t>
              </w:r>
              <w:r w:rsidR="00775EB6">
                <w:rPr>
                  <w:sz w:val="20"/>
                  <w:szCs w:val="20"/>
                </w:rPr>
                <w:t>\</w:t>
              </w:r>
            </w:ins>
          </w:p>
        </w:tc>
        <w:tc>
          <w:tcPr>
            <w:tcW w:w="1181" w:type="dxa"/>
          </w:tcPr>
          <w:p w14:paraId="1B72E2D9" w14:textId="77777777" w:rsidR="00E36BE2" w:rsidRPr="00C53168" w:rsidRDefault="00E36BE2" w:rsidP="006B7254">
            <w:pPr>
              <w:outlineLvl w:val="0"/>
              <w:rPr>
                <w:ins w:id="743" w:author="Tim Firmin" w:date="2017-10-12T12:15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21756AA9" w14:textId="77777777" w:rsidR="00E36BE2" w:rsidRPr="00C53168" w:rsidRDefault="00E36BE2" w:rsidP="006B7254">
            <w:pPr>
              <w:outlineLvl w:val="0"/>
              <w:rPr>
                <w:ins w:id="744" w:author="Tim Firmin" w:date="2017-10-12T12:15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089A857" w14:textId="77777777" w:rsidR="00E36BE2" w:rsidRPr="00C53168" w:rsidRDefault="00E36BE2" w:rsidP="006B7254">
            <w:pPr>
              <w:outlineLvl w:val="0"/>
              <w:rPr>
                <w:ins w:id="745" w:author="Tim Firmin" w:date="2017-10-12T12:15:00Z"/>
                <w:sz w:val="20"/>
                <w:szCs w:val="20"/>
              </w:rPr>
            </w:pPr>
          </w:p>
        </w:tc>
      </w:tr>
      <w:tr w:rsidR="00E36BE2" w:rsidRPr="00C53168" w14:paraId="5A4A040C" w14:textId="77777777" w:rsidTr="00871AE4">
        <w:trPr>
          <w:ins w:id="746" w:author="Tim Firmin" w:date="2017-10-12T12:16:00Z"/>
        </w:trPr>
        <w:tc>
          <w:tcPr>
            <w:tcW w:w="371" w:type="dxa"/>
          </w:tcPr>
          <w:p w14:paraId="18240B6C" w14:textId="77777777" w:rsidR="00E36BE2" w:rsidRPr="00C53168" w:rsidRDefault="00E36BE2" w:rsidP="006B7254">
            <w:pPr>
              <w:outlineLvl w:val="0"/>
              <w:rPr>
                <w:ins w:id="747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39D6DC3E" w14:textId="77777777" w:rsidR="00E36BE2" w:rsidRPr="00C53168" w:rsidRDefault="00E36BE2" w:rsidP="006B7254">
            <w:pPr>
              <w:outlineLvl w:val="0"/>
              <w:rPr>
                <w:ins w:id="748" w:author="Tim Firmin" w:date="2017-10-12T12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CBFE3C" w14:textId="648A2416" w:rsidR="00E36BE2" w:rsidRDefault="00E36BE2">
            <w:pPr>
              <w:outlineLvl w:val="0"/>
              <w:rPr>
                <w:ins w:id="749" w:author="Tim Firmin" w:date="2017-10-12T12:16:00Z"/>
                <w:sz w:val="20"/>
                <w:szCs w:val="20"/>
              </w:rPr>
            </w:pPr>
            <w:ins w:id="750" w:author="Tim Firmin" w:date="2017-10-12T12:16:00Z">
              <w:r>
                <w:rPr>
                  <w:sz w:val="20"/>
                  <w:szCs w:val="20"/>
                </w:rPr>
                <w:t>3.1</w:t>
              </w:r>
            </w:ins>
          </w:p>
        </w:tc>
        <w:tc>
          <w:tcPr>
            <w:tcW w:w="6662" w:type="dxa"/>
          </w:tcPr>
          <w:p w14:paraId="49067657" w14:textId="77777777" w:rsidR="00E36BE2" w:rsidRDefault="00E36BE2" w:rsidP="00871AE4">
            <w:pPr>
              <w:outlineLvl w:val="0"/>
              <w:rPr>
                <w:ins w:id="751" w:author="Tim Firmin" w:date="2017-10-12T12:19:00Z"/>
                <w:sz w:val="20"/>
                <w:szCs w:val="20"/>
              </w:rPr>
            </w:pPr>
            <w:ins w:id="752" w:author="Tim Firmin" w:date="2017-10-12T12:16:00Z">
              <w:r>
                <w:rPr>
                  <w:sz w:val="20"/>
                  <w:szCs w:val="20"/>
                </w:rPr>
                <w:t xml:space="preserve">Create Folder Structure as per </w:t>
              </w:r>
            </w:ins>
          </w:p>
          <w:p w14:paraId="6DE6EA47" w14:textId="0A4C8063" w:rsidR="00842106" w:rsidRPr="00842106" w:rsidRDefault="00772D45" w:rsidP="00842106">
            <w:pPr>
              <w:outlineLvl w:val="0"/>
              <w:rPr>
                <w:ins w:id="753" w:author="Tim Firmin" w:date="2018-05-03T14:08:00Z"/>
                <w:sz w:val="20"/>
                <w:szCs w:val="20"/>
              </w:rPr>
            </w:pPr>
            <w:ins w:id="754" w:author="Tim Firmin" w:date="2018-05-24T15:58:00Z">
              <w:r>
                <w:rPr>
                  <w:rFonts w:ascii="Verdana" w:hAnsi="Verdana"/>
                  <w:sz w:val="20"/>
                  <w:szCs w:val="20"/>
                </w:rPr>
                <w:fldChar w:fldCharType="begin"/>
              </w:r>
              <w:r>
                <w:rPr>
                  <w:rFonts w:ascii="Verdana" w:hAnsi="Verdana"/>
                  <w:sz w:val="20"/>
                  <w:szCs w:val="20"/>
                </w:rPr>
                <w:instrText xml:space="preserve"> HYPERLINK "file:///\\\\Systems8\\data\\Download\\TM1-MPR\\BIDataExchange\\" </w:instrText>
              </w:r>
              <w:r>
                <w:rPr>
                  <w:rFonts w:ascii="Verdana" w:hAnsi="Verdana"/>
                  <w:sz w:val="20"/>
                  <w:szCs w:val="20"/>
                </w:rPr>
                <w:fldChar w:fldCharType="separate"/>
              </w:r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\\Systems8\data\Download\TM1-MPR\BIDataExchange\</w:t>
              </w:r>
              <w:r>
                <w:rPr>
                  <w:rFonts w:ascii="Verdana" w:hAnsi="Verdana"/>
                  <w:sz w:val="20"/>
                  <w:szCs w:val="20"/>
                </w:rPr>
                <w:fldChar w:fldCharType="end"/>
              </w:r>
            </w:ins>
            <w:ins w:id="755" w:author="Tim Firmin" w:date="2017-10-12T12:19:00Z">
              <w:r w:rsidR="00E36BE2" w:rsidRPr="00E36BE2">
                <w:rPr>
                  <w:sz w:val="20"/>
                  <w:szCs w:val="20"/>
                </w:rPr>
                <w:tab/>
              </w:r>
            </w:ins>
            <w:ins w:id="756" w:author="Tim Firmin" w:date="2018-05-03T14:08:00Z">
              <w:r w:rsidR="00842106" w:rsidRPr="00842106">
                <w:rPr>
                  <w:sz w:val="20"/>
                  <w:szCs w:val="20"/>
                </w:rPr>
                <w:t>01CostDataExtract</w:t>
              </w:r>
            </w:ins>
          </w:p>
          <w:p w14:paraId="4EB684E0" w14:textId="77777777" w:rsidR="00842106" w:rsidRPr="00842106" w:rsidRDefault="00842106">
            <w:pPr>
              <w:ind w:left="720"/>
              <w:outlineLvl w:val="0"/>
              <w:rPr>
                <w:ins w:id="757" w:author="Tim Firmin" w:date="2018-05-03T14:08:00Z"/>
                <w:sz w:val="20"/>
                <w:szCs w:val="20"/>
              </w:rPr>
              <w:pPrChange w:id="758" w:author="Tim Firmin" w:date="2018-05-03T14:08:00Z">
                <w:pPr>
                  <w:outlineLvl w:val="0"/>
                </w:pPr>
              </w:pPrChange>
            </w:pPr>
            <w:ins w:id="759" w:author="Tim Firmin" w:date="2018-05-03T14:08:00Z">
              <w:r w:rsidRPr="00842106">
                <w:rPr>
                  <w:sz w:val="20"/>
                  <w:szCs w:val="20"/>
                </w:rPr>
                <w:t>02RevenueDataExtract</w:t>
              </w:r>
            </w:ins>
          </w:p>
          <w:p w14:paraId="4B14728C" w14:textId="77777777" w:rsidR="00842106" w:rsidRPr="00842106" w:rsidRDefault="00842106">
            <w:pPr>
              <w:ind w:left="720"/>
              <w:outlineLvl w:val="0"/>
              <w:rPr>
                <w:ins w:id="760" w:author="Tim Firmin" w:date="2018-05-03T14:08:00Z"/>
                <w:sz w:val="20"/>
                <w:szCs w:val="20"/>
              </w:rPr>
              <w:pPrChange w:id="761" w:author="Tim Firmin" w:date="2018-05-03T14:08:00Z">
                <w:pPr>
                  <w:outlineLvl w:val="0"/>
                </w:pPr>
              </w:pPrChange>
            </w:pPr>
            <w:ins w:id="762" w:author="Tim Firmin" w:date="2018-05-03T14:08:00Z">
              <w:r w:rsidRPr="00842106">
                <w:rPr>
                  <w:sz w:val="20"/>
                  <w:szCs w:val="20"/>
                </w:rPr>
                <w:t>FilesArchive</w:t>
              </w:r>
            </w:ins>
          </w:p>
          <w:p w14:paraId="6A7B3149" w14:textId="77777777" w:rsidR="00842106" w:rsidRPr="00842106" w:rsidRDefault="00842106">
            <w:pPr>
              <w:ind w:left="720"/>
              <w:outlineLvl w:val="0"/>
              <w:rPr>
                <w:ins w:id="763" w:author="Tim Firmin" w:date="2018-05-03T14:08:00Z"/>
                <w:sz w:val="20"/>
                <w:szCs w:val="20"/>
              </w:rPr>
              <w:pPrChange w:id="764" w:author="Tim Firmin" w:date="2018-05-03T14:08:00Z">
                <w:pPr>
                  <w:outlineLvl w:val="0"/>
                </w:pPr>
              </w:pPrChange>
            </w:pPr>
            <w:ins w:id="765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131EA1DA" w14:textId="77777777" w:rsidR="00842106" w:rsidRPr="00842106" w:rsidRDefault="00842106">
            <w:pPr>
              <w:ind w:left="720"/>
              <w:outlineLvl w:val="0"/>
              <w:rPr>
                <w:ins w:id="766" w:author="Tim Firmin" w:date="2018-05-03T14:08:00Z"/>
                <w:sz w:val="20"/>
                <w:szCs w:val="20"/>
              </w:rPr>
              <w:pPrChange w:id="767" w:author="Tim Firmin" w:date="2018-05-03T14:08:00Z">
                <w:pPr>
                  <w:outlineLvl w:val="0"/>
                </w:pPr>
              </w:pPrChange>
            </w:pPr>
            <w:ins w:id="768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  <w:p w14:paraId="1933E3FE" w14:textId="77777777" w:rsidR="00842106" w:rsidRPr="00842106" w:rsidRDefault="00842106">
            <w:pPr>
              <w:ind w:left="720"/>
              <w:outlineLvl w:val="0"/>
              <w:rPr>
                <w:ins w:id="769" w:author="Tim Firmin" w:date="2018-05-03T14:08:00Z"/>
                <w:sz w:val="20"/>
                <w:szCs w:val="20"/>
              </w:rPr>
              <w:pPrChange w:id="770" w:author="Tim Firmin" w:date="2018-05-03T14:08:00Z">
                <w:pPr>
                  <w:outlineLvl w:val="0"/>
                </w:pPr>
              </w:pPrChange>
            </w:pPr>
            <w:ins w:id="771" w:author="Tim Firmin" w:date="2018-05-03T14:08:00Z">
              <w:r w:rsidRPr="00842106">
                <w:rPr>
                  <w:sz w:val="20"/>
                  <w:szCs w:val="20"/>
                </w:rPr>
                <w:t>FilesFailed</w:t>
              </w:r>
            </w:ins>
          </w:p>
          <w:p w14:paraId="76BE38CC" w14:textId="77777777" w:rsidR="00842106" w:rsidRPr="00842106" w:rsidRDefault="00842106">
            <w:pPr>
              <w:ind w:left="720"/>
              <w:outlineLvl w:val="0"/>
              <w:rPr>
                <w:ins w:id="772" w:author="Tim Firmin" w:date="2018-05-03T14:08:00Z"/>
                <w:sz w:val="20"/>
                <w:szCs w:val="20"/>
              </w:rPr>
              <w:pPrChange w:id="773" w:author="Tim Firmin" w:date="2018-05-03T14:08:00Z">
                <w:pPr>
                  <w:outlineLvl w:val="0"/>
                </w:pPr>
              </w:pPrChange>
            </w:pPr>
            <w:ins w:id="774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7A95ECC8" w14:textId="77777777" w:rsidR="00842106" w:rsidRPr="00842106" w:rsidRDefault="00842106">
            <w:pPr>
              <w:ind w:left="720"/>
              <w:outlineLvl w:val="0"/>
              <w:rPr>
                <w:ins w:id="775" w:author="Tim Firmin" w:date="2018-05-03T14:08:00Z"/>
                <w:sz w:val="20"/>
                <w:szCs w:val="20"/>
              </w:rPr>
              <w:pPrChange w:id="776" w:author="Tim Firmin" w:date="2018-05-03T14:08:00Z">
                <w:pPr>
                  <w:outlineLvl w:val="0"/>
                </w:pPr>
              </w:pPrChange>
            </w:pPr>
            <w:ins w:id="777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  <w:p w14:paraId="64A9AC77" w14:textId="77777777" w:rsidR="00842106" w:rsidRPr="00842106" w:rsidRDefault="00842106">
            <w:pPr>
              <w:ind w:left="720"/>
              <w:outlineLvl w:val="0"/>
              <w:rPr>
                <w:ins w:id="778" w:author="Tim Firmin" w:date="2018-05-03T14:08:00Z"/>
                <w:sz w:val="20"/>
                <w:szCs w:val="20"/>
              </w:rPr>
              <w:pPrChange w:id="779" w:author="Tim Firmin" w:date="2018-05-03T14:08:00Z">
                <w:pPr>
                  <w:outlineLvl w:val="0"/>
                </w:pPr>
              </w:pPrChange>
            </w:pPr>
            <w:ins w:id="780" w:author="Tim Firmin" w:date="2018-05-03T14:08:00Z">
              <w:r w:rsidRPr="00842106">
                <w:rPr>
                  <w:sz w:val="20"/>
                  <w:szCs w:val="20"/>
                </w:rPr>
                <w:t>FilesProcessed</w:t>
              </w:r>
            </w:ins>
          </w:p>
          <w:p w14:paraId="5C4A3C27" w14:textId="77777777" w:rsidR="00842106" w:rsidRPr="00842106" w:rsidRDefault="00842106">
            <w:pPr>
              <w:ind w:left="720"/>
              <w:outlineLvl w:val="0"/>
              <w:rPr>
                <w:ins w:id="781" w:author="Tim Firmin" w:date="2018-05-03T14:08:00Z"/>
                <w:sz w:val="20"/>
                <w:szCs w:val="20"/>
              </w:rPr>
              <w:pPrChange w:id="782" w:author="Tim Firmin" w:date="2018-05-03T14:08:00Z">
                <w:pPr>
                  <w:outlineLvl w:val="0"/>
                </w:pPr>
              </w:pPrChange>
            </w:pPr>
            <w:ins w:id="783" w:author="Tim Firmin" w:date="2018-05-03T14:08:00Z">
              <w:r w:rsidRPr="00842106">
                <w:rPr>
                  <w:sz w:val="20"/>
                  <w:szCs w:val="20"/>
                </w:rPr>
                <w:tab/>
                <w:t>01Cost</w:t>
              </w:r>
            </w:ins>
          </w:p>
          <w:p w14:paraId="66E4F0C0" w14:textId="26F285BA" w:rsidR="00E36BE2" w:rsidRDefault="00842106">
            <w:pPr>
              <w:ind w:left="720"/>
              <w:outlineLvl w:val="0"/>
              <w:rPr>
                <w:ins w:id="784" w:author="Tim Firmin" w:date="2017-10-12T12:16:00Z"/>
                <w:sz w:val="20"/>
                <w:szCs w:val="20"/>
              </w:rPr>
              <w:pPrChange w:id="785" w:author="Tim Firmin" w:date="2018-05-03T14:08:00Z">
                <w:pPr>
                  <w:outlineLvl w:val="0"/>
                </w:pPr>
              </w:pPrChange>
            </w:pPr>
            <w:ins w:id="786" w:author="Tim Firmin" w:date="2018-05-03T14:08:00Z">
              <w:r w:rsidRPr="00842106">
                <w:rPr>
                  <w:sz w:val="20"/>
                  <w:szCs w:val="20"/>
                </w:rPr>
                <w:tab/>
                <w:t>02Revenue</w:t>
              </w:r>
            </w:ins>
          </w:p>
        </w:tc>
        <w:tc>
          <w:tcPr>
            <w:tcW w:w="1181" w:type="dxa"/>
          </w:tcPr>
          <w:p w14:paraId="77F4F55A" w14:textId="77777777" w:rsidR="00E36BE2" w:rsidRPr="00C53168" w:rsidRDefault="00E36BE2" w:rsidP="006B7254">
            <w:pPr>
              <w:outlineLvl w:val="0"/>
              <w:rPr>
                <w:ins w:id="787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0B757B5B" w14:textId="77777777" w:rsidR="00E36BE2" w:rsidRPr="00C53168" w:rsidRDefault="00E36BE2" w:rsidP="006B7254">
            <w:pPr>
              <w:outlineLvl w:val="0"/>
              <w:rPr>
                <w:ins w:id="788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509F6B3" w14:textId="77777777" w:rsidR="00E36BE2" w:rsidRPr="00C53168" w:rsidRDefault="00E36BE2" w:rsidP="006B7254">
            <w:pPr>
              <w:outlineLvl w:val="0"/>
              <w:rPr>
                <w:ins w:id="789" w:author="Tim Firmin" w:date="2017-10-12T12:16:00Z"/>
                <w:sz w:val="20"/>
                <w:szCs w:val="20"/>
              </w:rPr>
            </w:pPr>
          </w:p>
        </w:tc>
      </w:tr>
      <w:tr w:rsidR="00E36BE2" w:rsidRPr="00C53168" w14:paraId="5B81F814" w14:textId="77777777" w:rsidTr="00871AE4">
        <w:trPr>
          <w:ins w:id="790" w:author="Tim Firmin" w:date="2017-10-12T12:16:00Z"/>
        </w:trPr>
        <w:tc>
          <w:tcPr>
            <w:tcW w:w="371" w:type="dxa"/>
          </w:tcPr>
          <w:p w14:paraId="52284039" w14:textId="77777777" w:rsidR="00E36BE2" w:rsidRPr="00C53168" w:rsidRDefault="00E36BE2" w:rsidP="006B7254">
            <w:pPr>
              <w:outlineLvl w:val="0"/>
              <w:rPr>
                <w:ins w:id="791" w:author="Tim Firmin" w:date="2017-10-12T12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6D34A7C4" w14:textId="77777777" w:rsidR="00E36BE2" w:rsidRPr="00106EBA" w:rsidRDefault="00E36BE2" w:rsidP="006B7254">
            <w:pPr>
              <w:outlineLvl w:val="0"/>
              <w:rPr>
                <w:ins w:id="792" w:author="Tim Firmin" w:date="2017-10-12T12:16:00Z"/>
                <w:sz w:val="20"/>
                <w:szCs w:val="20"/>
                <w:highlight w:val="darkGray"/>
                <w:rPrChange w:id="793" w:author="Tim Firmin" w:date="2018-05-22T11:06:00Z">
                  <w:rPr>
                    <w:ins w:id="794" w:author="Tim Firmin" w:date="2017-10-12T12:16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</w:tcPr>
          <w:p w14:paraId="1814FAF9" w14:textId="4DCE21C0" w:rsidR="00E36BE2" w:rsidRPr="00106EBA" w:rsidRDefault="0005462E">
            <w:pPr>
              <w:outlineLvl w:val="0"/>
              <w:rPr>
                <w:ins w:id="795" w:author="Tim Firmin" w:date="2017-10-12T12:16:00Z"/>
                <w:sz w:val="20"/>
                <w:szCs w:val="20"/>
                <w:highlight w:val="darkGray"/>
                <w:rPrChange w:id="796" w:author="Tim Firmin" w:date="2018-05-22T11:06:00Z">
                  <w:rPr>
                    <w:ins w:id="797" w:author="Tim Firmin" w:date="2017-10-12T12:16:00Z"/>
                    <w:sz w:val="20"/>
                    <w:szCs w:val="20"/>
                  </w:rPr>
                </w:rPrChange>
              </w:rPr>
            </w:pPr>
            <w:ins w:id="798" w:author="Tim Firmin" w:date="2017-10-12T12:21:00Z">
              <w:r w:rsidRPr="00106EBA">
                <w:rPr>
                  <w:sz w:val="20"/>
                  <w:szCs w:val="20"/>
                  <w:highlight w:val="darkGray"/>
                  <w:rPrChange w:id="799" w:author="Tim Firmin" w:date="2018-05-22T11:06:00Z">
                    <w:rPr>
                      <w:sz w:val="20"/>
                      <w:szCs w:val="20"/>
                    </w:rPr>
                  </w:rPrChange>
                </w:rPr>
                <w:t>4</w:t>
              </w:r>
            </w:ins>
          </w:p>
        </w:tc>
        <w:tc>
          <w:tcPr>
            <w:tcW w:w="6662" w:type="dxa"/>
          </w:tcPr>
          <w:p w14:paraId="77ECE42B" w14:textId="6AFB9979" w:rsidR="0005462E" w:rsidRPr="00106EBA" w:rsidRDefault="00106EBA">
            <w:pPr>
              <w:outlineLvl w:val="0"/>
              <w:rPr>
                <w:ins w:id="800" w:author="Tim Firmin" w:date="2017-10-12T12:16:00Z"/>
                <w:sz w:val="20"/>
                <w:szCs w:val="20"/>
                <w:highlight w:val="darkGray"/>
                <w:rPrChange w:id="801" w:author="Tim Firmin" w:date="2018-05-22T11:06:00Z">
                  <w:rPr>
                    <w:ins w:id="802" w:author="Tim Firmin" w:date="2017-10-12T12:16:00Z"/>
                    <w:sz w:val="20"/>
                    <w:szCs w:val="20"/>
                  </w:rPr>
                </w:rPrChange>
              </w:rPr>
            </w:pPr>
            <w:ins w:id="803" w:author="Tim Firmin" w:date="2018-05-22T11:03:00Z">
              <w:r w:rsidRPr="00106EBA">
                <w:rPr>
                  <w:sz w:val="20"/>
                  <w:szCs w:val="20"/>
                  <w:highlight w:val="darkGray"/>
                  <w:rPrChange w:id="804" w:author="Tim Firmin" w:date="2018-05-22T11:0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[b</w:t>
              </w:r>
            </w:ins>
            <w:ins w:id="805" w:author="Tim Firmin" w:date="2018-05-22T11:06:00Z">
              <w:r w:rsidRPr="00106EBA">
                <w:rPr>
                  <w:sz w:val="20"/>
                  <w:szCs w:val="20"/>
                  <w:highlight w:val="darkGray"/>
                  <w:rPrChange w:id="806" w:author="Tim Firmin" w:date="2018-05-22T11:0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l</w:t>
              </w:r>
            </w:ins>
            <w:ins w:id="807" w:author="Tim Firmin" w:date="2018-05-22T11:03:00Z">
              <w:r w:rsidRPr="00106EBA">
                <w:rPr>
                  <w:sz w:val="20"/>
                  <w:szCs w:val="20"/>
                  <w:highlight w:val="darkGray"/>
                  <w:rPrChange w:id="808" w:author="Tim Firmin" w:date="2018-05-22T11:0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ank]</w:t>
              </w:r>
            </w:ins>
          </w:p>
        </w:tc>
        <w:tc>
          <w:tcPr>
            <w:tcW w:w="1181" w:type="dxa"/>
          </w:tcPr>
          <w:p w14:paraId="55FA2AEC" w14:textId="77777777" w:rsidR="00E36BE2" w:rsidRPr="00C53168" w:rsidRDefault="00E36BE2" w:rsidP="006B7254">
            <w:pPr>
              <w:outlineLvl w:val="0"/>
              <w:rPr>
                <w:ins w:id="809" w:author="Tim Firmin" w:date="2017-10-12T12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794D8FC0" w14:textId="77777777" w:rsidR="00E36BE2" w:rsidRPr="00C53168" w:rsidRDefault="00E36BE2" w:rsidP="006B7254">
            <w:pPr>
              <w:outlineLvl w:val="0"/>
              <w:rPr>
                <w:ins w:id="810" w:author="Tim Firmin" w:date="2017-10-12T12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2F90A7CC" w14:textId="77777777" w:rsidR="00E36BE2" w:rsidRPr="00C53168" w:rsidRDefault="00E36BE2" w:rsidP="006B7254">
            <w:pPr>
              <w:outlineLvl w:val="0"/>
              <w:rPr>
                <w:ins w:id="811" w:author="Tim Firmin" w:date="2017-10-12T12:16:00Z"/>
                <w:sz w:val="20"/>
                <w:szCs w:val="20"/>
              </w:rPr>
            </w:pPr>
          </w:p>
        </w:tc>
      </w:tr>
      <w:tr w:rsidR="00775EB6" w:rsidRPr="00C53168" w14:paraId="2F0E86AC" w14:textId="77777777" w:rsidTr="00871AE4">
        <w:trPr>
          <w:ins w:id="812" w:author="Tim Firmin" w:date="2018-05-08T11:16:00Z"/>
        </w:trPr>
        <w:tc>
          <w:tcPr>
            <w:tcW w:w="371" w:type="dxa"/>
          </w:tcPr>
          <w:p w14:paraId="0CB240DD" w14:textId="77777777" w:rsidR="00775EB6" w:rsidRPr="00C53168" w:rsidRDefault="00775EB6" w:rsidP="006B7254">
            <w:pPr>
              <w:outlineLvl w:val="0"/>
              <w:rPr>
                <w:ins w:id="813" w:author="Tim Firmin" w:date="2018-05-08T11:16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2D6F1AAE" w14:textId="77777777" w:rsidR="00775EB6" w:rsidRPr="00C53168" w:rsidRDefault="00775EB6" w:rsidP="006B7254">
            <w:pPr>
              <w:outlineLvl w:val="0"/>
              <w:rPr>
                <w:ins w:id="814" w:author="Tim Firmin" w:date="2018-05-08T11:16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F4820" w14:textId="7BB2D576" w:rsidR="00775EB6" w:rsidRDefault="00775EB6">
            <w:pPr>
              <w:outlineLvl w:val="0"/>
              <w:rPr>
                <w:ins w:id="815" w:author="Tim Firmin" w:date="2018-05-08T11:16:00Z"/>
                <w:sz w:val="20"/>
                <w:szCs w:val="20"/>
              </w:rPr>
            </w:pPr>
            <w:ins w:id="816" w:author="Tim Firmin" w:date="2018-05-08T11:16:00Z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6662" w:type="dxa"/>
          </w:tcPr>
          <w:p w14:paraId="1ADF481C" w14:textId="77777777" w:rsidR="00775EB6" w:rsidRDefault="00775EB6" w:rsidP="0005462E">
            <w:pPr>
              <w:outlineLvl w:val="0"/>
              <w:rPr>
                <w:ins w:id="817" w:author="Tim Firmin" w:date="2018-05-24T09:56:00Z"/>
                <w:sz w:val="20"/>
                <w:szCs w:val="20"/>
              </w:rPr>
            </w:pPr>
            <w:ins w:id="818" w:author="Tim Firmin" w:date="2018-05-08T11:16:00Z">
              <w:r w:rsidRPr="00775EB6">
                <w:rPr>
                  <w:sz w:val="20"/>
                  <w:szCs w:val="20"/>
                  <w:rPrChange w:id="819" w:author="Tim Firmin" w:date="2018-05-08T11:16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Ensure latest BISystem Scripts Released - </w:t>
              </w:r>
            </w:ins>
            <w:ins w:id="820" w:author="Tim Firmin" w:date="2018-05-08T11:17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ApplicationCode </w:t>
              </w:r>
              <w:r>
                <w:rPr>
                  <w:rFonts w:ascii="Consolas" w:hAnsi="Consolas" w:cs="Consolas"/>
                  <w:color w:val="808080"/>
                  <w:sz w:val="19"/>
                  <w:szCs w:val="19"/>
                  <w:highlight w:val="white"/>
                </w:rPr>
                <w:t>=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  <w:highlight w:val="white"/>
                </w:rPr>
                <w:t>'TM1FDM'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</w:rPr>
                <w:t xml:space="preserve"> </w:t>
              </w:r>
              <w:r w:rsidRPr="00775EB6">
                <w:rPr>
                  <w:sz w:val="20"/>
                  <w:szCs w:val="20"/>
                  <w:rPrChange w:id="821" w:author="Tim Firmin" w:date="2018-05-08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</w:rPr>
                  </w:rPrChange>
                </w:rPr>
                <w:t>must exist in Control.Application server</w:t>
              </w:r>
              <w:r>
                <w:rPr>
                  <w:sz w:val="20"/>
                  <w:szCs w:val="20"/>
                </w:rPr>
                <w:t>.</w:t>
              </w:r>
            </w:ins>
          </w:p>
          <w:p w14:paraId="545EAEF8" w14:textId="60CFB1A7" w:rsidR="006041B7" w:rsidRPr="00775EB6" w:rsidRDefault="006041B7" w:rsidP="0005462E">
            <w:pPr>
              <w:outlineLvl w:val="0"/>
              <w:rPr>
                <w:ins w:id="822" w:author="Tim Firmin" w:date="2018-05-08T11:16:00Z"/>
                <w:sz w:val="20"/>
                <w:szCs w:val="20"/>
                <w:rPrChange w:id="823" w:author="Tim Firmin" w:date="2018-05-08T11:16:00Z">
                  <w:rPr>
                    <w:ins w:id="824" w:author="Tim Firmin" w:date="2018-05-08T11:16:00Z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</w:p>
        </w:tc>
        <w:tc>
          <w:tcPr>
            <w:tcW w:w="1181" w:type="dxa"/>
          </w:tcPr>
          <w:p w14:paraId="4F6B348A" w14:textId="77777777" w:rsidR="00775EB6" w:rsidRPr="00C53168" w:rsidRDefault="00775EB6" w:rsidP="006B7254">
            <w:pPr>
              <w:outlineLvl w:val="0"/>
              <w:rPr>
                <w:ins w:id="825" w:author="Tim Firmin" w:date="2018-05-08T11:16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5ECB60CE" w14:textId="77777777" w:rsidR="00775EB6" w:rsidRPr="00C53168" w:rsidRDefault="00775EB6" w:rsidP="006B7254">
            <w:pPr>
              <w:outlineLvl w:val="0"/>
              <w:rPr>
                <w:ins w:id="826" w:author="Tim Firmin" w:date="2018-05-08T11:16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B4DB466" w14:textId="77777777" w:rsidR="00775EB6" w:rsidRPr="00C53168" w:rsidRDefault="00775EB6" w:rsidP="006B7254">
            <w:pPr>
              <w:outlineLvl w:val="0"/>
              <w:rPr>
                <w:ins w:id="827" w:author="Tim Firmin" w:date="2018-05-08T11:16:00Z"/>
                <w:sz w:val="20"/>
                <w:szCs w:val="20"/>
              </w:rPr>
            </w:pPr>
          </w:p>
        </w:tc>
      </w:tr>
      <w:tr w:rsidR="0005462E" w:rsidRPr="00C53168" w14:paraId="3B53C9D9" w14:textId="77777777" w:rsidTr="00871AE4">
        <w:trPr>
          <w:ins w:id="828" w:author="Tim Firmin" w:date="2017-10-12T12:22:00Z"/>
        </w:trPr>
        <w:tc>
          <w:tcPr>
            <w:tcW w:w="371" w:type="dxa"/>
          </w:tcPr>
          <w:p w14:paraId="37549240" w14:textId="77777777" w:rsidR="0005462E" w:rsidRPr="00C53168" w:rsidRDefault="0005462E" w:rsidP="006B7254">
            <w:pPr>
              <w:outlineLvl w:val="0"/>
              <w:rPr>
                <w:ins w:id="829" w:author="Tim Firmin" w:date="2017-10-12T12:22:00Z"/>
                <w:sz w:val="20"/>
                <w:szCs w:val="20"/>
              </w:rPr>
            </w:pPr>
          </w:p>
        </w:tc>
        <w:tc>
          <w:tcPr>
            <w:tcW w:w="758" w:type="dxa"/>
          </w:tcPr>
          <w:p w14:paraId="427B8115" w14:textId="77777777" w:rsidR="0005462E" w:rsidRPr="00C53168" w:rsidRDefault="0005462E" w:rsidP="006B7254">
            <w:pPr>
              <w:outlineLvl w:val="0"/>
              <w:rPr>
                <w:ins w:id="830" w:author="Tim Firmin" w:date="2017-10-12T12:22:00Z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13E8AF" w14:textId="54DB4A00" w:rsidR="0005462E" w:rsidRDefault="00775EB6">
            <w:pPr>
              <w:outlineLvl w:val="0"/>
              <w:rPr>
                <w:ins w:id="831" w:author="Tim Firmin" w:date="2017-10-12T12:22:00Z"/>
                <w:sz w:val="20"/>
                <w:szCs w:val="20"/>
              </w:rPr>
            </w:pPr>
            <w:ins w:id="832" w:author="Tim Firmin" w:date="2018-05-08T11:16:00Z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6662" w:type="dxa"/>
          </w:tcPr>
          <w:p w14:paraId="53004C0E" w14:textId="7E2CEBBE" w:rsidR="0005462E" w:rsidRDefault="0005462E" w:rsidP="0005462E">
            <w:pPr>
              <w:outlineLvl w:val="0"/>
              <w:rPr>
                <w:ins w:id="833" w:author="Tim Firmin" w:date="2017-10-12T12:22:00Z"/>
                <w:sz w:val="20"/>
                <w:szCs w:val="20"/>
              </w:rPr>
            </w:pPr>
            <w:ins w:id="834" w:author="Tim Firmin" w:date="2017-10-12T12:22:00Z">
              <w:r>
                <w:rPr>
                  <w:sz w:val="20"/>
                  <w:szCs w:val="20"/>
                </w:rPr>
                <w:t xml:space="preserve">Check </w:t>
              </w:r>
            </w:ins>
            <w:ins w:id="835" w:author="Tim Firmin" w:date="2017-10-12T12:23:00Z">
              <w:r>
                <w:rPr>
                  <w:sz w:val="20"/>
                  <w:szCs w:val="20"/>
                </w:rPr>
                <w:t>Permissions</w:t>
              </w:r>
            </w:ins>
            <w:ins w:id="836" w:author="Tim Firmin" w:date="2017-10-12T12:22:00Z">
              <w:r>
                <w:rPr>
                  <w:sz w:val="20"/>
                  <w:szCs w:val="20"/>
                </w:rPr>
                <w:t xml:space="preserve"> of BI Service</w:t>
              </w:r>
            </w:ins>
            <w:ins w:id="837" w:author="Tim Firmin" w:date="2018-06-06T15:11:00Z">
              <w:r w:rsidR="00AF2E84">
                <w:rPr>
                  <w:sz w:val="20"/>
                  <w:szCs w:val="20"/>
                </w:rPr>
                <w:t>/Proxy</w:t>
              </w:r>
            </w:ins>
            <w:ins w:id="838" w:author="Tim Firmin" w:date="2017-10-12T12:22:00Z">
              <w:r>
                <w:rPr>
                  <w:sz w:val="20"/>
                  <w:szCs w:val="20"/>
                </w:rPr>
                <w:t xml:space="preserve"> Account on SQL objects are </w:t>
              </w:r>
            </w:ins>
            <w:ins w:id="839" w:author="Tim Firmin" w:date="2017-10-12T12:23:00Z">
              <w:r>
                <w:rPr>
                  <w:sz w:val="20"/>
                  <w:szCs w:val="20"/>
                </w:rPr>
                <w:t xml:space="preserve">installed and </w:t>
              </w:r>
            </w:ins>
            <w:ins w:id="840" w:author="Tim Firmin" w:date="2017-10-12T12:22:00Z">
              <w:r>
                <w:rPr>
                  <w:sz w:val="20"/>
                  <w:szCs w:val="20"/>
                </w:rPr>
                <w:t>appropriate:</w:t>
              </w:r>
            </w:ins>
          </w:p>
          <w:p w14:paraId="332761B3" w14:textId="316ADCF6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41" w:author="Tim Firmin" w:date="2017-10-12T12:25:00Z"/>
                <w:sz w:val="16"/>
                <w:szCs w:val="16"/>
                <w:rPrChange w:id="842" w:author="Tim Firmin" w:date="2018-05-08T11:12:00Z">
                  <w:rPr>
                    <w:ins w:id="843" w:author="Tim Firmin" w:date="2017-10-12T12:25:00Z"/>
                  </w:rPr>
                </w:rPrChange>
              </w:rPr>
              <w:pPrChange w:id="844" w:author="Tim Firmin" w:date="2017-10-12T12:25:00Z">
                <w:pPr>
                  <w:outlineLvl w:val="0"/>
                </w:pPr>
              </w:pPrChange>
            </w:pPr>
            <w:ins w:id="845" w:author="Tim Firmin" w:date="2017-10-12T12:25:00Z">
              <w:r w:rsidRPr="00905BAB">
                <w:rPr>
                  <w:sz w:val="16"/>
                  <w:szCs w:val="16"/>
                  <w:rPrChange w:id="846" w:author="Tim Firmin" w:date="2018-05-08T11:12:00Z">
                    <w:rPr/>
                  </w:rPrChange>
                </w:rPr>
                <w:t>strBISystemADOConnectio</w:t>
              </w:r>
              <w:r w:rsidR="00772D45">
                <w:rPr>
                  <w:sz w:val="16"/>
                  <w:szCs w:val="16"/>
                  <w:rPrChange w:id="847" w:author="Tim Firmin" w:date="2018-05-08T11:12:00Z">
                    <w:rPr>
                      <w:sz w:val="16"/>
                      <w:szCs w:val="16"/>
                    </w:rPr>
                  </w:rPrChange>
                </w:rPr>
                <w:t>nString|Data Source=AZP-MS-SQL-P</w:t>
              </w:r>
              <w:r w:rsidRPr="00905BAB">
                <w:rPr>
                  <w:sz w:val="16"/>
                  <w:szCs w:val="16"/>
                  <w:rPrChange w:id="848" w:author="Tim Firmin" w:date="2018-05-08T11:12:00Z">
                    <w:rPr/>
                  </w:rPrChange>
                </w:rPr>
                <w:t>001.database.windo</w:t>
              </w:r>
              <w:r w:rsidR="00C45F47">
                <w:rPr>
                  <w:sz w:val="16"/>
                  <w:szCs w:val="16"/>
                  <w:rPrChange w:id="849" w:author="Tim Firmin" w:date="2018-05-08T11:12:00Z">
                    <w:rPr>
                      <w:sz w:val="16"/>
                      <w:szCs w:val="16"/>
                    </w:rPr>
                  </w:rPrChange>
                </w:rPr>
                <w:t>ws.net;Initial Catalog=BISystem</w:t>
              </w:r>
              <w:r w:rsidRPr="00905BAB">
                <w:rPr>
                  <w:sz w:val="16"/>
                  <w:szCs w:val="16"/>
                  <w:rPrChange w:id="850" w:author="Tim Firmin" w:date="2018-05-08T11:12:00Z">
                    <w:rPr/>
                  </w:rPrChange>
                </w:rPr>
                <w:t xml:space="preserve">; </w:t>
              </w:r>
            </w:ins>
          </w:p>
          <w:p w14:paraId="08DBDB55" w14:textId="3AE3C870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51" w:author="Tim Firmin" w:date="2017-10-12T12:25:00Z"/>
                <w:sz w:val="16"/>
                <w:szCs w:val="16"/>
                <w:rPrChange w:id="852" w:author="Tim Firmin" w:date="2018-05-08T11:12:00Z">
                  <w:rPr>
                    <w:ins w:id="853" w:author="Tim Firmin" w:date="2017-10-12T12:25:00Z"/>
                  </w:rPr>
                </w:rPrChange>
              </w:rPr>
              <w:pPrChange w:id="854" w:author="Tim Firmin" w:date="2017-10-12T12:25:00Z">
                <w:pPr>
                  <w:outlineLvl w:val="0"/>
                </w:pPr>
              </w:pPrChange>
            </w:pPr>
            <w:ins w:id="855" w:author="Tim Firmin" w:date="2017-10-12T12:25:00Z">
              <w:r w:rsidRPr="00905BAB">
                <w:rPr>
                  <w:sz w:val="16"/>
                  <w:szCs w:val="16"/>
                  <w:rPrChange w:id="856" w:author="Tim Firmin" w:date="2018-05-08T11:12:00Z">
                    <w:rPr/>
                  </w:rPrChange>
                </w:rPr>
                <w:t>strSSISConfigurationConnectio</w:t>
              </w:r>
              <w:r w:rsidR="00772D45">
                <w:rPr>
                  <w:sz w:val="16"/>
                  <w:szCs w:val="16"/>
                  <w:rPrChange w:id="857" w:author="Tim Firmin" w:date="2018-05-08T11:12:00Z">
                    <w:rPr>
                      <w:sz w:val="16"/>
                      <w:szCs w:val="16"/>
                    </w:rPr>
                  </w:rPrChange>
                </w:rPr>
                <w:t>nString|Data Source=AZI-MS-SIS-P</w:t>
              </w:r>
              <w:r w:rsidRPr="00905BAB">
                <w:rPr>
                  <w:sz w:val="16"/>
                  <w:szCs w:val="16"/>
                  <w:rPrChange w:id="858" w:author="Tim Firmin" w:date="2018-05-08T11:12:00Z">
                    <w:rPr/>
                  </w:rPrChange>
                </w:rPr>
                <w:t>001,50501;Initial Catalog=SSISConfiguration;Integrated Security=True;</w:t>
              </w:r>
            </w:ins>
          </w:p>
          <w:p w14:paraId="757A1468" w14:textId="77CADB34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59" w:author="Tim Firmin" w:date="2017-10-12T12:25:00Z"/>
                <w:sz w:val="16"/>
                <w:szCs w:val="16"/>
                <w:rPrChange w:id="860" w:author="Tim Firmin" w:date="2018-05-08T11:12:00Z">
                  <w:rPr>
                    <w:ins w:id="861" w:author="Tim Firmin" w:date="2017-10-12T12:25:00Z"/>
                  </w:rPr>
                </w:rPrChange>
              </w:rPr>
              <w:pPrChange w:id="862" w:author="Tim Firmin" w:date="2017-10-12T12:25:00Z">
                <w:pPr>
                  <w:outlineLvl w:val="0"/>
                </w:pPr>
              </w:pPrChange>
            </w:pPr>
            <w:ins w:id="863" w:author="Tim Firmin" w:date="2017-10-12T12:25:00Z">
              <w:r w:rsidRPr="00905BAB">
                <w:rPr>
                  <w:sz w:val="16"/>
                  <w:szCs w:val="16"/>
                  <w:rPrChange w:id="864" w:author="Tim Firmin" w:date="2018-05-08T11:12:00Z">
                    <w:rPr/>
                  </w:rPrChange>
                </w:rPr>
                <w:t>strSSISDBConnectio</w:t>
              </w:r>
              <w:r w:rsidR="00772D45">
                <w:rPr>
                  <w:sz w:val="16"/>
                  <w:szCs w:val="16"/>
                  <w:rPrChange w:id="865" w:author="Tim Firmin" w:date="2018-05-08T11:12:00Z">
                    <w:rPr>
                      <w:sz w:val="16"/>
                      <w:szCs w:val="16"/>
                    </w:rPr>
                  </w:rPrChange>
                </w:rPr>
                <w:t>nString|Data Source=AZI-MS-SIS-P</w:t>
              </w:r>
              <w:r w:rsidRPr="00905BAB">
                <w:rPr>
                  <w:sz w:val="16"/>
                  <w:szCs w:val="16"/>
                  <w:rPrChange w:id="866" w:author="Tim Firmin" w:date="2018-05-08T11:12:00Z">
                    <w:rPr/>
                  </w:rPrChange>
                </w:rPr>
                <w:t>001,50501;Initial Catalog=SSISDB;Integrated Security=True;</w:t>
              </w:r>
            </w:ins>
          </w:p>
          <w:p w14:paraId="5D3FB0E7" w14:textId="35DD85CE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67" w:author="Tim Firmin" w:date="2017-10-12T12:25:00Z"/>
                <w:sz w:val="16"/>
                <w:szCs w:val="16"/>
                <w:rPrChange w:id="868" w:author="Tim Firmin" w:date="2018-05-08T11:12:00Z">
                  <w:rPr>
                    <w:ins w:id="869" w:author="Tim Firmin" w:date="2017-10-12T12:25:00Z"/>
                  </w:rPr>
                </w:rPrChange>
              </w:rPr>
              <w:pPrChange w:id="870" w:author="Tim Firmin" w:date="2017-10-12T12:25:00Z">
                <w:pPr>
                  <w:outlineLvl w:val="0"/>
                </w:pPr>
              </w:pPrChange>
            </w:pPr>
            <w:ins w:id="871" w:author="Tim Firmin" w:date="2017-10-12T12:25:00Z">
              <w:r w:rsidRPr="00905BAB">
                <w:rPr>
                  <w:sz w:val="16"/>
                  <w:szCs w:val="16"/>
                  <w:rPrChange w:id="872" w:author="Tim Firmin" w:date="2018-05-08T11:12:00Z">
                    <w:rPr/>
                  </w:rPrChange>
                </w:rPr>
                <w:t>strFinanceDataMartADONETConnectio</w:t>
              </w:r>
              <w:r w:rsidR="00772D45">
                <w:rPr>
                  <w:sz w:val="16"/>
                  <w:szCs w:val="16"/>
                  <w:rPrChange w:id="873" w:author="Tim Firmin" w:date="2018-05-08T11:12:00Z">
                    <w:rPr>
                      <w:sz w:val="16"/>
                      <w:szCs w:val="16"/>
                    </w:rPr>
                  </w:rPrChange>
                </w:rPr>
                <w:t>nString|Data Source=AZI-MS-sql-P</w:t>
              </w:r>
              <w:r w:rsidRPr="00905BAB">
                <w:rPr>
                  <w:sz w:val="16"/>
                  <w:szCs w:val="16"/>
                  <w:rPrChange w:id="874" w:author="Tim Firmin" w:date="2018-05-08T11:12:00Z">
                    <w:rPr/>
                  </w:rPrChange>
                </w:rPr>
                <w:t>001,50501;Initial Catalog=FinanceDataMart;Integrated Security=True;</w:t>
              </w:r>
            </w:ins>
          </w:p>
          <w:p w14:paraId="3B57D1D5" w14:textId="0B48FDC3" w:rsidR="0005462E" w:rsidRPr="00905BAB" w:rsidRDefault="0005462E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75" w:author="Tim Firmin" w:date="2018-05-03T14:10:00Z"/>
                <w:sz w:val="16"/>
                <w:szCs w:val="16"/>
                <w:rPrChange w:id="876" w:author="Tim Firmin" w:date="2018-05-08T11:12:00Z">
                  <w:rPr>
                    <w:ins w:id="877" w:author="Tim Firmin" w:date="2018-05-03T14:10:00Z"/>
                    <w:sz w:val="20"/>
                    <w:szCs w:val="20"/>
                  </w:rPr>
                </w:rPrChange>
              </w:rPr>
              <w:pPrChange w:id="878" w:author="Tim Firmin" w:date="2017-10-12T12:25:00Z">
                <w:pPr>
                  <w:outlineLvl w:val="0"/>
                </w:pPr>
              </w:pPrChange>
            </w:pPr>
            <w:ins w:id="879" w:author="Tim Firmin" w:date="2017-10-12T12:25:00Z">
              <w:r w:rsidRPr="00905BAB">
                <w:rPr>
                  <w:sz w:val="16"/>
                  <w:szCs w:val="16"/>
                  <w:rPrChange w:id="880" w:author="Tim Firmin" w:date="2018-05-08T11:12:00Z">
                    <w:rPr/>
                  </w:rPrChange>
                </w:rPr>
                <w:t>strFinanceStageADONETConnectio</w:t>
              </w:r>
              <w:r w:rsidR="00772D45">
                <w:rPr>
                  <w:sz w:val="16"/>
                  <w:szCs w:val="16"/>
                  <w:rPrChange w:id="881" w:author="Tim Firmin" w:date="2018-05-08T11:12:00Z">
                    <w:rPr>
                      <w:sz w:val="16"/>
                      <w:szCs w:val="16"/>
                    </w:rPr>
                  </w:rPrChange>
                </w:rPr>
                <w:t>nString|Data Source=AZI-MS-sql-P</w:t>
              </w:r>
              <w:r w:rsidRPr="00905BAB">
                <w:rPr>
                  <w:sz w:val="16"/>
                  <w:szCs w:val="16"/>
                  <w:rPrChange w:id="882" w:author="Tim Firmin" w:date="2018-05-08T11:12:00Z">
                    <w:rPr/>
                  </w:rPrChange>
                </w:rPr>
                <w:t>001,50501;Initial Catalog=FinanceStage;Integrated Security=True;</w:t>
              </w:r>
            </w:ins>
          </w:p>
          <w:p w14:paraId="21945FF3" w14:textId="0653F99B" w:rsidR="00842106" w:rsidRDefault="00842106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83" w:author="Tim Firmin" w:date="2018-05-08T11:14:00Z"/>
                <w:sz w:val="16"/>
                <w:szCs w:val="16"/>
              </w:rPr>
              <w:pPrChange w:id="884" w:author="Tim Firmin" w:date="2018-05-03T14:10:00Z">
                <w:pPr>
                  <w:outlineLvl w:val="0"/>
                </w:pPr>
              </w:pPrChange>
            </w:pPr>
            <w:ins w:id="885" w:author="Tim Firmin" w:date="2018-05-03T14:12:00Z">
              <w:r w:rsidRPr="00905BAB">
                <w:rPr>
                  <w:sz w:val="16"/>
                  <w:szCs w:val="16"/>
                  <w:rPrChange w:id="886" w:author="Tim Firmin" w:date="2018-05-08T11:12:00Z">
                    <w:rPr>
                      <w:sz w:val="20"/>
                      <w:szCs w:val="20"/>
                    </w:rPr>
                  </w:rPrChange>
                </w:rPr>
                <w:t>strHectorADONETConnectionString</w:t>
              </w:r>
            </w:ins>
            <w:ins w:id="887" w:author="Tim Firmin" w:date="2018-05-03T14:10:00Z">
              <w:r w:rsidR="00772D45">
                <w:rPr>
                  <w:sz w:val="16"/>
                  <w:szCs w:val="16"/>
                  <w:rPrChange w:id="888" w:author="Tim Firmin" w:date="2018-05-08T11:12:00Z">
                    <w:rPr>
                      <w:sz w:val="16"/>
                      <w:szCs w:val="16"/>
                    </w:rPr>
                  </w:rPrChange>
                </w:rPr>
                <w:t>=AZI-MS-sql-P</w:t>
              </w:r>
              <w:r w:rsidRPr="00905BAB">
                <w:rPr>
                  <w:sz w:val="16"/>
                  <w:szCs w:val="16"/>
                  <w:rPrChange w:id="889" w:author="Tim Firmin" w:date="2018-05-08T11:12:00Z">
                    <w:rPr>
                      <w:sz w:val="20"/>
                      <w:szCs w:val="20"/>
                    </w:rPr>
                  </w:rPrChange>
                </w:rPr>
                <w:t>001,50501;Initial Catalog=</w:t>
              </w:r>
            </w:ins>
            <w:ins w:id="890" w:author="Tim Firmin" w:date="2018-05-03T14:12:00Z">
              <w:r w:rsidRPr="00905BAB">
                <w:rPr>
                  <w:sz w:val="16"/>
                  <w:szCs w:val="16"/>
                  <w:rPrChange w:id="891" w:author="Tim Firmin" w:date="2018-05-08T11:12:00Z">
                    <w:rPr>
                      <w:sz w:val="20"/>
                      <w:szCs w:val="20"/>
                    </w:rPr>
                  </w:rPrChange>
                </w:rPr>
                <w:t>Hector2</w:t>
              </w:r>
            </w:ins>
            <w:ins w:id="892" w:author="Tim Firmin" w:date="2018-05-03T14:10:00Z">
              <w:r w:rsidRPr="00905BAB">
                <w:rPr>
                  <w:sz w:val="16"/>
                  <w:szCs w:val="16"/>
                  <w:rPrChange w:id="893" w:author="Tim Firmin" w:date="2018-05-08T11:12:00Z">
                    <w:rPr>
                      <w:sz w:val="20"/>
                      <w:szCs w:val="20"/>
                    </w:rPr>
                  </w:rPrChange>
                </w:rPr>
                <w:t>;Integrated Security=True;</w:t>
              </w:r>
            </w:ins>
          </w:p>
          <w:p w14:paraId="49AFA5D7" w14:textId="5083C4B0" w:rsidR="00905BAB" w:rsidRPr="00905BAB" w:rsidRDefault="00772D45">
            <w:pPr>
              <w:pStyle w:val="ListParagraph"/>
              <w:numPr>
                <w:ilvl w:val="0"/>
                <w:numId w:val="6"/>
              </w:numPr>
              <w:ind w:right="-114"/>
              <w:outlineLvl w:val="0"/>
              <w:rPr>
                <w:ins w:id="894" w:author="Tim Firmin" w:date="2017-10-12T12:22:00Z"/>
                <w:sz w:val="16"/>
                <w:szCs w:val="16"/>
                <w:rPrChange w:id="895" w:author="Tim Firmin" w:date="2018-05-08T11:12:00Z">
                  <w:rPr>
                    <w:ins w:id="896" w:author="Tim Firmin" w:date="2017-10-12T12:22:00Z"/>
                  </w:rPr>
                </w:rPrChange>
              </w:rPr>
              <w:pPrChange w:id="897" w:author="Tim Firmin" w:date="2018-05-03T14:10:00Z">
                <w:pPr>
                  <w:outlineLvl w:val="0"/>
                </w:pPr>
              </w:pPrChange>
            </w:pPr>
            <w:ins w:id="898" w:author="Tim Firmin" w:date="2018-05-08T11:14:00Z">
              <w:r>
                <w:rPr>
                  <w:sz w:val="16"/>
                  <w:szCs w:val="16"/>
                </w:rPr>
                <w:t>Data Source=AZI-MS-SAS-P</w:t>
              </w:r>
              <w:r w:rsidR="00905BAB" w:rsidRPr="00905BAB">
                <w:rPr>
                  <w:sz w:val="16"/>
                  <w:szCs w:val="16"/>
                </w:rPr>
                <w:t>002:50502;Initial Catalog=FinancialAnalytics;Provider=MSOLAP.7;Integrated Security=SSPI;</w:t>
              </w:r>
            </w:ins>
          </w:p>
          <w:p w14:paraId="71D2442F" w14:textId="1DD36CC4" w:rsidR="0005462E" w:rsidRDefault="0005462E" w:rsidP="0005462E">
            <w:pPr>
              <w:outlineLvl w:val="0"/>
              <w:rPr>
                <w:ins w:id="899" w:author="Tim Firmin" w:date="2017-10-12T12:22:00Z"/>
                <w:sz w:val="20"/>
                <w:szCs w:val="20"/>
              </w:rPr>
            </w:pPr>
          </w:p>
        </w:tc>
        <w:tc>
          <w:tcPr>
            <w:tcW w:w="1181" w:type="dxa"/>
          </w:tcPr>
          <w:p w14:paraId="2A8EAB46" w14:textId="77777777" w:rsidR="0005462E" w:rsidRPr="00C53168" w:rsidRDefault="0005462E" w:rsidP="006B7254">
            <w:pPr>
              <w:outlineLvl w:val="0"/>
              <w:rPr>
                <w:ins w:id="900" w:author="Tim Firmin" w:date="2017-10-12T12:22:00Z"/>
                <w:sz w:val="20"/>
                <w:szCs w:val="20"/>
              </w:rPr>
            </w:pPr>
          </w:p>
        </w:tc>
        <w:tc>
          <w:tcPr>
            <w:tcW w:w="804" w:type="dxa"/>
          </w:tcPr>
          <w:p w14:paraId="3E4D5AFF" w14:textId="77777777" w:rsidR="0005462E" w:rsidRPr="00C53168" w:rsidRDefault="0005462E" w:rsidP="006B7254">
            <w:pPr>
              <w:outlineLvl w:val="0"/>
              <w:rPr>
                <w:ins w:id="901" w:author="Tim Firmin" w:date="2017-10-12T12:22:00Z"/>
                <w:sz w:val="20"/>
                <w:szCs w:val="20"/>
              </w:rPr>
            </w:pPr>
          </w:p>
        </w:tc>
        <w:tc>
          <w:tcPr>
            <w:tcW w:w="255" w:type="dxa"/>
          </w:tcPr>
          <w:p w14:paraId="38A8B5D0" w14:textId="77777777" w:rsidR="0005462E" w:rsidRPr="00C53168" w:rsidRDefault="0005462E" w:rsidP="006B7254">
            <w:pPr>
              <w:outlineLvl w:val="0"/>
              <w:rPr>
                <w:ins w:id="902" w:author="Tim Firmin" w:date="2017-10-12T12:22:00Z"/>
                <w:sz w:val="20"/>
                <w:szCs w:val="20"/>
              </w:rPr>
            </w:pPr>
          </w:p>
        </w:tc>
      </w:tr>
      <w:tr w:rsidR="00871AE4" w:rsidRPr="00C53168" w:rsidDel="000F4DBA" w14:paraId="06BFEEE5" w14:textId="77777777" w:rsidTr="00871AE4">
        <w:trPr>
          <w:del w:id="903" w:author="Vandana Bangera" w:date="2017-02-13T10:35:00Z"/>
          <w:trPrChange w:id="904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905" w:author="Tim Firmin" w:date="2017-10-12T11:58:00Z">
              <w:tcPr>
                <w:tcW w:w="371" w:type="dxa"/>
              </w:tcPr>
            </w:tcPrChange>
          </w:tcPr>
          <w:p w14:paraId="5FD76784" w14:textId="3319AF5F" w:rsidR="00F77019" w:rsidRPr="00C53168" w:rsidDel="000F4DBA" w:rsidRDefault="00F77019" w:rsidP="00F77019">
            <w:pPr>
              <w:outlineLvl w:val="0"/>
              <w:rPr>
                <w:del w:id="906" w:author="Vandana Bangera" w:date="2017-02-13T10:35:00Z"/>
                <w:strike/>
                <w:sz w:val="20"/>
                <w:szCs w:val="20"/>
                <w:rPrChange w:id="907" w:author="Vandana Bangera" w:date="2017-02-17T14:43:00Z">
                  <w:rPr>
                    <w:del w:id="908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909" w:author="Tim Firmin" w:date="2017-10-12T11:58:00Z">
              <w:tcPr>
                <w:tcW w:w="758" w:type="dxa"/>
              </w:tcPr>
            </w:tcPrChange>
          </w:tcPr>
          <w:p w14:paraId="65AB134F" w14:textId="77777777" w:rsidR="00F77019" w:rsidRPr="00C53168" w:rsidDel="000F4DBA" w:rsidRDefault="00F77019" w:rsidP="00F77019">
            <w:pPr>
              <w:outlineLvl w:val="0"/>
              <w:rPr>
                <w:del w:id="910" w:author="Vandana Bangera" w:date="2017-02-13T10:35:00Z"/>
                <w:strike/>
                <w:sz w:val="20"/>
                <w:szCs w:val="20"/>
                <w:rPrChange w:id="911" w:author="Vandana Bangera" w:date="2017-02-17T14:43:00Z">
                  <w:rPr>
                    <w:del w:id="912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913" w:author="Tim Firmin" w:date="2017-10-12T11:58:00Z">
              <w:tcPr>
                <w:tcW w:w="709" w:type="dxa"/>
                <w:gridSpan w:val="2"/>
              </w:tcPr>
            </w:tcPrChange>
          </w:tcPr>
          <w:p w14:paraId="6F10AE2A" w14:textId="77777777" w:rsidR="00F77019" w:rsidRPr="00C53168" w:rsidDel="000F4DBA" w:rsidRDefault="00F77019" w:rsidP="00F77019">
            <w:pPr>
              <w:outlineLvl w:val="0"/>
              <w:rPr>
                <w:del w:id="914" w:author="Vandana Bangera" w:date="2017-02-13T10:35:00Z"/>
                <w:strike/>
                <w:sz w:val="20"/>
                <w:szCs w:val="20"/>
                <w:rPrChange w:id="915" w:author="Vandana Bangera" w:date="2017-02-17T14:43:00Z">
                  <w:rPr>
                    <w:del w:id="916" w:author="Vandana Bangera" w:date="2017-02-13T10:35:00Z"/>
                    <w:sz w:val="20"/>
                    <w:szCs w:val="20"/>
                  </w:rPr>
                </w:rPrChange>
              </w:rPr>
            </w:pPr>
            <w:del w:id="91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1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662" w:type="dxa"/>
            <w:tcPrChange w:id="919" w:author="Tim Firmin" w:date="2017-10-12T11:58:00Z">
              <w:tcPr>
                <w:tcW w:w="6662" w:type="dxa"/>
                <w:gridSpan w:val="5"/>
              </w:tcPr>
            </w:tcPrChange>
          </w:tcPr>
          <w:p w14:paraId="6DF673BF" w14:textId="77777777" w:rsidR="00F77019" w:rsidRPr="00C53168" w:rsidDel="003F384E" w:rsidRDefault="00F77019" w:rsidP="00F77019">
            <w:pPr>
              <w:outlineLvl w:val="0"/>
              <w:rPr>
                <w:del w:id="920" w:author="Vandana Bangera" w:date="2017-02-02T15:39:00Z"/>
                <w:strike/>
                <w:sz w:val="20"/>
                <w:szCs w:val="20"/>
                <w:rPrChange w:id="921" w:author="Vandana Bangera" w:date="2017-02-17T14:43:00Z">
                  <w:rPr>
                    <w:del w:id="922" w:author="Vandana Bangera" w:date="2017-02-02T15:39:00Z"/>
                    <w:sz w:val="20"/>
                    <w:szCs w:val="20"/>
                  </w:rPr>
                </w:rPrChange>
              </w:rPr>
            </w:pPr>
            <w:del w:id="923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2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Remote Desktop to AZI-MS-SIS-U001 and navigate to </w:delText>
              </w:r>
              <w:r w:rsidRPr="00C53168" w:rsidDel="003F384E">
                <w:rPr>
                  <w:strike/>
                  <w:sz w:val="20"/>
                  <w:szCs w:val="20"/>
                  <w:rPrChange w:id="92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C:\Windows\Microsoft.NET\assembly\GAC_MSIL</w:delText>
              </w:r>
              <w:r w:rsidRPr="00C53168" w:rsidDel="003F384E">
                <w:rPr>
                  <w:strike/>
                  <w:sz w:val="20"/>
                  <w:szCs w:val="20"/>
                  <w:rPrChange w:id="92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22C35535" w14:textId="77777777" w:rsidR="00F77019" w:rsidRPr="00C53168" w:rsidDel="003F384E" w:rsidRDefault="00F77019" w:rsidP="00F77019">
            <w:pPr>
              <w:outlineLvl w:val="0"/>
              <w:rPr>
                <w:del w:id="927" w:author="Vandana Bangera" w:date="2017-02-02T15:39:00Z"/>
                <w:strike/>
                <w:sz w:val="20"/>
                <w:szCs w:val="20"/>
                <w:rPrChange w:id="928" w:author="Vandana Bangera" w:date="2017-02-17T14:43:00Z">
                  <w:rPr>
                    <w:del w:id="929" w:author="Vandana Bangera" w:date="2017-02-02T15:39:00Z"/>
                    <w:sz w:val="20"/>
                    <w:szCs w:val="20"/>
                  </w:rPr>
                </w:rPrChange>
              </w:rPr>
            </w:pPr>
            <w:del w:id="93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3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to check if components:</w:delText>
              </w:r>
            </w:del>
          </w:p>
          <w:p w14:paraId="3AA89E9B" w14:textId="77777777" w:rsidR="00F77019" w:rsidRPr="00C53168" w:rsidDel="003F384E" w:rsidRDefault="00F77019" w:rsidP="00F77019">
            <w:pPr>
              <w:outlineLvl w:val="0"/>
              <w:rPr>
                <w:del w:id="932" w:author="Vandana Bangera" w:date="2017-02-02T15:39:00Z"/>
                <w:strike/>
                <w:sz w:val="20"/>
                <w:szCs w:val="20"/>
                <w:rPrChange w:id="933" w:author="Vandana Bangera" w:date="2017-02-17T14:43:00Z">
                  <w:rPr>
                    <w:del w:id="934" w:author="Vandana Bangera" w:date="2017-02-02T15:39:00Z"/>
                    <w:sz w:val="20"/>
                    <w:szCs w:val="20"/>
                  </w:rPr>
                </w:rPrChange>
              </w:rPr>
            </w:pPr>
            <w:del w:id="93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3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3F384E">
                <w:rPr>
                  <w:strike/>
                  <w:sz w:val="20"/>
                  <w:szCs w:val="20"/>
                  <w:rPrChange w:id="93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Adatis.SSIS.PipelineComponents.dll v.13.14.2.1</w:delText>
              </w:r>
            </w:del>
          </w:p>
          <w:p w14:paraId="71D97DAB" w14:textId="77777777" w:rsidR="00F77019" w:rsidRPr="00C53168" w:rsidDel="003F384E" w:rsidRDefault="00F77019" w:rsidP="00F77019">
            <w:pPr>
              <w:outlineLvl w:val="0"/>
              <w:rPr>
                <w:del w:id="938" w:author="Vandana Bangera" w:date="2017-02-02T15:39:00Z"/>
                <w:strike/>
                <w:sz w:val="20"/>
                <w:szCs w:val="20"/>
                <w:rPrChange w:id="939" w:author="Vandana Bangera" w:date="2017-02-17T14:43:00Z">
                  <w:rPr>
                    <w:del w:id="940" w:author="Vandana Bangera" w:date="2017-02-02T15:39:00Z"/>
                    <w:sz w:val="20"/>
                    <w:szCs w:val="20"/>
                  </w:rPr>
                </w:rPrChange>
              </w:rPr>
            </w:pPr>
            <w:del w:id="94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4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- </w:delText>
              </w:r>
              <w:r w:rsidRPr="00C53168" w:rsidDel="003F384E">
                <w:rPr>
                  <w:strike/>
                  <w:sz w:val="20"/>
                  <w:szCs w:val="20"/>
                  <w:rPrChange w:id="94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Adatis.SSIS.Tasks.dll v.13.14.2.1</w:delText>
              </w:r>
              <w:r w:rsidRPr="00C53168" w:rsidDel="003F384E">
                <w:rPr>
                  <w:strike/>
                  <w:sz w:val="20"/>
                  <w:szCs w:val="20"/>
                  <w:rPrChange w:id="94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</w:p>
          <w:p w14:paraId="3FB6EF66" w14:textId="77777777" w:rsidR="00F77019" w:rsidRPr="00C53168" w:rsidDel="003F384E" w:rsidRDefault="00F77019" w:rsidP="00F77019">
            <w:pPr>
              <w:outlineLvl w:val="0"/>
              <w:rPr>
                <w:del w:id="945" w:author="Vandana Bangera" w:date="2017-02-02T15:39:00Z"/>
                <w:strike/>
                <w:sz w:val="20"/>
                <w:szCs w:val="20"/>
                <w:rPrChange w:id="946" w:author="Vandana Bangera" w:date="2017-02-17T14:43:00Z">
                  <w:rPr>
                    <w:del w:id="947" w:author="Vandana Bangera" w:date="2017-02-02T15:39:00Z"/>
                    <w:sz w:val="20"/>
                    <w:szCs w:val="20"/>
                  </w:rPr>
                </w:rPrChange>
              </w:rPr>
            </w:pPr>
            <w:del w:id="948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49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have been added to GAC on SSIS server.</w:delText>
              </w:r>
            </w:del>
          </w:p>
          <w:p w14:paraId="680AF3A5" w14:textId="77777777" w:rsidR="00F77019" w:rsidRPr="00C53168" w:rsidDel="000F4DBA" w:rsidRDefault="00F77019" w:rsidP="00F77019">
            <w:pPr>
              <w:outlineLvl w:val="0"/>
              <w:rPr>
                <w:del w:id="950" w:author="Vandana Bangera" w:date="2017-02-13T10:35:00Z"/>
                <w:strike/>
                <w:color w:val="000000"/>
                <w:sz w:val="20"/>
                <w:szCs w:val="20"/>
                <w:rPrChange w:id="951" w:author="Vandana Bangera" w:date="2017-02-17T14:43:00Z">
                  <w:rPr>
                    <w:del w:id="952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953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5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If not add it to GAC by running </w:delText>
              </w:r>
              <w:r w:rsidRPr="00C53168" w:rsidDel="003F384E">
                <w:rPr>
                  <w:strike/>
                  <w:sz w:val="20"/>
                  <w:szCs w:val="20"/>
                  <w:rPrChange w:id="95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C:\@software\Framework Components\Deployed_13_14_2_1\DeployAC.bat</w:delText>
              </w:r>
            </w:del>
          </w:p>
        </w:tc>
        <w:tc>
          <w:tcPr>
            <w:tcW w:w="1181" w:type="dxa"/>
            <w:tcPrChange w:id="956" w:author="Tim Firmin" w:date="2017-10-12T11:58:00Z">
              <w:tcPr>
                <w:tcW w:w="1181" w:type="dxa"/>
                <w:gridSpan w:val="2"/>
              </w:tcPr>
            </w:tcPrChange>
          </w:tcPr>
          <w:p w14:paraId="0731E7BF" w14:textId="77777777" w:rsidR="00F77019" w:rsidRPr="00C53168" w:rsidDel="003F384E" w:rsidRDefault="00F77019" w:rsidP="00F77019">
            <w:pPr>
              <w:outlineLvl w:val="0"/>
              <w:rPr>
                <w:del w:id="957" w:author="Vandana Bangera" w:date="2017-02-02T15:39:00Z"/>
                <w:strike/>
                <w:sz w:val="20"/>
                <w:szCs w:val="20"/>
                <w:rPrChange w:id="958" w:author="Vandana Bangera" w:date="2017-02-17T14:43:00Z">
                  <w:rPr>
                    <w:del w:id="959" w:author="Vandana Bangera" w:date="2017-02-02T15:39:00Z"/>
                    <w:sz w:val="20"/>
                    <w:szCs w:val="20"/>
                  </w:rPr>
                </w:rPrChange>
              </w:rPr>
            </w:pPr>
            <w:del w:id="96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6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gacutil.exe</w:delText>
              </w:r>
            </w:del>
          </w:p>
          <w:p w14:paraId="209445F5" w14:textId="77777777" w:rsidR="00F77019" w:rsidRPr="00C53168" w:rsidDel="000F4DBA" w:rsidRDefault="00F77019" w:rsidP="00F77019">
            <w:pPr>
              <w:outlineLvl w:val="0"/>
              <w:rPr>
                <w:del w:id="962" w:author="Vandana Bangera" w:date="2017-02-13T10:35:00Z"/>
                <w:strike/>
                <w:sz w:val="20"/>
                <w:szCs w:val="20"/>
                <w:rPrChange w:id="963" w:author="Vandana Bangera" w:date="2017-02-17T14:43:00Z">
                  <w:rPr>
                    <w:del w:id="964" w:author="Vandana Bangera" w:date="2017-02-13T10:35:00Z"/>
                    <w:sz w:val="20"/>
                    <w:szCs w:val="20"/>
                  </w:rPr>
                </w:rPrChange>
              </w:rPr>
            </w:pPr>
            <w:del w:id="965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6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DeployAC.bat</w:delText>
              </w:r>
            </w:del>
          </w:p>
        </w:tc>
        <w:tc>
          <w:tcPr>
            <w:tcW w:w="804" w:type="dxa"/>
            <w:tcPrChange w:id="967" w:author="Tim Firmin" w:date="2017-10-12T11:58:00Z">
              <w:tcPr>
                <w:tcW w:w="520" w:type="dxa"/>
                <w:gridSpan w:val="2"/>
              </w:tcPr>
            </w:tcPrChange>
          </w:tcPr>
          <w:p w14:paraId="734C8AFD" w14:textId="77777777" w:rsidR="00F77019" w:rsidRPr="00C53168" w:rsidDel="000F4DBA" w:rsidRDefault="00F77019" w:rsidP="00F77019">
            <w:pPr>
              <w:outlineLvl w:val="0"/>
              <w:rPr>
                <w:del w:id="968" w:author="Vandana Bangera" w:date="2017-02-13T10:35:00Z"/>
                <w:strike/>
                <w:sz w:val="20"/>
                <w:szCs w:val="20"/>
                <w:rPrChange w:id="969" w:author="Vandana Bangera" w:date="2017-02-17T14:43:00Z">
                  <w:rPr>
                    <w:del w:id="970" w:author="Vandana Bangera" w:date="2017-02-13T10:35:00Z"/>
                    <w:sz w:val="20"/>
                    <w:szCs w:val="20"/>
                  </w:rPr>
                </w:rPrChange>
              </w:rPr>
            </w:pPr>
            <w:del w:id="97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973" w:author="Tim Firmin" w:date="2017-10-12T11:58:00Z">
              <w:tcPr>
                <w:tcW w:w="255" w:type="dxa"/>
              </w:tcPr>
            </w:tcPrChange>
          </w:tcPr>
          <w:p w14:paraId="5A7CF495" w14:textId="77777777" w:rsidR="00F77019" w:rsidRPr="00C53168" w:rsidDel="000F4DBA" w:rsidRDefault="00F77019" w:rsidP="00F77019">
            <w:pPr>
              <w:outlineLvl w:val="0"/>
              <w:rPr>
                <w:del w:id="974" w:author="Vandana Bangera" w:date="2017-02-13T10:35:00Z"/>
                <w:strike/>
                <w:sz w:val="20"/>
                <w:szCs w:val="20"/>
                <w:rPrChange w:id="975" w:author="Vandana Bangera" w:date="2017-02-17T14:43:00Z">
                  <w:rPr>
                    <w:del w:id="976" w:author="Vandana Bangera" w:date="2017-02-13T10:35:00Z"/>
                    <w:sz w:val="20"/>
                    <w:szCs w:val="20"/>
                  </w:rPr>
                </w:rPrChange>
              </w:rPr>
            </w:pPr>
          </w:p>
        </w:tc>
      </w:tr>
      <w:tr w:rsidR="00871AE4" w:rsidRPr="00C53168" w:rsidDel="003F384E" w14:paraId="7AF7B2B8" w14:textId="77777777" w:rsidTr="00871AE4">
        <w:trPr>
          <w:trHeight w:val="139"/>
          <w:del w:id="977" w:author="Vandana Bangera" w:date="2017-02-02T15:40:00Z"/>
          <w:trPrChange w:id="978" w:author="Tim Firmin" w:date="2017-10-12T11:58:00Z">
            <w:trPr>
              <w:gridBefore w:val="4"/>
              <w:trHeight w:val="139"/>
            </w:trPr>
          </w:trPrChange>
        </w:trPr>
        <w:tc>
          <w:tcPr>
            <w:tcW w:w="371" w:type="dxa"/>
            <w:tcPrChange w:id="979" w:author="Tim Firmin" w:date="2017-10-12T11:58:00Z">
              <w:tcPr>
                <w:tcW w:w="371" w:type="dxa"/>
              </w:tcPr>
            </w:tcPrChange>
          </w:tcPr>
          <w:p w14:paraId="0C3C76D9" w14:textId="77777777" w:rsidR="000F149E" w:rsidRPr="00C53168" w:rsidDel="003F384E" w:rsidRDefault="000F149E" w:rsidP="000F149E">
            <w:pPr>
              <w:outlineLvl w:val="0"/>
              <w:rPr>
                <w:del w:id="980" w:author="Vandana Bangera" w:date="2017-02-02T15:40:00Z"/>
                <w:strike/>
                <w:sz w:val="20"/>
                <w:szCs w:val="20"/>
                <w:rPrChange w:id="981" w:author="Vandana Bangera" w:date="2017-02-17T14:43:00Z">
                  <w:rPr>
                    <w:del w:id="982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58" w:type="dxa"/>
            <w:tcPrChange w:id="983" w:author="Tim Firmin" w:date="2017-10-12T11:58:00Z">
              <w:tcPr>
                <w:tcW w:w="758" w:type="dxa"/>
              </w:tcPr>
            </w:tcPrChange>
          </w:tcPr>
          <w:p w14:paraId="06A82A64" w14:textId="77777777" w:rsidR="000F149E" w:rsidRPr="00C53168" w:rsidDel="003F384E" w:rsidRDefault="000F149E" w:rsidP="000F149E">
            <w:pPr>
              <w:outlineLvl w:val="0"/>
              <w:rPr>
                <w:del w:id="984" w:author="Vandana Bangera" w:date="2017-02-02T15:40:00Z"/>
                <w:strike/>
                <w:sz w:val="20"/>
                <w:szCs w:val="20"/>
                <w:rPrChange w:id="985" w:author="Vandana Bangera" w:date="2017-02-17T14:43:00Z">
                  <w:rPr>
                    <w:del w:id="986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709" w:type="dxa"/>
            <w:tcPrChange w:id="987" w:author="Tim Firmin" w:date="2017-10-12T11:58:00Z">
              <w:tcPr>
                <w:tcW w:w="709" w:type="dxa"/>
                <w:gridSpan w:val="2"/>
              </w:tcPr>
            </w:tcPrChange>
          </w:tcPr>
          <w:p w14:paraId="7C6F03B5" w14:textId="77777777" w:rsidR="000F149E" w:rsidRPr="00C53168" w:rsidDel="003F384E" w:rsidRDefault="000F149E" w:rsidP="000F149E">
            <w:pPr>
              <w:outlineLvl w:val="0"/>
              <w:rPr>
                <w:del w:id="988" w:author="Vandana Bangera" w:date="2017-02-02T15:40:00Z"/>
                <w:strike/>
                <w:sz w:val="20"/>
                <w:szCs w:val="20"/>
                <w:rPrChange w:id="989" w:author="Vandana Bangera" w:date="2017-02-17T14:43:00Z">
                  <w:rPr>
                    <w:del w:id="990" w:author="Vandana Bangera" w:date="2017-02-02T15:40:00Z"/>
                    <w:sz w:val="20"/>
                    <w:szCs w:val="20"/>
                  </w:rPr>
                </w:rPrChange>
              </w:rPr>
            </w:pPr>
            <w:del w:id="99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9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662" w:type="dxa"/>
            <w:tcPrChange w:id="993" w:author="Tim Firmin" w:date="2017-10-12T11:58:00Z">
              <w:tcPr>
                <w:tcW w:w="6662" w:type="dxa"/>
                <w:gridSpan w:val="5"/>
              </w:tcPr>
            </w:tcPrChange>
          </w:tcPr>
          <w:p w14:paraId="49EE3E99" w14:textId="77777777" w:rsidR="000F149E" w:rsidRPr="00C53168" w:rsidDel="003F384E" w:rsidRDefault="000F149E" w:rsidP="000F149E">
            <w:pPr>
              <w:outlineLvl w:val="0"/>
              <w:rPr>
                <w:del w:id="994" w:author="Vandana Bangera" w:date="2017-02-02T15:39:00Z"/>
                <w:strike/>
                <w:sz w:val="20"/>
                <w:szCs w:val="20"/>
                <w:rPrChange w:id="995" w:author="Vandana Bangera" w:date="2017-02-17T14:43:00Z">
                  <w:rPr>
                    <w:del w:id="996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997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998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DB Master Key and AzureStorageCredential</w:delText>
              </w:r>
            </w:del>
          </w:p>
          <w:p w14:paraId="53E4598F" w14:textId="77777777" w:rsidR="000F149E" w:rsidRPr="00C53168" w:rsidDel="003F384E" w:rsidRDefault="00552670" w:rsidP="000F149E">
            <w:pPr>
              <w:outlineLvl w:val="0"/>
              <w:rPr>
                <w:del w:id="999" w:author="Vandana Bangera" w:date="2017-02-02T15:39:00Z"/>
                <w:strike/>
                <w:sz w:val="20"/>
                <w:szCs w:val="20"/>
                <w:rPrChange w:id="1000" w:author="Vandana Bangera" w:date="2017-02-17T14:43:00Z">
                  <w:rPr>
                    <w:del w:id="1001" w:author="Vandana Bangera" w:date="2017-02-02T15:39:00Z"/>
                    <w:sz w:val="20"/>
                    <w:szCs w:val="20"/>
                  </w:rPr>
                </w:rPrChange>
              </w:rPr>
            </w:pPr>
            <w:del w:id="1002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0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Edit (to set </w:delText>
              </w:r>
              <w:r w:rsidR="00796120" w:rsidRPr="00C53168" w:rsidDel="003F384E">
                <w:rPr>
                  <w:strike/>
                  <w:sz w:val="20"/>
                  <w:szCs w:val="20"/>
                  <w:rPrChange w:id="100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 xml:space="preserve">the </w:delText>
              </w:r>
              <w:r w:rsidRPr="00C53168" w:rsidDel="003F384E">
                <w:rPr>
                  <w:strike/>
                  <w:sz w:val="20"/>
                  <w:szCs w:val="20"/>
                  <w:rPrChange w:id="1005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key value) and e</w:delText>
              </w:r>
              <w:r w:rsidR="000F149E" w:rsidRPr="00C53168" w:rsidDel="003F384E">
                <w:rPr>
                  <w:strike/>
                  <w:sz w:val="20"/>
                  <w:szCs w:val="20"/>
                  <w:rPrChange w:id="1006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xecute DB script on BI-ADW-U01:</w:delText>
              </w:r>
            </w:del>
          </w:p>
          <w:p w14:paraId="7A4CA4F4" w14:textId="77777777" w:rsidR="000F149E" w:rsidRPr="00C53168" w:rsidDel="003F384E" w:rsidRDefault="000F149E" w:rsidP="000F149E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07" w:author="Vandana Bangera" w:date="2017-02-02T15:40:00Z"/>
                <w:rFonts w:ascii="Times New Roman" w:hAnsi="Times New Roman"/>
                <w:strike/>
                <w:color w:val="000000"/>
                <w:sz w:val="20"/>
                <w:szCs w:val="20"/>
                <w:rPrChange w:id="1008" w:author="Vandana Bangera" w:date="2017-02-17T14:43:00Z">
                  <w:rPr>
                    <w:del w:id="1009" w:author="Vandana Bangera" w:date="2017-02-02T15:40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101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1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Setup Credential BI-ADW-U01.dsql</w:delText>
              </w:r>
            </w:del>
          </w:p>
        </w:tc>
        <w:tc>
          <w:tcPr>
            <w:tcW w:w="1181" w:type="dxa"/>
            <w:tcPrChange w:id="1012" w:author="Tim Firmin" w:date="2017-10-12T11:58:00Z">
              <w:tcPr>
                <w:tcW w:w="1181" w:type="dxa"/>
                <w:gridSpan w:val="2"/>
              </w:tcPr>
            </w:tcPrChange>
          </w:tcPr>
          <w:p w14:paraId="696114F5" w14:textId="77777777" w:rsidR="000F149E" w:rsidRPr="00C53168" w:rsidDel="003F384E" w:rsidRDefault="000F149E" w:rsidP="000F149E">
            <w:pPr>
              <w:outlineLvl w:val="0"/>
              <w:rPr>
                <w:del w:id="1013" w:author="Vandana Bangera" w:date="2017-02-02T15:40:00Z"/>
                <w:strike/>
                <w:sz w:val="20"/>
                <w:szCs w:val="20"/>
                <w:rPrChange w:id="1014" w:author="Vandana Bangera" w:date="2017-02-17T14:43:00Z">
                  <w:rPr>
                    <w:del w:id="1015" w:author="Vandana Bangera" w:date="2017-02-02T15:40:00Z"/>
                    <w:sz w:val="20"/>
                    <w:szCs w:val="20"/>
                  </w:rPr>
                </w:rPrChange>
              </w:rPr>
            </w:pPr>
            <w:del w:id="101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1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SSMS</w:delText>
              </w:r>
            </w:del>
          </w:p>
        </w:tc>
        <w:tc>
          <w:tcPr>
            <w:tcW w:w="804" w:type="dxa"/>
            <w:tcPrChange w:id="1018" w:author="Tim Firmin" w:date="2017-10-12T11:58:00Z">
              <w:tcPr>
                <w:tcW w:w="520" w:type="dxa"/>
                <w:gridSpan w:val="2"/>
              </w:tcPr>
            </w:tcPrChange>
          </w:tcPr>
          <w:p w14:paraId="4C6DDFA2" w14:textId="77777777" w:rsidR="000F149E" w:rsidRPr="00C53168" w:rsidDel="003F384E" w:rsidRDefault="000F149E" w:rsidP="000F149E">
            <w:pPr>
              <w:outlineLvl w:val="0"/>
              <w:rPr>
                <w:del w:id="1019" w:author="Vandana Bangera" w:date="2017-02-02T15:40:00Z"/>
                <w:strike/>
                <w:sz w:val="20"/>
                <w:szCs w:val="20"/>
                <w:rPrChange w:id="1020" w:author="Vandana Bangera" w:date="2017-02-17T14:43:00Z">
                  <w:rPr>
                    <w:del w:id="1021" w:author="Vandana Bangera" w:date="2017-02-02T15:40:00Z"/>
                    <w:sz w:val="20"/>
                    <w:szCs w:val="20"/>
                  </w:rPr>
                </w:rPrChange>
              </w:rPr>
            </w:pPr>
            <w:del w:id="1022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2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</w:delText>
              </w:r>
            </w:del>
          </w:p>
        </w:tc>
        <w:tc>
          <w:tcPr>
            <w:tcW w:w="255" w:type="dxa"/>
            <w:tcPrChange w:id="1024" w:author="Tim Firmin" w:date="2017-10-12T11:58:00Z">
              <w:tcPr>
                <w:tcW w:w="255" w:type="dxa"/>
              </w:tcPr>
            </w:tcPrChange>
          </w:tcPr>
          <w:p w14:paraId="2E292185" w14:textId="77777777" w:rsidR="000F149E" w:rsidRPr="00C53168" w:rsidDel="003F384E" w:rsidRDefault="000F149E" w:rsidP="000F149E">
            <w:pPr>
              <w:outlineLvl w:val="0"/>
              <w:rPr>
                <w:del w:id="1025" w:author="Vandana Bangera" w:date="2017-02-02T15:40:00Z"/>
                <w:strike/>
                <w:sz w:val="20"/>
                <w:szCs w:val="20"/>
                <w:rPrChange w:id="1026" w:author="Vandana Bangera" w:date="2017-02-17T14:43:00Z">
                  <w:rPr>
                    <w:del w:id="1027" w:author="Vandana Bangera" w:date="2017-02-02T15:40:00Z"/>
                    <w:sz w:val="20"/>
                    <w:szCs w:val="20"/>
                  </w:rPr>
                </w:rPrChange>
              </w:rPr>
            </w:pPr>
          </w:p>
        </w:tc>
      </w:tr>
      <w:tr w:rsidR="00871AE4" w:rsidRPr="00C53168" w:rsidDel="003F384E" w14:paraId="6A181B1E" w14:textId="77777777" w:rsidTr="00871AE4">
        <w:trPr>
          <w:del w:id="1028" w:author="Vandana Bangera" w:date="2017-02-02T15:40:00Z"/>
          <w:trPrChange w:id="1029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030" w:author="Tim Firmin" w:date="2017-10-12T11:58:00Z">
              <w:tcPr>
                <w:tcW w:w="371" w:type="dxa"/>
              </w:tcPr>
            </w:tcPrChange>
          </w:tcPr>
          <w:p w14:paraId="0B904105" w14:textId="77777777" w:rsidR="000F149E" w:rsidRPr="00C53168" w:rsidDel="003F384E" w:rsidRDefault="000F149E" w:rsidP="000F149E">
            <w:pPr>
              <w:outlineLvl w:val="0"/>
              <w:rPr>
                <w:del w:id="1031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32" w:author="Tim Firmin" w:date="2017-10-12T11:58:00Z">
              <w:tcPr>
                <w:tcW w:w="758" w:type="dxa"/>
              </w:tcPr>
            </w:tcPrChange>
          </w:tcPr>
          <w:p w14:paraId="381B202E" w14:textId="77777777" w:rsidR="000F149E" w:rsidRPr="00C53168" w:rsidDel="003F384E" w:rsidRDefault="000F149E" w:rsidP="000F149E">
            <w:pPr>
              <w:outlineLvl w:val="0"/>
              <w:rPr>
                <w:del w:id="1033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34" w:author="Tim Firmin" w:date="2017-10-12T11:58:00Z">
              <w:tcPr>
                <w:tcW w:w="709" w:type="dxa"/>
                <w:gridSpan w:val="2"/>
              </w:tcPr>
            </w:tcPrChange>
          </w:tcPr>
          <w:p w14:paraId="03AE4381" w14:textId="77777777" w:rsidR="000F149E" w:rsidRPr="00C53168" w:rsidDel="003F384E" w:rsidRDefault="000F149E" w:rsidP="000F149E">
            <w:pPr>
              <w:outlineLvl w:val="0"/>
              <w:rPr>
                <w:del w:id="1035" w:author="Vandana Bangera" w:date="2017-02-02T15:40:00Z"/>
                <w:sz w:val="20"/>
                <w:szCs w:val="20"/>
              </w:rPr>
            </w:pPr>
            <w:del w:id="1036" w:author="Vandana Bangera" w:date="2017-02-02T15:39:00Z">
              <w:r w:rsidRPr="00C53168" w:rsidDel="003F384E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662" w:type="dxa"/>
            <w:tcPrChange w:id="1037" w:author="Tim Firmin" w:date="2017-10-12T11:58:00Z">
              <w:tcPr>
                <w:tcW w:w="6662" w:type="dxa"/>
                <w:gridSpan w:val="5"/>
              </w:tcPr>
            </w:tcPrChange>
          </w:tcPr>
          <w:p w14:paraId="4F606795" w14:textId="77777777" w:rsidR="008873AF" w:rsidRPr="00C53168" w:rsidDel="003F384E" w:rsidRDefault="008873AF" w:rsidP="008873AF">
            <w:pPr>
              <w:outlineLvl w:val="0"/>
              <w:rPr>
                <w:del w:id="1038" w:author="Vandana Bangera" w:date="2017-02-02T15:39:00Z"/>
                <w:strike/>
                <w:sz w:val="20"/>
                <w:szCs w:val="20"/>
                <w:rPrChange w:id="1039" w:author="Vandana Bangera" w:date="2017-02-17T14:43:00Z">
                  <w:rPr>
                    <w:del w:id="1040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04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4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BI-ADW-U01</w:delText>
              </w:r>
            </w:del>
          </w:p>
          <w:p w14:paraId="4072900D" w14:textId="77777777" w:rsidR="008873AF" w:rsidRPr="00C53168" w:rsidDel="003F384E" w:rsidRDefault="008873AF" w:rsidP="008873AF">
            <w:pPr>
              <w:outlineLvl w:val="0"/>
              <w:rPr>
                <w:del w:id="1043" w:author="Vandana Bangera" w:date="2017-02-02T15:39:00Z"/>
                <w:strike/>
                <w:sz w:val="20"/>
                <w:szCs w:val="20"/>
                <w:rPrChange w:id="1044" w:author="Vandana Bangera" w:date="2017-02-17T14:43:00Z">
                  <w:rPr>
                    <w:del w:id="1045" w:author="Vandana Bangera" w:date="2017-02-02T15:39:00Z"/>
                    <w:sz w:val="20"/>
                    <w:szCs w:val="20"/>
                  </w:rPr>
                </w:rPrChange>
              </w:rPr>
            </w:pPr>
            <w:del w:id="104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4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BI-ADW-U01:</w:delText>
              </w:r>
            </w:del>
          </w:p>
          <w:p w14:paraId="060D2329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48" w:author="Vandana Bangera" w:date="2017-02-02T15:39:00Z"/>
                <w:rFonts w:ascii="Times New Roman" w:hAnsi="Times New Roman"/>
                <w:strike/>
                <w:sz w:val="20"/>
                <w:szCs w:val="20"/>
                <w:rPrChange w:id="1049" w:author="Vandana Bangera" w:date="2017-02-17T14:43:00Z">
                  <w:rPr>
                    <w:del w:id="1050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05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5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Tables.sql</w:delText>
              </w:r>
            </w:del>
          </w:p>
          <w:p w14:paraId="410A869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53" w:author="Vandana Bangera" w:date="2017-02-02T15:39:00Z"/>
                <w:rFonts w:ascii="Times New Roman" w:hAnsi="Times New Roman"/>
                <w:strike/>
                <w:sz w:val="20"/>
                <w:szCs w:val="20"/>
                <w:rPrChange w:id="1054" w:author="Vandana Bangera" w:date="2017-02-17T14:43:00Z">
                  <w:rPr>
                    <w:del w:id="1055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05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5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Data Sources.sql</w:delText>
              </w:r>
            </w:del>
          </w:p>
          <w:p w14:paraId="4BDAB050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58" w:author="Vandana Bangera" w:date="2017-02-02T15:39:00Z"/>
                <w:strike/>
                <w:sz w:val="20"/>
                <w:szCs w:val="20"/>
                <w:rPrChange w:id="1059" w:author="Vandana Bangera" w:date="2017-02-17T14:43:00Z">
                  <w:rPr>
                    <w:del w:id="1060" w:author="Vandana Bangera" w:date="2017-02-02T15:39:00Z"/>
                    <w:sz w:val="20"/>
                    <w:szCs w:val="20"/>
                  </w:rPr>
                </w:rPrChange>
              </w:rPr>
            </w:pPr>
            <w:del w:id="106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6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External File Formats.sql</w:delText>
              </w:r>
            </w:del>
          </w:p>
          <w:p w14:paraId="1FAADC42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63" w:author="Vandana Bangera" w:date="2017-02-02T15:39:00Z"/>
                <w:rFonts w:ascii="Times New Roman" w:hAnsi="Times New Roman"/>
                <w:strike/>
                <w:sz w:val="20"/>
                <w:szCs w:val="20"/>
                <w:rPrChange w:id="1064" w:author="Vandana Bangera" w:date="2017-02-17T14:43:00Z">
                  <w:rPr>
                    <w:del w:id="1065" w:author="Vandana Bangera" w:date="2017-02-02T15:39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06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6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OtherObjects.sql</w:delText>
              </w:r>
            </w:del>
          </w:p>
          <w:p w14:paraId="78D098B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068" w:author="Vandana Bangera" w:date="2017-02-02T15:39:00Z"/>
                <w:strike/>
                <w:sz w:val="20"/>
                <w:szCs w:val="20"/>
                <w:rPrChange w:id="1069" w:author="Vandana Bangera" w:date="2017-02-17T14:43:00Z">
                  <w:rPr>
                    <w:del w:id="1070" w:author="Vandana Bangera" w:date="2017-02-02T15:39:00Z"/>
                    <w:sz w:val="20"/>
                    <w:szCs w:val="20"/>
                  </w:rPr>
                </w:rPrChange>
              </w:rPr>
            </w:pPr>
            <w:del w:id="107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Drop Schemas.sql</w:delText>
              </w:r>
            </w:del>
          </w:p>
          <w:p w14:paraId="75802615" w14:textId="77777777" w:rsidR="000F149E" w:rsidRPr="00C53168" w:rsidDel="003F384E" w:rsidRDefault="008873AF" w:rsidP="008873AF">
            <w:pPr>
              <w:outlineLvl w:val="0"/>
              <w:rPr>
                <w:del w:id="1073" w:author="Vandana Bangera" w:date="2017-02-02T15:40:00Z"/>
                <w:color w:val="000000"/>
                <w:sz w:val="20"/>
                <w:szCs w:val="20"/>
              </w:rPr>
            </w:pPr>
            <w:del w:id="1074" w:author="Vandana Bangera" w:date="2017-02-02T15:3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075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  <w:r w:rsidR="00A83FEB" w:rsidRPr="00C53168" w:rsidDel="003F384E">
                <w:rPr>
                  <w:strike/>
                  <w:color w:val="000000"/>
                  <w:sz w:val="20"/>
                  <w:szCs w:val="20"/>
                  <w:rPrChange w:id="1076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+</w:delText>
              </w:r>
            </w:del>
          </w:p>
        </w:tc>
        <w:tc>
          <w:tcPr>
            <w:tcW w:w="1181" w:type="dxa"/>
            <w:tcPrChange w:id="1077" w:author="Tim Firmin" w:date="2017-10-12T11:58:00Z">
              <w:tcPr>
                <w:tcW w:w="1181" w:type="dxa"/>
                <w:gridSpan w:val="2"/>
              </w:tcPr>
            </w:tcPrChange>
          </w:tcPr>
          <w:p w14:paraId="5041E00D" w14:textId="77777777" w:rsidR="000F149E" w:rsidRPr="00C53168" w:rsidDel="003F384E" w:rsidRDefault="000F149E" w:rsidP="000F149E">
            <w:pPr>
              <w:outlineLvl w:val="0"/>
              <w:rPr>
                <w:del w:id="1078" w:author="Vandana Bangera" w:date="2017-02-02T15:40:00Z"/>
                <w:sz w:val="20"/>
                <w:szCs w:val="20"/>
              </w:rPr>
            </w:pPr>
            <w:del w:id="1079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080" w:author="Tim Firmin" w:date="2017-10-12T11:58:00Z">
              <w:tcPr>
                <w:tcW w:w="520" w:type="dxa"/>
                <w:gridSpan w:val="2"/>
              </w:tcPr>
            </w:tcPrChange>
          </w:tcPr>
          <w:p w14:paraId="0A3D2645" w14:textId="77777777" w:rsidR="000F149E" w:rsidRPr="00C53168" w:rsidDel="003F384E" w:rsidRDefault="000F149E" w:rsidP="000F149E">
            <w:pPr>
              <w:outlineLvl w:val="0"/>
              <w:rPr>
                <w:del w:id="1081" w:author="Vandana Bangera" w:date="2017-02-02T15:40:00Z"/>
                <w:sz w:val="20"/>
                <w:szCs w:val="20"/>
              </w:rPr>
            </w:pPr>
            <w:del w:id="1082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083" w:author="Tim Firmin" w:date="2017-10-12T11:58:00Z">
              <w:tcPr>
                <w:tcW w:w="255" w:type="dxa"/>
              </w:tcPr>
            </w:tcPrChange>
          </w:tcPr>
          <w:p w14:paraId="66F1ECD8" w14:textId="77777777" w:rsidR="000F149E" w:rsidRPr="00C53168" w:rsidDel="003F384E" w:rsidRDefault="000F149E" w:rsidP="000F149E">
            <w:pPr>
              <w:outlineLvl w:val="0"/>
              <w:rPr>
                <w:del w:id="1084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29AE0D89" w14:textId="77777777" w:rsidTr="00871AE4">
        <w:trPr>
          <w:del w:id="1085" w:author="Vandana Bangera" w:date="2017-02-02T15:40:00Z"/>
          <w:trPrChange w:id="1086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087" w:author="Tim Firmin" w:date="2017-10-12T11:58:00Z">
              <w:tcPr>
                <w:tcW w:w="371" w:type="dxa"/>
              </w:tcPr>
            </w:tcPrChange>
          </w:tcPr>
          <w:p w14:paraId="39D54962" w14:textId="77777777" w:rsidR="00C034B1" w:rsidRPr="00C53168" w:rsidDel="003F384E" w:rsidRDefault="00C034B1" w:rsidP="000F149E">
            <w:pPr>
              <w:outlineLvl w:val="0"/>
              <w:rPr>
                <w:del w:id="1088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089" w:author="Tim Firmin" w:date="2017-10-12T11:58:00Z">
              <w:tcPr>
                <w:tcW w:w="758" w:type="dxa"/>
              </w:tcPr>
            </w:tcPrChange>
          </w:tcPr>
          <w:p w14:paraId="466CF544" w14:textId="77777777" w:rsidR="00C034B1" w:rsidRPr="00C53168" w:rsidDel="003F384E" w:rsidRDefault="00C034B1" w:rsidP="000F149E">
            <w:pPr>
              <w:outlineLvl w:val="0"/>
              <w:rPr>
                <w:del w:id="1090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091" w:author="Tim Firmin" w:date="2017-10-12T11:58:00Z">
              <w:tcPr>
                <w:tcW w:w="709" w:type="dxa"/>
                <w:gridSpan w:val="2"/>
              </w:tcPr>
            </w:tcPrChange>
          </w:tcPr>
          <w:p w14:paraId="5D0A022D" w14:textId="77777777" w:rsidR="00C034B1" w:rsidRPr="00C53168" w:rsidDel="003F384E" w:rsidRDefault="00572EA1" w:rsidP="000F149E">
            <w:pPr>
              <w:outlineLvl w:val="0"/>
              <w:rPr>
                <w:del w:id="1092" w:author="Vandana Bangera" w:date="2017-02-02T15:40:00Z"/>
                <w:sz w:val="20"/>
                <w:szCs w:val="20"/>
              </w:rPr>
            </w:pPr>
            <w:del w:id="1093" w:author="Vandana Bangera" w:date="2017-02-02T15:39:00Z">
              <w:r w:rsidRPr="00C53168" w:rsidDel="003F384E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662" w:type="dxa"/>
            <w:tcPrChange w:id="1094" w:author="Tim Firmin" w:date="2017-10-12T11:58:00Z">
              <w:tcPr>
                <w:tcW w:w="6662" w:type="dxa"/>
                <w:gridSpan w:val="5"/>
              </w:tcPr>
            </w:tcPrChange>
          </w:tcPr>
          <w:p w14:paraId="64025555" w14:textId="77777777" w:rsidR="00C034B1" w:rsidRPr="00C53168" w:rsidDel="003F384E" w:rsidRDefault="00C034B1" w:rsidP="00572EA1">
            <w:pPr>
              <w:outlineLvl w:val="0"/>
              <w:rPr>
                <w:del w:id="1095" w:author="Vandana Bangera" w:date="2017-02-02T15:40:00Z"/>
                <w:strike/>
                <w:sz w:val="20"/>
                <w:szCs w:val="20"/>
                <w:rPrChange w:id="1096" w:author="Vandana Bangera" w:date="2017-02-17T14:43:00Z">
                  <w:rPr>
                    <w:del w:id="1097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098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09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BISystemUAT D</w:delText>
              </w:r>
              <w:r w:rsidR="00572EA1" w:rsidRPr="00C53168" w:rsidDel="003F384E">
                <w:rPr>
                  <w:strike/>
                  <w:sz w:val="20"/>
                  <w:szCs w:val="20"/>
                  <w:rPrChange w:id="110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B (if it does not exist)</w:delText>
              </w:r>
            </w:del>
          </w:p>
        </w:tc>
        <w:tc>
          <w:tcPr>
            <w:tcW w:w="1181" w:type="dxa"/>
            <w:tcPrChange w:id="1101" w:author="Tim Firmin" w:date="2017-10-12T11:58:00Z">
              <w:tcPr>
                <w:tcW w:w="1181" w:type="dxa"/>
                <w:gridSpan w:val="2"/>
              </w:tcPr>
            </w:tcPrChange>
          </w:tcPr>
          <w:p w14:paraId="489087AD" w14:textId="77777777" w:rsidR="00C034B1" w:rsidRPr="00C53168" w:rsidDel="003F384E" w:rsidRDefault="00C034B1" w:rsidP="000F149E">
            <w:pPr>
              <w:outlineLvl w:val="0"/>
              <w:rPr>
                <w:del w:id="1102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03" w:author="Tim Firmin" w:date="2017-10-12T11:58:00Z">
              <w:tcPr>
                <w:tcW w:w="520" w:type="dxa"/>
                <w:gridSpan w:val="2"/>
              </w:tcPr>
            </w:tcPrChange>
          </w:tcPr>
          <w:p w14:paraId="6BB1E3F8" w14:textId="77777777" w:rsidR="00C034B1" w:rsidRPr="00C53168" w:rsidDel="003F384E" w:rsidRDefault="00C034B1" w:rsidP="000F149E">
            <w:pPr>
              <w:outlineLvl w:val="0"/>
              <w:rPr>
                <w:del w:id="1104" w:author="Vandana Bangera" w:date="2017-02-02T15:40:00Z"/>
                <w:sz w:val="20"/>
                <w:szCs w:val="20"/>
              </w:rPr>
            </w:pPr>
          </w:p>
        </w:tc>
        <w:tc>
          <w:tcPr>
            <w:tcW w:w="255" w:type="dxa"/>
            <w:tcPrChange w:id="1105" w:author="Tim Firmin" w:date="2017-10-12T11:58:00Z">
              <w:tcPr>
                <w:tcW w:w="255" w:type="dxa"/>
              </w:tcPr>
            </w:tcPrChange>
          </w:tcPr>
          <w:p w14:paraId="22837F0E" w14:textId="77777777" w:rsidR="00572EA1" w:rsidRPr="00C53168" w:rsidDel="003F384E" w:rsidRDefault="00572EA1" w:rsidP="000F149E">
            <w:pPr>
              <w:outlineLvl w:val="0"/>
              <w:rPr>
                <w:del w:id="1106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30C6FD1F" w14:textId="77777777" w:rsidTr="00871AE4">
        <w:trPr>
          <w:del w:id="1107" w:author="Vandana Bangera" w:date="2017-02-02T15:40:00Z"/>
          <w:trPrChange w:id="110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09" w:author="Tim Firmin" w:date="2017-10-12T11:58:00Z">
              <w:tcPr>
                <w:tcW w:w="371" w:type="dxa"/>
              </w:tcPr>
            </w:tcPrChange>
          </w:tcPr>
          <w:p w14:paraId="154A0542" w14:textId="77777777" w:rsidR="00572EA1" w:rsidRPr="00C53168" w:rsidDel="003F384E" w:rsidRDefault="00572EA1" w:rsidP="000F149E">
            <w:pPr>
              <w:outlineLvl w:val="0"/>
              <w:rPr>
                <w:del w:id="111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11" w:author="Tim Firmin" w:date="2017-10-12T11:58:00Z">
              <w:tcPr>
                <w:tcW w:w="758" w:type="dxa"/>
              </w:tcPr>
            </w:tcPrChange>
          </w:tcPr>
          <w:p w14:paraId="53B86933" w14:textId="77777777" w:rsidR="00572EA1" w:rsidRPr="00C53168" w:rsidDel="003F384E" w:rsidRDefault="00572EA1" w:rsidP="000F149E">
            <w:pPr>
              <w:outlineLvl w:val="0"/>
              <w:rPr>
                <w:del w:id="111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13" w:author="Tim Firmin" w:date="2017-10-12T11:58:00Z">
              <w:tcPr>
                <w:tcW w:w="709" w:type="dxa"/>
                <w:gridSpan w:val="2"/>
              </w:tcPr>
            </w:tcPrChange>
          </w:tcPr>
          <w:p w14:paraId="64A8BA84" w14:textId="77777777" w:rsidR="00572EA1" w:rsidRPr="00C53168" w:rsidDel="003F384E" w:rsidRDefault="00572EA1" w:rsidP="000F149E">
            <w:pPr>
              <w:outlineLvl w:val="0"/>
              <w:rPr>
                <w:del w:id="1114" w:author="Vandana Bangera" w:date="2017-02-02T15:40:00Z"/>
                <w:sz w:val="20"/>
                <w:szCs w:val="20"/>
              </w:rPr>
            </w:pPr>
            <w:del w:id="1115" w:author="Vandana Bangera" w:date="2017-02-02T15:39:00Z">
              <w:r w:rsidRPr="00C53168" w:rsidDel="003F384E">
                <w:rPr>
                  <w:sz w:val="20"/>
                  <w:szCs w:val="20"/>
                </w:rPr>
                <w:delText>5.1</w:delText>
              </w:r>
            </w:del>
          </w:p>
        </w:tc>
        <w:tc>
          <w:tcPr>
            <w:tcW w:w="6662" w:type="dxa"/>
            <w:tcPrChange w:id="1116" w:author="Tim Firmin" w:date="2017-10-12T11:58:00Z">
              <w:tcPr>
                <w:tcW w:w="6662" w:type="dxa"/>
                <w:gridSpan w:val="5"/>
              </w:tcPr>
            </w:tcPrChange>
          </w:tcPr>
          <w:p w14:paraId="380856DC" w14:textId="77777777" w:rsidR="00572EA1" w:rsidRPr="00C53168" w:rsidDel="003F384E" w:rsidRDefault="00572EA1" w:rsidP="00572EA1">
            <w:pPr>
              <w:outlineLvl w:val="0"/>
              <w:rPr>
                <w:del w:id="1117" w:author="Vandana Bangera" w:date="2017-02-02T15:40:00Z"/>
                <w:strike/>
                <w:sz w:val="20"/>
                <w:szCs w:val="20"/>
                <w:rPrChange w:id="1118" w:author="Vandana Bangera" w:date="2017-02-17T14:43:00Z">
                  <w:rPr>
                    <w:del w:id="1119" w:author="Vandana Bangera" w:date="2017-02-02T15:40:00Z"/>
                    <w:sz w:val="20"/>
                    <w:szCs w:val="20"/>
                  </w:rPr>
                </w:rPrChange>
              </w:rPr>
            </w:pPr>
            <w:del w:id="1120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21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Database</w:delText>
              </w:r>
            </w:del>
          </w:p>
        </w:tc>
        <w:tc>
          <w:tcPr>
            <w:tcW w:w="1181" w:type="dxa"/>
            <w:tcPrChange w:id="1122" w:author="Tim Firmin" w:date="2017-10-12T11:58:00Z">
              <w:tcPr>
                <w:tcW w:w="1181" w:type="dxa"/>
                <w:gridSpan w:val="2"/>
              </w:tcPr>
            </w:tcPrChange>
          </w:tcPr>
          <w:p w14:paraId="32F907E5" w14:textId="77777777" w:rsidR="00572EA1" w:rsidRPr="00C53168" w:rsidDel="003F384E" w:rsidRDefault="00572EA1" w:rsidP="000F149E">
            <w:pPr>
              <w:outlineLvl w:val="0"/>
              <w:rPr>
                <w:del w:id="1123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24" w:author="Tim Firmin" w:date="2017-10-12T11:58:00Z">
              <w:tcPr>
                <w:tcW w:w="520" w:type="dxa"/>
                <w:gridSpan w:val="2"/>
              </w:tcPr>
            </w:tcPrChange>
          </w:tcPr>
          <w:p w14:paraId="16B0AB18" w14:textId="77777777" w:rsidR="00572EA1" w:rsidRPr="00C53168" w:rsidDel="003F384E" w:rsidRDefault="00572EA1" w:rsidP="000F149E">
            <w:pPr>
              <w:outlineLvl w:val="0"/>
              <w:rPr>
                <w:del w:id="1125" w:author="Vandana Bangera" w:date="2017-02-02T15:40:00Z"/>
                <w:sz w:val="20"/>
                <w:szCs w:val="20"/>
              </w:rPr>
            </w:pPr>
            <w:del w:id="1126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127" w:author="Tim Firmin" w:date="2017-10-12T11:58:00Z">
              <w:tcPr>
                <w:tcW w:w="255" w:type="dxa"/>
              </w:tcPr>
            </w:tcPrChange>
          </w:tcPr>
          <w:p w14:paraId="12A07576" w14:textId="77777777" w:rsidR="00572EA1" w:rsidRPr="00C53168" w:rsidDel="003F384E" w:rsidRDefault="00572EA1" w:rsidP="000F149E">
            <w:pPr>
              <w:outlineLvl w:val="0"/>
              <w:rPr>
                <w:del w:id="1128" w:author="Vandana Bangera" w:date="2017-02-02T15:40:00Z"/>
                <w:sz w:val="20"/>
                <w:szCs w:val="20"/>
              </w:rPr>
            </w:pPr>
            <w:del w:id="1129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595EC938" w14:textId="77777777" w:rsidTr="00871AE4">
        <w:trPr>
          <w:del w:id="1130" w:author="Vandana Bangera" w:date="2017-02-02T15:40:00Z"/>
          <w:trPrChange w:id="1131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32" w:author="Tim Firmin" w:date="2017-10-12T11:58:00Z">
              <w:tcPr>
                <w:tcW w:w="371" w:type="dxa"/>
              </w:tcPr>
            </w:tcPrChange>
          </w:tcPr>
          <w:p w14:paraId="5CE94C27" w14:textId="77777777" w:rsidR="00572EA1" w:rsidRPr="00C53168" w:rsidDel="003F384E" w:rsidRDefault="00572EA1" w:rsidP="000F149E">
            <w:pPr>
              <w:outlineLvl w:val="0"/>
              <w:rPr>
                <w:del w:id="1133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34" w:author="Tim Firmin" w:date="2017-10-12T11:58:00Z">
              <w:tcPr>
                <w:tcW w:w="758" w:type="dxa"/>
              </w:tcPr>
            </w:tcPrChange>
          </w:tcPr>
          <w:p w14:paraId="7D1B4F5A" w14:textId="77777777" w:rsidR="00572EA1" w:rsidRPr="00C53168" w:rsidDel="003F384E" w:rsidRDefault="00572EA1" w:rsidP="000F149E">
            <w:pPr>
              <w:outlineLvl w:val="0"/>
              <w:rPr>
                <w:del w:id="1135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36" w:author="Tim Firmin" w:date="2017-10-12T11:58:00Z">
              <w:tcPr>
                <w:tcW w:w="709" w:type="dxa"/>
                <w:gridSpan w:val="2"/>
              </w:tcPr>
            </w:tcPrChange>
          </w:tcPr>
          <w:p w14:paraId="1BC03213" w14:textId="77777777" w:rsidR="00572EA1" w:rsidRPr="00C53168" w:rsidDel="003F384E" w:rsidRDefault="00572EA1" w:rsidP="000F149E">
            <w:pPr>
              <w:outlineLvl w:val="0"/>
              <w:rPr>
                <w:del w:id="1137" w:author="Vandana Bangera" w:date="2017-02-02T15:40:00Z"/>
                <w:sz w:val="20"/>
                <w:szCs w:val="20"/>
              </w:rPr>
            </w:pPr>
            <w:del w:id="1138" w:author="Vandana Bangera" w:date="2017-02-02T15:39:00Z">
              <w:r w:rsidRPr="00C53168" w:rsidDel="003F384E">
                <w:rPr>
                  <w:sz w:val="20"/>
                  <w:szCs w:val="20"/>
                </w:rPr>
                <w:delText>5.2</w:delText>
              </w:r>
            </w:del>
          </w:p>
        </w:tc>
        <w:tc>
          <w:tcPr>
            <w:tcW w:w="6662" w:type="dxa"/>
            <w:tcPrChange w:id="1139" w:author="Tim Firmin" w:date="2017-10-12T11:58:00Z">
              <w:tcPr>
                <w:tcW w:w="6662" w:type="dxa"/>
                <w:gridSpan w:val="5"/>
              </w:tcPr>
            </w:tcPrChange>
          </w:tcPr>
          <w:p w14:paraId="374DB87A" w14:textId="77777777" w:rsidR="00572EA1" w:rsidRPr="00C53168" w:rsidDel="003F384E" w:rsidRDefault="00572EA1" w:rsidP="00572EA1">
            <w:pPr>
              <w:outlineLvl w:val="0"/>
              <w:rPr>
                <w:del w:id="1140" w:author="Vandana Bangera" w:date="2017-02-02T15:40:00Z"/>
                <w:strike/>
                <w:sz w:val="20"/>
                <w:szCs w:val="20"/>
                <w:rPrChange w:id="1141" w:author="Vandana Bangera" w:date="2017-02-17T14:43:00Z">
                  <w:rPr>
                    <w:del w:id="1142" w:author="Vandana Bangera" w:date="2017-02-02T15:40:00Z"/>
                    <w:sz w:val="20"/>
                    <w:szCs w:val="20"/>
                  </w:rPr>
                </w:rPrChange>
              </w:rPr>
            </w:pPr>
            <w:del w:id="1143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4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145" w:author="Tim Firmin" w:date="2017-10-12T11:58:00Z">
              <w:tcPr>
                <w:tcW w:w="1181" w:type="dxa"/>
                <w:gridSpan w:val="2"/>
              </w:tcPr>
            </w:tcPrChange>
          </w:tcPr>
          <w:p w14:paraId="3BAAF54A" w14:textId="77777777" w:rsidR="00572EA1" w:rsidRPr="00C53168" w:rsidDel="003F384E" w:rsidRDefault="00572EA1" w:rsidP="000F149E">
            <w:pPr>
              <w:outlineLvl w:val="0"/>
              <w:rPr>
                <w:del w:id="1146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147" w:author="Tim Firmin" w:date="2017-10-12T11:58:00Z">
              <w:tcPr>
                <w:tcW w:w="520" w:type="dxa"/>
                <w:gridSpan w:val="2"/>
              </w:tcPr>
            </w:tcPrChange>
          </w:tcPr>
          <w:p w14:paraId="2890F0F9" w14:textId="77777777" w:rsidR="00572EA1" w:rsidRPr="00C53168" w:rsidDel="003F384E" w:rsidRDefault="00572EA1" w:rsidP="000F149E">
            <w:pPr>
              <w:outlineLvl w:val="0"/>
              <w:rPr>
                <w:del w:id="1148" w:author="Vandana Bangera" w:date="2017-02-02T15:40:00Z"/>
                <w:sz w:val="20"/>
                <w:szCs w:val="20"/>
              </w:rPr>
            </w:pPr>
            <w:del w:id="1149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150" w:author="Tim Firmin" w:date="2017-10-12T11:58:00Z">
              <w:tcPr>
                <w:tcW w:w="255" w:type="dxa"/>
              </w:tcPr>
            </w:tcPrChange>
          </w:tcPr>
          <w:p w14:paraId="5B79592C" w14:textId="77777777" w:rsidR="00572EA1" w:rsidRPr="00C53168" w:rsidDel="003F384E" w:rsidRDefault="00572EA1" w:rsidP="000F149E">
            <w:pPr>
              <w:outlineLvl w:val="0"/>
              <w:rPr>
                <w:del w:id="1151" w:author="Vandana Bangera" w:date="2017-02-02T15:40:00Z"/>
                <w:sz w:val="20"/>
                <w:szCs w:val="20"/>
              </w:rPr>
            </w:pPr>
            <w:del w:id="1152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798B0A5D" w14:textId="77777777" w:rsidTr="00871AE4">
        <w:trPr>
          <w:del w:id="1153" w:author="Vandana Bangera" w:date="2017-02-02T15:40:00Z"/>
          <w:trPrChange w:id="1154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55" w:author="Tim Firmin" w:date="2017-10-12T11:58:00Z">
              <w:tcPr>
                <w:tcW w:w="371" w:type="dxa"/>
              </w:tcPr>
            </w:tcPrChange>
          </w:tcPr>
          <w:p w14:paraId="245A5A30" w14:textId="77777777" w:rsidR="000F149E" w:rsidRPr="00C53168" w:rsidDel="003F384E" w:rsidRDefault="000F149E" w:rsidP="000F149E">
            <w:pPr>
              <w:outlineLvl w:val="0"/>
              <w:rPr>
                <w:del w:id="1156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57" w:author="Tim Firmin" w:date="2017-10-12T11:58:00Z">
              <w:tcPr>
                <w:tcW w:w="758" w:type="dxa"/>
              </w:tcPr>
            </w:tcPrChange>
          </w:tcPr>
          <w:p w14:paraId="3942AC0B" w14:textId="77777777" w:rsidR="000F149E" w:rsidRPr="00C53168" w:rsidDel="003F384E" w:rsidRDefault="000F149E" w:rsidP="000F149E">
            <w:pPr>
              <w:outlineLvl w:val="0"/>
              <w:rPr>
                <w:del w:id="1158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59" w:author="Tim Firmin" w:date="2017-10-12T11:58:00Z">
              <w:tcPr>
                <w:tcW w:w="709" w:type="dxa"/>
                <w:gridSpan w:val="2"/>
              </w:tcPr>
            </w:tcPrChange>
          </w:tcPr>
          <w:p w14:paraId="4DCEFC36" w14:textId="77777777" w:rsidR="000F149E" w:rsidRPr="00C53168" w:rsidDel="003F384E" w:rsidRDefault="00572EA1" w:rsidP="000F149E">
            <w:pPr>
              <w:outlineLvl w:val="0"/>
              <w:rPr>
                <w:del w:id="1160" w:author="Vandana Bangera" w:date="2017-02-02T15:40:00Z"/>
                <w:sz w:val="20"/>
                <w:szCs w:val="20"/>
              </w:rPr>
            </w:pPr>
            <w:del w:id="1161" w:author="Vandana Bangera" w:date="2017-02-02T15:39:00Z">
              <w:r w:rsidRPr="00C53168" w:rsidDel="003F384E">
                <w:rPr>
                  <w:sz w:val="20"/>
                  <w:szCs w:val="20"/>
                </w:rPr>
                <w:delText>6</w:delText>
              </w:r>
            </w:del>
          </w:p>
        </w:tc>
        <w:tc>
          <w:tcPr>
            <w:tcW w:w="6662" w:type="dxa"/>
            <w:tcPrChange w:id="1162" w:author="Tim Firmin" w:date="2017-10-12T11:58:00Z">
              <w:tcPr>
                <w:tcW w:w="6662" w:type="dxa"/>
                <w:gridSpan w:val="5"/>
              </w:tcPr>
            </w:tcPrChange>
          </w:tcPr>
          <w:p w14:paraId="18AE71C5" w14:textId="77777777" w:rsidR="008873AF" w:rsidRPr="00C53168" w:rsidDel="003F384E" w:rsidRDefault="008873AF" w:rsidP="008873AF">
            <w:pPr>
              <w:outlineLvl w:val="0"/>
              <w:rPr>
                <w:del w:id="1163" w:author="Vandana Bangera" w:date="2017-02-02T15:39:00Z"/>
                <w:strike/>
                <w:sz w:val="20"/>
                <w:szCs w:val="20"/>
                <w:rPrChange w:id="1164" w:author="Vandana Bangera" w:date="2017-02-17T14:43:00Z">
                  <w:rPr>
                    <w:del w:id="1165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16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6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BISystemUAT</w:delText>
              </w:r>
            </w:del>
          </w:p>
          <w:p w14:paraId="774F5759" w14:textId="77777777" w:rsidR="008873AF" w:rsidRPr="00C53168" w:rsidDel="003F384E" w:rsidRDefault="008873AF" w:rsidP="008873AF">
            <w:pPr>
              <w:outlineLvl w:val="0"/>
              <w:rPr>
                <w:del w:id="1168" w:author="Vandana Bangera" w:date="2017-02-02T15:39:00Z"/>
                <w:strike/>
                <w:sz w:val="20"/>
                <w:szCs w:val="20"/>
                <w:rPrChange w:id="1169" w:author="Vandana Bangera" w:date="2017-02-17T14:43:00Z">
                  <w:rPr>
                    <w:del w:id="1170" w:author="Vandana Bangera" w:date="2017-02-02T15:39:00Z"/>
                    <w:sz w:val="20"/>
                    <w:szCs w:val="20"/>
                  </w:rPr>
                </w:rPrChange>
              </w:rPr>
            </w:pPr>
            <w:del w:id="1171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72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BISystemUAT:</w:delText>
              </w:r>
            </w:del>
          </w:p>
          <w:p w14:paraId="39D6E7CB" w14:textId="77777777" w:rsidR="008873AF" w:rsidRPr="00C53168" w:rsidDel="003F384E" w:rsidRDefault="008873AF" w:rsidP="008873AF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173" w:author="Vandana Bangera" w:date="2017-02-02T15:39:00Z"/>
                <w:strike/>
                <w:sz w:val="20"/>
                <w:szCs w:val="20"/>
                <w:rPrChange w:id="1174" w:author="Vandana Bangera" w:date="2017-02-17T14:43:00Z">
                  <w:rPr>
                    <w:del w:id="1175" w:author="Vandana Bangera" w:date="2017-02-02T15:39:00Z"/>
                    <w:b/>
                    <w:sz w:val="20"/>
                    <w:szCs w:val="20"/>
                  </w:rPr>
                </w:rPrChange>
              </w:rPr>
            </w:pPr>
            <w:del w:id="1176" w:author="Vandana Bangera" w:date="2017-02-02T15:39:00Z">
              <w:r w:rsidRPr="00C53168" w:rsidDel="003F384E">
                <w:rPr>
                  <w:strike/>
                  <w:sz w:val="20"/>
                  <w:szCs w:val="20"/>
                  <w:rPrChange w:id="1177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BISystem.DropAllObjects.sql</w:delText>
              </w:r>
            </w:del>
          </w:p>
          <w:p w14:paraId="04873755" w14:textId="77777777" w:rsidR="000F149E" w:rsidRPr="00C53168" w:rsidDel="003F384E" w:rsidRDefault="008873AF" w:rsidP="008873AF">
            <w:pPr>
              <w:outlineLvl w:val="0"/>
              <w:rPr>
                <w:del w:id="1178" w:author="Vandana Bangera" w:date="2017-02-02T15:40:00Z"/>
                <w:strike/>
                <w:color w:val="000000"/>
                <w:sz w:val="20"/>
                <w:szCs w:val="20"/>
                <w:rPrChange w:id="1179" w:author="Vandana Bangera" w:date="2017-02-17T14:43:00Z">
                  <w:rPr>
                    <w:del w:id="1180" w:author="Vandana Bangera" w:date="2017-02-02T15:40:00Z"/>
                    <w:color w:val="000000"/>
                    <w:sz w:val="20"/>
                    <w:szCs w:val="20"/>
                  </w:rPr>
                </w:rPrChange>
              </w:rPr>
            </w:pPr>
            <w:del w:id="1181" w:author="Vandana Bangera" w:date="2017-02-02T15:39:00Z">
              <w:r w:rsidRPr="00C53168" w:rsidDel="003F384E">
                <w:rPr>
                  <w:strike/>
                  <w:color w:val="000000"/>
                  <w:sz w:val="20"/>
                  <w:szCs w:val="20"/>
                  <w:rPrChange w:id="1182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183" w:author="Tim Firmin" w:date="2017-10-12T11:58:00Z">
              <w:tcPr>
                <w:tcW w:w="1181" w:type="dxa"/>
                <w:gridSpan w:val="2"/>
              </w:tcPr>
            </w:tcPrChange>
          </w:tcPr>
          <w:p w14:paraId="52627086" w14:textId="77777777" w:rsidR="000F149E" w:rsidRPr="00C53168" w:rsidDel="003F384E" w:rsidRDefault="000F149E" w:rsidP="000F149E">
            <w:pPr>
              <w:outlineLvl w:val="0"/>
              <w:rPr>
                <w:del w:id="1184" w:author="Vandana Bangera" w:date="2017-02-02T15:40:00Z"/>
                <w:sz w:val="20"/>
                <w:szCs w:val="20"/>
              </w:rPr>
            </w:pPr>
            <w:del w:id="1185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186" w:author="Tim Firmin" w:date="2017-10-12T11:58:00Z">
              <w:tcPr>
                <w:tcW w:w="520" w:type="dxa"/>
                <w:gridSpan w:val="2"/>
              </w:tcPr>
            </w:tcPrChange>
          </w:tcPr>
          <w:p w14:paraId="2583AACF" w14:textId="77777777" w:rsidR="000F149E" w:rsidRPr="00C53168" w:rsidDel="003F384E" w:rsidRDefault="000F149E" w:rsidP="000F149E">
            <w:pPr>
              <w:outlineLvl w:val="0"/>
              <w:rPr>
                <w:del w:id="1187" w:author="Vandana Bangera" w:date="2017-02-02T15:40:00Z"/>
                <w:sz w:val="20"/>
                <w:szCs w:val="20"/>
              </w:rPr>
            </w:pPr>
            <w:del w:id="1188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189" w:author="Tim Firmin" w:date="2017-10-12T11:58:00Z">
              <w:tcPr>
                <w:tcW w:w="255" w:type="dxa"/>
              </w:tcPr>
            </w:tcPrChange>
          </w:tcPr>
          <w:p w14:paraId="473C90C7" w14:textId="77777777" w:rsidR="000F149E" w:rsidRPr="00C53168" w:rsidDel="003F384E" w:rsidRDefault="000F149E" w:rsidP="000F149E">
            <w:pPr>
              <w:outlineLvl w:val="0"/>
              <w:rPr>
                <w:del w:id="1190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67C315E9" w14:textId="77777777" w:rsidTr="00871AE4">
        <w:trPr>
          <w:del w:id="1191" w:author="Vandana Bangera" w:date="2017-02-02T15:40:00Z"/>
          <w:trPrChange w:id="1192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193" w:author="Tim Firmin" w:date="2017-10-12T11:58:00Z">
              <w:tcPr>
                <w:tcW w:w="371" w:type="dxa"/>
              </w:tcPr>
            </w:tcPrChange>
          </w:tcPr>
          <w:p w14:paraId="66199D73" w14:textId="77777777" w:rsidR="005E6DE0" w:rsidRPr="00C53168" w:rsidDel="003F384E" w:rsidRDefault="005E6DE0" w:rsidP="005E6DE0">
            <w:pPr>
              <w:outlineLvl w:val="0"/>
              <w:rPr>
                <w:del w:id="1194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195" w:author="Tim Firmin" w:date="2017-10-12T11:58:00Z">
              <w:tcPr>
                <w:tcW w:w="758" w:type="dxa"/>
              </w:tcPr>
            </w:tcPrChange>
          </w:tcPr>
          <w:p w14:paraId="7FBA34CB" w14:textId="77777777" w:rsidR="005E6DE0" w:rsidRPr="00C53168" w:rsidDel="003F384E" w:rsidRDefault="005E6DE0" w:rsidP="005E6DE0">
            <w:pPr>
              <w:outlineLvl w:val="0"/>
              <w:rPr>
                <w:del w:id="1196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197" w:author="Tim Firmin" w:date="2017-10-12T11:58:00Z">
              <w:tcPr>
                <w:tcW w:w="709" w:type="dxa"/>
                <w:gridSpan w:val="2"/>
              </w:tcPr>
            </w:tcPrChange>
          </w:tcPr>
          <w:p w14:paraId="25883ECB" w14:textId="77777777" w:rsidR="005E6DE0" w:rsidRPr="00C53168" w:rsidDel="003F384E" w:rsidRDefault="00572EA1" w:rsidP="005E6DE0">
            <w:pPr>
              <w:outlineLvl w:val="0"/>
              <w:rPr>
                <w:del w:id="1198" w:author="Vandana Bangera" w:date="2017-02-02T15:40:00Z"/>
                <w:sz w:val="20"/>
                <w:szCs w:val="20"/>
              </w:rPr>
            </w:pPr>
            <w:del w:id="1199" w:author="Vandana Bangera" w:date="2017-02-02T15:39:00Z">
              <w:r w:rsidRPr="00C53168" w:rsidDel="003F384E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662" w:type="dxa"/>
            <w:tcPrChange w:id="1200" w:author="Tim Firmin" w:date="2017-10-12T11:58:00Z">
              <w:tcPr>
                <w:tcW w:w="6662" w:type="dxa"/>
                <w:gridSpan w:val="5"/>
              </w:tcPr>
            </w:tcPrChange>
          </w:tcPr>
          <w:p w14:paraId="76DDACB6" w14:textId="77777777" w:rsidR="005E6DE0" w:rsidRPr="00C53168" w:rsidDel="003F384E" w:rsidRDefault="005E6DE0" w:rsidP="00572EA1">
            <w:pPr>
              <w:outlineLvl w:val="0"/>
              <w:rPr>
                <w:del w:id="1201" w:author="Vandana Bangera" w:date="2017-02-02T15:40:00Z"/>
                <w:sz w:val="20"/>
                <w:szCs w:val="20"/>
                <w:rPrChange w:id="1202" w:author="Vandana Bangera" w:date="2017-02-17T14:43:00Z">
                  <w:rPr>
                    <w:del w:id="1203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204" w:author="Vandana Bangera" w:date="2017-02-02T15:39:00Z">
              <w:r w:rsidRPr="00C53168" w:rsidDel="003F384E">
                <w:rPr>
                  <w:sz w:val="20"/>
                  <w:szCs w:val="20"/>
                  <w:rPrChange w:id="1205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Setup SSISConfiguration D</w:delText>
              </w:r>
              <w:r w:rsidR="00572EA1" w:rsidRPr="00C53168" w:rsidDel="003F384E">
                <w:rPr>
                  <w:sz w:val="20"/>
                  <w:szCs w:val="20"/>
                  <w:rPrChange w:id="1206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B</w:delText>
              </w:r>
              <w:r w:rsidR="00DF49A8" w:rsidRPr="00C53168" w:rsidDel="003F384E">
                <w:rPr>
                  <w:sz w:val="20"/>
                  <w:szCs w:val="20"/>
                  <w:rPrChange w:id="1207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(if </w:delText>
              </w:r>
              <w:r w:rsidR="00572EA1" w:rsidRPr="00C53168" w:rsidDel="003F384E">
                <w:rPr>
                  <w:sz w:val="20"/>
                  <w:szCs w:val="20"/>
                  <w:rPrChange w:id="1208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i</w:delText>
              </w:r>
              <w:r w:rsidR="007F6F4B" w:rsidRPr="00C53168" w:rsidDel="003F384E">
                <w:rPr>
                  <w:sz w:val="20"/>
                  <w:szCs w:val="20"/>
                  <w:rPrChange w:id="1209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t</w:delText>
              </w:r>
              <w:r w:rsidR="00DF49A8" w:rsidRPr="00C53168" w:rsidDel="003F384E">
                <w:rPr>
                  <w:sz w:val="20"/>
                  <w:szCs w:val="20"/>
                  <w:rPrChange w:id="121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does not exist)</w:delText>
              </w:r>
            </w:del>
          </w:p>
        </w:tc>
        <w:tc>
          <w:tcPr>
            <w:tcW w:w="1181" w:type="dxa"/>
            <w:tcPrChange w:id="1211" w:author="Tim Firmin" w:date="2017-10-12T11:58:00Z">
              <w:tcPr>
                <w:tcW w:w="1181" w:type="dxa"/>
                <w:gridSpan w:val="2"/>
              </w:tcPr>
            </w:tcPrChange>
          </w:tcPr>
          <w:p w14:paraId="3137C073" w14:textId="77777777" w:rsidR="005E6DE0" w:rsidRPr="00C53168" w:rsidDel="003F384E" w:rsidRDefault="005E6DE0" w:rsidP="005E6DE0">
            <w:pPr>
              <w:outlineLvl w:val="0"/>
              <w:rPr>
                <w:del w:id="1212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213" w:author="Tim Firmin" w:date="2017-10-12T11:58:00Z">
              <w:tcPr>
                <w:tcW w:w="520" w:type="dxa"/>
                <w:gridSpan w:val="2"/>
              </w:tcPr>
            </w:tcPrChange>
          </w:tcPr>
          <w:p w14:paraId="42DEB8D8" w14:textId="77777777" w:rsidR="005E6DE0" w:rsidRPr="00C53168" w:rsidDel="003F384E" w:rsidRDefault="005E6DE0" w:rsidP="005E6DE0">
            <w:pPr>
              <w:outlineLvl w:val="0"/>
              <w:rPr>
                <w:del w:id="1214" w:author="Vandana Bangera" w:date="2017-02-02T15:40:00Z"/>
                <w:sz w:val="20"/>
                <w:szCs w:val="20"/>
              </w:rPr>
            </w:pPr>
          </w:p>
        </w:tc>
        <w:tc>
          <w:tcPr>
            <w:tcW w:w="255" w:type="dxa"/>
            <w:tcPrChange w:id="1215" w:author="Tim Firmin" w:date="2017-10-12T11:58:00Z">
              <w:tcPr>
                <w:tcW w:w="255" w:type="dxa"/>
              </w:tcPr>
            </w:tcPrChange>
          </w:tcPr>
          <w:p w14:paraId="756611BA" w14:textId="77777777" w:rsidR="005E6DE0" w:rsidRPr="00C53168" w:rsidDel="003F384E" w:rsidRDefault="005E6DE0" w:rsidP="005E6DE0">
            <w:pPr>
              <w:outlineLvl w:val="0"/>
              <w:rPr>
                <w:del w:id="1216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3F384E" w14:paraId="14A80D35" w14:textId="77777777" w:rsidTr="00871AE4">
        <w:trPr>
          <w:del w:id="1217" w:author="Vandana Bangera" w:date="2017-02-02T15:40:00Z"/>
          <w:trPrChange w:id="1218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219" w:author="Tim Firmin" w:date="2017-10-12T11:58:00Z">
              <w:tcPr>
                <w:tcW w:w="371" w:type="dxa"/>
              </w:tcPr>
            </w:tcPrChange>
          </w:tcPr>
          <w:p w14:paraId="422C89E6" w14:textId="77777777" w:rsidR="00A83FEB" w:rsidRPr="00C53168" w:rsidDel="003F384E" w:rsidRDefault="00A83FEB" w:rsidP="005E6DE0">
            <w:pPr>
              <w:outlineLvl w:val="0"/>
              <w:rPr>
                <w:del w:id="1220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221" w:author="Tim Firmin" w:date="2017-10-12T11:58:00Z">
              <w:tcPr>
                <w:tcW w:w="758" w:type="dxa"/>
              </w:tcPr>
            </w:tcPrChange>
          </w:tcPr>
          <w:p w14:paraId="41B318DE" w14:textId="77777777" w:rsidR="00A83FEB" w:rsidRPr="00C53168" w:rsidDel="003F384E" w:rsidRDefault="00A83FEB" w:rsidP="005E6DE0">
            <w:pPr>
              <w:outlineLvl w:val="0"/>
              <w:rPr>
                <w:del w:id="1222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223" w:author="Tim Firmin" w:date="2017-10-12T11:58:00Z">
              <w:tcPr>
                <w:tcW w:w="709" w:type="dxa"/>
                <w:gridSpan w:val="2"/>
              </w:tcPr>
            </w:tcPrChange>
          </w:tcPr>
          <w:p w14:paraId="0ECDCE19" w14:textId="77777777" w:rsidR="00A83FEB" w:rsidRPr="00C53168" w:rsidDel="003F384E" w:rsidRDefault="00572EA1" w:rsidP="005E6DE0">
            <w:pPr>
              <w:outlineLvl w:val="0"/>
              <w:rPr>
                <w:del w:id="1224" w:author="Vandana Bangera" w:date="2017-02-02T15:40:00Z"/>
                <w:sz w:val="20"/>
                <w:szCs w:val="20"/>
              </w:rPr>
            </w:pPr>
            <w:del w:id="1225" w:author="Vandana Bangera" w:date="2017-02-02T15:39:00Z">
              <w:r w:rsidRPr="00C53168" w:rsidDel="003F384E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662" w:type="dxa"/>
            <w:tcPrChange w:id="1226" w:author="Tim Firmin" w:date="2017-10-12T11:58:00Z">
              <w:tcPr>
                <w:tcW w:w="6662" w:type="dxa"/>
                <w:gridSpan w:val="5"/>
              </w:tcPr>
            </w:tcPrChange>
          </w:tcPr>
          <w:p w14:paraId="08685992" w14:textId="77777777" w:rsidR="00A83FEB" w:rsidRPr="00C53168" w:rsidDel="003F384E" w:rsidRDefault="00A83FEB" w:rsidP="005E6DE0">
            <w:pPr>
              <w:outlineLvl w:val="0"/>
              <w:rPr>
                <w:del w:id="1227" w:author="Vandana Bangera" w:date="2017-02-02T15:40:00Z"/>
                <w:sz w:val="20"/>
                <w:szCs w:val="20"/>
                <w:rPrChange w:id="1228" w:author="Vandana Bangera" w:date="2017-02-17T14:43:00Z">
                  <w:rPr>
                    <w:del w:id="1229" w:author="Vandana Bangera" w:date="2017-02-02T15:40:00Z"/>
                    <w:b/>
                    <w:sz w:val="20"/>
                    <w:szCs w:val="20"/>
                  </w:rPr>
                </w:rPrChange>
              </w:rPr>
            </w:pPr>
            <w:del w:id="1230" w:author="Vandana Bangera" w:date="2017-02-02T15:39:00Z">
              <w:r w:rsidRPr="00C53168" w:rsidDel="003F384E">
                <w:rPr>
                  <w:sz w:val="20"/>
                  <w:szCs w:val="20"/>
                </w:rPr>
                <w:delText>Create PRS\SQLProxyBIUAT Windows User</w:delText>
              </w:r>
            </w:del>
          </w:p>
        </w:tc>
        <w:tc>
          <w:tcPr>
            <w:tcW w:w="1181" w:type="dxa"/>
            <w:tcPrChange w:id="1231" w:author="Tim Firmin" w:date="2017-10-12T11:58:00Z">
              <w:tcPr>
                <w:tcW w:w="1181" w:type="dxa"/>
                <w:gridSpan w:val="2"/>
              </w:tcPr>
            </w:tcPrChange>
          </w:tcPr>
          <w:p w14:paraId="2640EA44" w14:textId="77777777" w:rsidR="00A83FEB" w:rsidRPr="00C53168" w:rsidDel="003F384E" w:rsidRDefault="00A83FEB" w:rsidP="005E6DE0">
            <w:pPr>
              <w:outlineLvl w:val="0"/>
              <w:rPr>
                <w:del w:id="1232" w:author="Vandana Bangera" w:date="2017-02-02T15:40:00Z"/>
                <w:sz w:val="20"/>
                <w:szCs w:val="20"/>
              </w:rPr>
            </w:pPr>
          </w:p>
        </w:tc>
        <w:tc>
          <w:tcPr>
            <w:tcW w:w="804" w:type="dxa"/>
            <w:tcPrChange w:id="1233" w:author="Tim Firmin" w:date="2017-10-12T11:58:00Z">
              <w:tcPr>
                <w:tcW w:w="520" w:type="dxa"/>
                <w:gridSpan w:val="2"/>
              </w:tcPr>
            </w:tcPrChange>
          </w:tcPr>
          <w:p w14:paraId="2367FD55" w14:textId="77777777" w:rsidR="00A83FEB" w:rsidRPr="00C53168" w:rsidDel="003F384E" w:rsidRDefault="005A22B7" w:rsidP="005E6DE0">
            <w:pPr>
              <w:outlineLvl w:val="0"/>
              <w:rPr>
                <w:del w:id="1234" w:author="Vandana Bangera" w:date="2017-02-02T15:40:00Z"/>
                <w:sz w:val="20"/>
                <w:szCs w:val="20"/>
              </w:rPr>
            </w:pPr>
            <w:del w:id="1235" w:author="Vandana Bangera" w:date="2017-02-02T15:39:00Z">
              <w:r w:rsidRPr="00C53168" w:rsidDel="003F384E">
                <w:rPr>
                  <w:sz w:val="20"/>
                  <w:szCs w:val="20"/>
                </w:rPr>
                <w:delText>PET</w:delText>
              </w:r>
            </w:del>
          </w:p>
        </w:tc>
        <w:tc>
          <w:tcPr>
            <w:tcW w:w="255" w:type="dxa"/>
            <w:tcPrChange w:id="1236" w:author="Tim Firmin" w:date="2017-10-12T11:58:00Z">
              <w:tcPr>
                <w:tcW w:w="255" w:type="dxa"/>
              </w:tcPr>
            </w:tcPrChange>
          </w:tcPr>
          <w:p w14:paraId="676E7C6B" w14:textId="77777777" w:rsidR="00A83FEB" w:rsidRPr="00C53168" w:rsidDel="003F384E" w:rsidRDefault="00572EA1" w:rsidP="005E6DE0">
            <w:pPr>
              <w:outlineLvl w:val="0"/>
              <w:rPr>
                <w:del w:id="1237" w:author="Vandana Bangera" w:date="2017-02-02T15:40:00Z"/>
                <w:sz w:val="20"/>
                <w:szCs w:val="20"/>
              </w:rPr>
            </w:pPr>
            <w:del w:id="1238" w:author="Vandana Bangera" w:date="2017-02-02T15:39:00Z">
              <w:r w:rsidRPr="00C53168" w:rsidDel="003F384E">
                <w:rPr>
                  <w:sz w:val="20"/>
                  <w:szCs w:val="20"/>
                </w:rPr>
                <w:delText>Yes</w:delText>
              </w:r>
            </w:del>
          </w:p>
        </w:tc>
      </w:tr>
      <w:tr w:rsidR="00871AE4" w:rsidRPr="00C53168" w:rsidDel="003F384E" w14:paraId="00D5F62C" w14:textId="77777777" w:rsidTr="00871AE4">
        <w:trPr>
          <w:del w:id="1239" w:author="Vandana Bangera" w:date="2017-02-02T15:40:00Z"/>
          <w:trPrChange w:id="1240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241" w:author="Tim Firmin" w:date="2017-10-12T11:58:00Z">
              <w:tcPr>
                <w:tcW w:w="371" w:type="dxa"/>
              </w:tcPr>
            </w:tcPrChange>
          </w:tcPr>
          <w:p w14:paraId="0E0F7928" w14:textId="77777777" w:rsidR="00C11E34" w:rsidRPr="00C53168" w:rsidDel="003F384E" w:rsidRDefault="00C11E34" w:rsidP="00C11E34">
            <w:pPr>
              <w:outlineLvl w:val="0"/>
              <w:rPr>
                <w:del w:id="1242" w:author="Vandana Bangera" w:date="2017-02-02T15:40:00Z"/>
                <w:sz w:val="20"/>
                <w:szCs w:val="20"/>
              </w:rPr>
            </w:pPr>
          </w:p>
        </w:tc>
        <w:tc>
          <w:tcPr>
            <w:tcW w:w="758" w:type="dxa"/>
            <w:tcPrChange w:id="1243" w:author="Tim Firmin" w:date="2017-10-12T11:58:00Z">
              <w:tcPr>
                <w:tcW w:w="758" w:type="dxa"/>
              </w:tcPr>
            </w:tcPrChange>
          </w:tcPr>
          <w:p w14:paraId="02A7B147" w14:textId="77777777" w:rsidR="00C11E34" w:rsidRPr="00C53168" w:rsidDel="003F384E" w:rsidRDefault="00C11E34" w:rsidP="00C11E34">
            <w:pPr>
              <w:outlineLvl w:val="0"/>
              <w:rPr>
                <w:del w:id="1244" w:author="Vandana Bangera" w:date="2017-02-02T15:40:00Z"/>
                <w:sz w:val="20"/>
                <w:szCs w:val="20"/>
              </w:rPr>
            </w:pPr>
          </w:p>
        </w:tc>
        <w:tc>
          <w:tcPr>
            <w:tcW w:w="709" w:type="dxa"/>
            <w:tcPrChange w:id="1245" w:author="Tim Firmin" w:date="2017-10-12T11:58:00Z">
              <w:tcPr>
                <w:tcW w:w="709" w:type="dxa"/>
                <w:gridSpan w:val="2"/>
              </w:tcPr>
            </w:tcPrChange>
          </w:tcPr>
          <w:p w14:paraId="764897AE" w14:textId="77777777" w:rsidR="00C11E34" w:rsidRPr="00C53168" w:rsidDel="003F384E" w:rsidRDefault="00572EA1" w:rsidP="00C11E34">
            <w:pPr>
              <w:outlineLvl w:val="0"/>
              <w:rPr>
                <w:del w:id="1246" w:author="Vandana Bangera" w:date="2017-02-02T15:40:00Z"/>
                <w:sz w:val="20"/>
                <w:szCs w:val="20"/>
              </w:rPr>
            </w:pPr>
            <w:del w:id="1247" w:author="Vandana Bangera" w:date="2017-02-02T15:39:00Z">
              <w:r w:rsidRPr="00C53168" w:rsidDel="003F384E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662" w:type="dxa"/>
            <w:tcPrChange w:id="1248" w:author="Tim Firmin" w:date="2017-10-12T11:58:00Z">
              <w:tcPr>
                <w:tcW w:w="6662" w:type="dxa"/>
                <w:gridSpan w:val="5"/>
              </w:tcPr>
            </w:tcPrChange>
          </w:tcPr>
          <w:p w14:paraId="59EFD277" w14:textId="77777777" w:rsidR="00C11E34" w:rsidRPr="00C53168" w:rsidDel="003F384E" w:rsidRDefault="00C11E34" w:rsidP="00C11E34">
            <w:pPr>
              <w:outlineLvl w:val="0"/>
              <w:rPr>
                <w:del w:id="1249" w:author="Vandana Bangera" w:date="2017-02-02T15:39:00Z"/>
                <w:sz w:val="20"/>
                <w:szCs w:val="20"/>
              </w:rPr>
            </w:pPr>
            <w:del w:id="1250" w:author="Vandana Bangera" w:date="2017-02-02T15:39:00Z">
              <w:r w:rsidRPr="00C53168" w:rsidDel="003F384E">
                <w:rPr>
                  <w:sz w:val="20"/>
                  <w:szCs w:val="20"/>
                </w:rPr>
                <w:delText>Create Database</w:delText>
              </w:r>
              <w:r w:rsidR="00282740" w:rsidRPr="00C53168" w:rsidDel="003F384E">
                <w:rPr>
                  <w:sz w:val="20"/>
                  <w:szCs w:val="20"/>
                </w:rPr>
                <w:delText>:</w:delText>
              </w:r>
            </w:del>
          </w:p>
          <w:p w14:paraId="606A117F" w14:textId="77777777" w:rsidR="00C11E34" w:rsidRPr="00C53168" w:rsidDel="003F384E" w:rsidRDefault="00C11E34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51" w:author="Vandana Bangera" w:date="2017-02-02T15:39:00Z"/>
                <w:rFonts w:ascii="Times New Roman" w:hAnsi="Times New Roman"/>
                <w:sz w:val="20"/>
                <w:szCs w:val="20"/>
              </w:rPr>
            </w:pPr>
            <w:del w:id="1252" w:author="Vandana Bangera" w:date="2017-02-02T15:39:00Z">
              <w:r w:rsidRPr="00C53168" w:rsidDel="003F384E">
                <w:rPr>
                  <w:sz w:val="20"/>
                  <w:szCs w:val="20"/>
                </w:rPr>
                <w:delText>Files\Owner: sa</w:delText>
              </w:r>
            </w:del>
          </w:p>
          <w:p w14:paraId="602E0F0D" w14:textId="77777777" w:rsidR="00C11E34" w:rsidRPr="00C53168" w:rsidDel="003F384E" w:rsidRDefault="00C11E34" w:rsidP="00572EA1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53" w:author="Vandana Bangera" w:date="2017-02-02T15:40:00Z"/>
                <w:sz w:val="20"/>
                <w:szCs w:val="20"/>
              </w:rPr>
            </w:pPr>
            <w:del w:id="1254" w:author="Vandana Bangera" w:date="2017-02-02T15:39:00Z">
              <w:r w:rsidRPr="00C53168" w:rsidDel="003F384E">
                <w:rPr>
                  <w:sz w:val="20"/>
                  <w:szCs w:val="20"/>
                </w:rPr>
                <w:delText>Options\</w:delText>
              </w:r>
              <w:r w:rsidR="005A22B7" w:rsidRPr="00C53168" w:rsidDel="003F384E">
                <w:rPr>
                  <w:sz w:val="20"/>
                  <w:szCs w:val="20"/>
                </w:rPr>
                <w:delText>Parameterization: Simple</w:delText>
              </w:r>
            </w:del>
          </w:p>
        </w:tc>
        <w:tc>
          <w:tcPr>
            <w:tcW w:w="1181" w:type="dxa"/>
            <w:tcPrChange w:id="1255" w:author="Tim Firmin" w:date="2017-10-12T11:58:00Z">
              <w:tcPr>
                <w:tcW w:w="1181" w:type="dxa"/>
                <w:gridSpan w:val="2"/>
              </w:tcPr>
            </w:tcPrChange>
          </w:tcPr>
          <w:p w14:paraId="62043E5C" w14:textId="77777777" w:rsidR="00C11E34" w:rsidRPr="00C53168" w:rsidDel="003F384E" w:rsidRDefault="00C11E34" w:rsidP="00C11E34">
            <w:pPr>
              <w:outlineLvl w:val="0"/>
              <w:rPr>
                <w:del w:id="1256" w:author="Vandana Bangera" w:date="2017-02-02T15:40:00Z"/>
                <w:sz w:val="20"/>
                <w:szCs w:val="20"/>
              </w:rPr>
            </w:pPr>
            <w:del w:id="1257" w:author="Vandana Bangera" w:date="2017-02-02T15:39:00Z">
              <w:r w:rsidRPr="00C53168" w:rsidDel="003F384E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258" w:author="Tim Firmin" w:date="2017-10-12T11:58:00Z">
              <w:tcPr>
                <w:tcW w:w="520" w:type="dxa"/>
                <w:gridSpan w:val="2"/>
              </w:tcPr>
            </w:tcPrChange>
          </w:tcPr>
          <w:p w14:paraId="57D94B0D" w14:textId="77777777" w:rsidR="00C11E34" w:rsidRPr="00C53168" w:rsidDel="003F384E" w:rsidRDefault="00C11E34" w:rsidP="00C11E34">
            <w:pPr>
              <w:outlineLvl w:val="0"/>
              <w:rPr>
                <w:del w:id="1259" w:author="Vandana Bangera" w:date="2017-02-02T15:40:00Z"/>
                <w:sz w:val="20"/>
                <w:szCs w:val="20"/>
              </w:rPr>
            </w:pPr>
            <w:del w:id="1260" w:author="Vandana Bangera" w:date="2017-02-02T15:39:00Z">
              <w:r w:rsidRPr="00C53168" w:rsidDel="003F384E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261" w:author="Tim Firmin" w:date="2017-10-12T11:58:00Z">
              <w:tcPr>
                <w:tcW w:w="255" w:type="dxa"/>
              </w:tcPr>
            </w:tcPrChange>
          </w:tcPr>
          <w:p w14:paraId="462126B0" w14:textId="77777777" w:rsidR="00C11E34" w:rsidRPr="00C53168" w:rsidDel="003F384E" w:rsidRDefault="00C11E34" w:rsidP="00C11E34">
            <w:pPr>
              <w:outlineLvl w:val="0"/>
              <w:rPr>
                <w:del w:id="1262" w:author="Vandana Bangera" w:date="2017-02-02T15:40:00Z"/>
                <w:sz w:val="20"/>
                <w:szCs w:val="20"/>
              </w:rPr>
            </w:pPr>
          </w:p>
        </w:tc>
      </w:tr>
      <w:tr w:rsidR="00871AE4" w:rsidRPr="00C53168" w:rsidDel="000F4DBA" w14:paraId="5FC62FFB" w14:textId="77777777" w:rsidTr="00871AE4">
        <w:trPr>
          <w:del w:id="1263" w:author="Vandana Bangera" w:date="2017-02-13T10:35:00Z"/>
          <w:trPrChange w:id="1264" w:author="Tim Firmin" w:date="2017-10-12T11:58:00Z">
            <w:trPr>
              <w:gridBefore w:val="4"/>
            </w:trPr>
          </w:trPrChange>
        </w:trPr>
        <w:tc>
          <w:tcPr>
            <w:tcW w:w="371" w:type="dxa"/>
            <w:tcPrChange w:id="1265" w:author="Tim Firmin" w:date="2017-10-12T11:58:00Z">
              <w:tcPr>
                <w:tcW w:w="371" w:type="dxa"/>
              </w:tcPr>
            </w:tcPrChange>
          </w:tcPr>
          <w:p w14:paraId="2B51AD5C" w14:textId="77777777" w:rsidR="00C11E34" w:rsidRPr="00C53168" w:rsidDel="000F4DBA" w:rsidRDefault="00C11E34" w:rsidP="00C11E34">
            <w:pPr>
              <w:outlineLvl w:val="0"/>
              <w:rPr>
                <w:del w:id="1266" w:author="Vandana Bangera" w:date="2017-02-13T10:35:00Z"/>
                <w:sz w:val="20"/>
                <w:szCs w:val="20"/>
              </w:rPr>
            </w:pPr>
          </w:p>
        </w:tc>
        <w:tc>
          <w:tcPr>
            <w:tcW w:w="758" w:type="dxa"/>
            <w:tcPrChange w:id="1267" w:author="Tim Firmin" w:date="2017-10-12T11:58:00Z">
              <w:tcPr>
                <w:tcW w:w="758" w:type="dxa"/>
              </w:tcPr>
            </w:tcPrChange>
          </w:tcPr>
          <w:p w14:paraId="77745ED0" w14:textId="77777777" w:rsidR="00C11E34" w:rsidRPr="00C53168" w:rsidDel="000F4DBA" w:rsidRDefault="00C11E34" w:rsidP="00C11E34">
            <w:pPr>
              <w:outlineLvl w:val="0"/>
              <w:rPr>
                <w:del w:id="1268" w:author="Vandana Bangera" w:date="2017-02-13T10:35:00Z"/>
                <w:sz w:val="20"/>
                <w:szCs w:val="20"/>
              </w:rPr>
            </w:pPr>
          </w:p>
        </w:tc>
        <w:tc>
          <w:tcPr>
            <w:tcW w:w="709" w:type="dxa"/>
            <w:tcPrChange w:id="1269" w:author="Tim Firmin" w:date="2017-10-12T11:58:00Z">
              <w:tcPr>
                <w:tcW w:w="709" w:type="dxa"/>
                <w:gridSpan w:val="2"/>
              </w:tcPr>
            </w:tcPrChange>
          </w:tcPr>
          <w:p w14:paraId="46664657" w14:textId="77777777" w:rsidR="00C11E34" w:rsidRPr="00C53168" w:rsidDel="000F4DBA" w:rsidRDefault="00572EA1" w:rsidP="00C11E34">
            <w:pPr>
              <w:outlineLvl w:val="0"/>
              <w:rPr>
                <w:del w:id="1270" w:author="Vandana Bangera" w:date="2017-02-13T10:35:00Z"/>
                <w:strike/>
                <w:sz w:val="20"/>
                <w:szCs w:val="20"/>
                <w:rPrChange w:id="1271" w:author="Vandana Bangera" w:date="2017-02-17T14:43:00Z">
                  <w:rPr>
                    <w:del w:id="1272" w:author="Vandana Bangera" w:date="2017-02-13T10:35:00Z"/>
                    <w:sz w:val="20"/>
                    <w:szCs w:val="20"/>
                  </w:rPr>
                </w:rPrChange>
              </w:rPr>
            </w:pPr>
            <w:del w:id="1273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74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8</w:delText>
              </w:r>
            </w:del>
          </w:p>
        </w:tc>
        <w:tc>
          <w:tcPr>
            <w:tcW w:w="6662" w:type="dxa"/>
            <w:tcPrChange w:id="1275" w:author="Tim Firmin" w:date="2017-10-12T11:58:00Z">
              <w:tcPr>
                <w:tcW w:w="6662" w:type="dxa"/>
                <w:gridSpan w:val="5"/>
              </w:tcPr>
            </w:tcPrChange>
          </w:tcPr>
          <w:p w14:paraId="5CA541B5" w14:textId="77777777" w:rsidR="00C11E34" w:rsidRPr="00C53168" w:rsidDel="00D42E96" w:rsidRDefault="00C11E34" w:rsidP="00C11E34">
            <w:pPr>
              <w:outlineLvl w:val="0"/>
              <w:rPr>
                <w:del w:id="1276" w:author="Vandana Bangera" w:date="2017-02-13T10:32:00Z"/>
                <w:strike/>
                <w:sz w:val="20"/>
                <w:szCs w:val="20"/>
                <w:rPrChange w:id="1277" w:author="Vandana Bangera" w:date="2017-02-17T14:43:00Z">
                  <w:rPr>
                    <w:del w:id="1278" w:author="Vandana Bangera" w:date="2017-02-13T10:32:00Z"/>
                    <w:b/>
                    <w:sz w:val="20"/>
                    <w:szCs w:val="20"/>
                  </w:rPr>
                </w:rPrChange>
              </w:rPr>
            </w:pPr>
            <w:del w:id="1279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80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Delete Existing DB Objects in SSISConfiguration</w:delText>
              </w:r>
              <w:r w:rsidR="00282740" w:rsidRPr="00C53168" w:rsidDel="00D42E96">
                <w:rPr>
                  <w:strike/>
                  <w:sz w:val="20"/>
                  <w:szCs w:val="20"/>
                  <w:rPrChange w:id="1281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(if </w:delText>
              </w:r>
              <w:r w:rsidR="007F6F4B" w:rsidRPr="00C53168" w:rsidDel="00D42E96">
                <w:rPr>
                  <w:strike/>
                  <w:sz w:val="20"/>
                  <w:szCs w:val="20"/>
                  <w:rPrChange w:id="1282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>the database</w:delText>
              </w:r>
              <w:r w:rsidR="00282740" w:rsidRPr="00C53168" w:rsidDel="00D42E96">
                <w:rPr>
                  <w:strike/>
                  <w:sz w:val="20"/>
                  <w:szCs w:val="20"/>
                  <w:rPrChange w:id="1283" w:author="Vandana Bangera" w:date="2017-02-17T14:43:00Z">
                    <w:rPr>
                      <w:b/>
                      <w:sz w:val="20"/>
                      <w:szCs w:val="20"/>
                    </w:rPr>
                  </w:rPrChange>
                </w:rPr>
                <w:delText xml:space="preserve"> already existed)</w:delText>
              </w:r>
            </w:del>
          </w:p>
          <w:p w14:paraId="4AD6AF3E" w14:textId="77777777" w:rsidR="00C11E34" w:rsidRPr="00C53168" w:rsidDel="00D42E96" w:rsidRDefault="00C11E34" w:rsidP="00C11E34">
            <w:pPr>
              <w:outlineLvl w:val="0"/>
              <w:rPr>
                <w:del w:id="1284" w:author="Vandana Bangera" w:date="2017-02-13T10:32:00Z"/>
                <w:strike/>
                <w:sz w:val="20"/>
                <w:szCs w:val="20"/>
                <w:rPrChange w:id="1285" w:author="Vandana Bangera" w:date="2017-02-17T14:43:00Z">
                  <w:rPr>
                    <w:del w:id="1286" w:author="Vandana Bangera" w:date="2017-02-13T10:32:00Z"/>
                    <w:sz w:val="20"/>
                    <w:szCs w:val="20"/>
                  </w:rPr>
                </w:rPrChange>
              </w:rPr>
            </w:pPr>
            <w:del w:id="1287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88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As a test release may have already been deployed, execute the following DB scripts on SSISConfiguration:</w:delText>
              </w:r>
            </w:del>
          </w:p>
          <w:p w14:paraId="290DCC58" w14:textId="77777777" w:rsidR="00C11E34" w:rsidRPr="00C53168" w:rsidDel="00D42E96" w:rsidRDefault="00C11E34" w:rsidP="00C11E34">
            <w:pPr>
              <w:pStyle w:val="ListParagraph"/>
              <w:numPr>
                <w:ilvl w:val="0"/>
                <w:numId w:val="15"/>
              </w:numPr>
              <w:outlineLvl w:val="0"/>
              <w:rPr>
                <w:del w:id="1289" w:author="Vandana Bangera" w:date="2017-02-13T10:32:00Z"/>
                <w:strike/>
                <w:sz w:val="20"/>
                <w:szCs w:val="20"/>
                <w:rPrChange w:id="1290" w:author="Vandana Bangera" w:date="2017-02-17T14:43:00Z">
                  <w:rPr>
                    <w:del w:id="1291" w:author="Vandana Bangera" w:date="2017-02-13T10:32:00Z"/>
                    <w:b/>
                    <w:sz w:val="20"/>
                    <w:szCs w:val="20"/>
                  </w:rPr>
                </w:rPrChange>
              </w:rPr>
            </w:pPr>
            <w:del w:id="1292" w:author="Vandana Bangera" w:date="2017-02-13T10:32:00Z">
              <w:r w:rsidRPr="00C53168" w:rsidDel="00D42E96">
                <w:rPr>
                  <w:strike/>
                  <w:sz w:val="20"/>
                  <w:szCs w:val="20"/>
                  <w:rPrChange w:id="1293" w:author="Vandana Bangera" w:date="2017-02-17T14:43:00Z">
                    <w:rPr>
                      <w:sz w:val="20"/>
                      <w:szCs w:val="20"/>
                    </w:rPr>
                  </w:rPrChange>
                </w:rPr>
                <w:delText>SSISConfiguration.DropAllObjects.sql</w:delText>
              </w:r>
            </w:del>
          </w:p>
          <w:p w14:paraId="11651840" w14:textId="77777777" w:rsidR="00C11E34" w:rsidRPr="00C53168" w:rsidDel="000F4DBA" w:rsidRDefault="00C11E34" w:rsidP="00C11E34">
            <w:pPr>
              <w:outlineLvl w:val="0"/>
              <w:rPr>
                <w:del w:id="1294" w:author="Vandana Bangera" w:date="2017-02-13T10:35:00Z"/>
                <w:strike/>
                <w:color w:val="000000"/>
                <w:sz w:val="20"/>
                <w:szCs w:val="20"/>
                <w:rPrChange w:id="1295" w:author="Vandana Bangera" w:date="2017-02-17T14:43:00Z">
                  <w:rPr>
                    <w:del w:id="1296" w:author="Vandana Bangera" w:date="2017-02-13T10:35:00Z"/>
                    <w:color w:val="000000"/>
                    <w:sz w:val="20"/>
                    <w:szCs w:val="20"/>
                  </w:rPr>
                </w:rPrChange>
              </w:rPr>
            </w:pPr>
            <w:del w:id="1297" w:author="Vandana Bangera" w:date="2017-02-13T10:32:00Z">
              <w:r w:rsidRPr="00C53168" w:rsidDel="00D42E96">
                <w:rPr>
                  <w:strike/>
                  <w:color w:val="000000"/>
                  <w:sz w:val="20"/>
                  <w:szCs w:val="20"/>
                  <w:rPrChange w:id="1298" w:author="Vandana Bangera" w:date="2017-02-17T14:43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Save the results for each script in the release folder.</w:delText>
              </w:r>
            </w:del>
          </w:p>
        </w:tc>
        <w:tc>
          <w:tcPr>
            <w:tcW w:w="1181" w:type="dxa"/>
            <w:tcPrChange w:id="1299" w:author="Tim Firmin" w:date="2017-10-12T11:58:00Z">
              <w:tcPr>
                <w:tcW w:w="1181" w:type="dxa"/>
                <w:gridSpan w:val="2"/>
              </w:tcPr>
            </w:tcPrChange>
          </w:tcPr>
          <w:p w14:paraId="6E5FFF47" w14:textId="77777777" w:rsidR="00C11E34" w:rsidRPr="00C53168" w:rsidDel="000F4DBA" w:rsidRDefault="00C11E34" w:rsidP="00C11E34">
            <w:pPr>
              <w:outlineLvl w:val="0"/>
              <w:rPr>
                <w:del w:id="1300" w:author="Vandana Bangera" w:date="2017-02-13T10:35:00Z"/>
                <w:sz w:val="20"/>
                <w:szCs w:val="20"/>
              </w:rPr>
            </w:pPr>
            <w:del w:id="1301" w:author="Vandana Bangera" w:date="2017-02-13T10:32:00Z">
              <w:r w:rsidRPr="00C53168" w:rsidDel="00D42E96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804" w:type="dxa"/>
            <w:tcPrChange w:id="1302" w:author="Tim Firmin" w:date="2017-10-12T11:58:00Z">
              <w:tcPr>
                <w:tcW w:w="520" w:type="dxa"/>
                <w:gridSpan w:val="2"/>
              </w:tcPr>
            </w:tcPrChange>
          </w:tcPr>
          <w:p w14:paraId="73D13130" w14:textId="77777777" w:rsidR="00C11E34" w:rsidRPr="00C53168" w:rsidDel="000F4DBA" w:rsidRDefault="00C11E34" w:rsidP="00C11E34">
            <w:pPr>
              <w:outlineLvl w:val="0"/>
              <w:rPr>
                <w:del w:id="1303" w:author="Vandana Bangera" w:date="2017-02-13T10:35:00Z"/>
                <w:sz w:val="20"/>
                <w:szCs w:val="20"/>
              </w:rPr>
            </w:pPr>
            <w:del w:id="1304" w:author="Vandana Bangera" w:date="2017-02-13T10:32:00Z">
              <w:r w:rsidRPr="00C53168" w:rsidDel="00D42E96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255" w:type="dxa"/>
            <w:tcPrChange w:id="1305" w:author="Tim Firmin" w:date="2017-10-12T11:58:00Z">
              <w:tcPr>
                <w:tcW w:w="255" w:type="dxa"/>
              </w:tcPr>
            </w:tcPrChange>
          </w:tcPr>
          <w:p w14:paraId="3B58FBF1" w14:textId="77777777" w:rsidR="00C11E34" w:rsidRPr="00C53168" w:rsidDel="000F4DBA" w:rsidRDefault="00C11E34" w:rsidP="00C11E34">
            <w:pPr>
              <w:outlineLvl w:val="0"/>
              <w:rPr>
                <w:del w:id="1306" w:author="Vandana Bangera" w:date="2017-02-13T10:35:00Z"/>
                <w:sz w:val="20"/>
                <w:szCs w:val="20"/>
              </w:rPr>
            </w:pPr>
          </w:p>
        </w:tc>
      </w:tr>
    </w:tbl>
    <w:p w14:paraId="512B8B72" w14:textId="77777777" w:rsidR="0095221C" w:rsidRPr="00C53168" w:rsidRDefault="0095221C" w:rsidP="00541A0C">
      <w:pPr>
        <w:rPr>
          <w:rFonts w:ascii="Verdana" w:hAnsi="Verdana"/>
          <w:sz w:val="20"/>
          <w:szCs w:val="20"/>
          <w:rPrChange w:id="1307" w:author="Vandana Bangera" w:date="2017-02-17T14:43:00Z">
            <w:rPr>
              <w:rFonts w:ascii="Verdana" w:hAnsi="Verdana"/>
              <w:b/>
              <w:sz w:val="20"/>
              <w:szCs w:val="20"/>
            </w:rPr>
          </w:rPrChange>
        </w:rPr>
      </w:pPr>
    </w:p>
    <w:p w14:paraId="0E917766" w14:textId="3AB01351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  <w:ins w:id="1308" w:author="Tim Firmin" w:date="2017-10-12T12:28:00Z">
        <w:r w:rsidR="00EB59FA">
          <w:rPr>
            <w:rFonts w:ascii="Verdana" w:hAnsi="Verdana"/>
            <w:b/>
            <w:sz w:val="20"/>
            <w:szCs w:val="20"/>
          </w:rPr>
          <w:t xml:space="preserve"> [note – some of these tasks now voided due to previous FDM releases]</w:t>
        </w:r>
      </w:ins>
    </w:p>
    <w:p w14:paraId="7D9E3581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531"/>
        <w:gridCol w:w="665"/>
        <w:gridCol w:w="6146"/>
        <w:gridCol w:w="899"/>
        <w:gridCol w:w="546"/>
        <w:gridCol w:w="822"/>
      </w:tblGrid>
      <w:tr w:rsidR="00C434D7" w:rsidRPr="00E5196B" w14:paraId="4AC91A62" w14:textId="77777777" w:rsidTr="00DB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3" w:type="dxa"/>
          </w:tcPr>
          <w:p w14:paraId="3977919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533" w:type="dxa"/>
          </w:tcPr>
          <w:p w14:paraId="3B1863AF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69" w:type="dxa"/>
          </w:tcPr>
          <w:p w14:paraId="31B4FBA7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6120" w:type="dxa"/>
          </w:tcPr>
          <w:p w14:paraId="07270FA9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905" w:type="dxa"/>
          </w:tcPr>
          <w:p w14:paraId="00907FA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427D87BA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549" w:type="dxa"/>
          </w:tcPr>
          <w:p w14:paraId="64CCB98B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827" w:type="dxa"/>
          </w:tcPr>
          <w:p w14:paraId="1CF70009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C434D7" w:rsidRPr="00E5196B" w14:paraId="629BDA22" w14:textId="77777777" w:rsidTr="00DB15CF">
        <w:tc>
          <w:tcPr>
            <w:tcW w:w="853" w:type="dxa"/>
          </w:tcPr>
          <w:p w14:paraId="2005F586" w14:textId="40FC9798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1309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1310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533" w:type="dxa"/>
          </w:tcPr>
          <w:p w14:paraId="1FA8D9F1" w14:textId="77777777" w:rsidR="002F3552" w:rsidRDefault="002F3552" w:rsidP="00126310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</w:t>
            </w:r>
          </w:p>
        </w:tc>
        <w:tc>
          <w:tcPr>
            <w:tcW w:w="669" w:type="dxa"/>
          </w:tcPr>
          <w:p w14:paraId="2BBDB83C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20" w:type="dxa"/>
          </w:tcPr>
          <w:p w14:paraId="2851ACCA" w14:textId="77777777" w:rsidR="002F3552" w:rsidRDefault="002F3552" w:rsidP="00E13EBA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B9566A">
              <w:rPr>
                <w:b/>
                <w:color w:val="000000"/>
                <w:sz w:val="20"/>
                <w:szCs w:val="20"/>
              </w:rPr>
              <w:t xml:space="preserve">Deploy </w:t>
            </w:r>
            <w:del w:id="1311" w:author="Vandana Bangera" w:date="2017-01-26T16:15:00Z">
              <w:r w:rsidR="00B9566A" w:rsidRPr="00B9566A" w:rsidDel="00474519">
                <w:rPr>
                  <w:b/>
                  <w:sz w:val="20"/>
                  <w:szCs w:val="20"/>
                </w:rPr>
                <w:delText>BI-ADW-U01</w:delText>
              </w:r>
            </w:del>
            <w:ins w:id="1312" w:author="Vandana Bangera" w:date="2017-01-26T16:15:00Z">
              <w:r w:rsidR="00474519">
                <w:rPr>
                  <w:b/>
                  <w:sz w:val="20"/>
                  <w:szCs w:val="20"/>
                </w:rPr>
                <w:t>Fi</w:t>
              </w:r>
            </w:ins>
            <w:ins w:id="1313" w:author="Vandana Bangera" w:date="2017-02-02T16:52:00Z">
              <w:r w:rsidR="00351E47">
                <w:rPr>
                  <w:b/>
                  <w:sz w:val="20"/>
                  <w:szCs w:val="20"/>
                </w:rPr>
                <w:t>n</w:t>
              </w:r>
            </w:ins>
            <w:ins w:id="1314" w:author="Vandana Bangera" w:date="2017-01-26T16:15:00Z">
              <w:r w:rsidR="00474519">
                <w:rPr>
                  <w:b/>
                  <w:sz w:val="20"/>
                  <w:szCs w:val="20"/>
                </w:rPr>
                <w:t>anceStage</w:t>
              </w:r>
            </w:ins>
            <w:r w:rsidR="00B9566A" w:rsidRPr="00B9566A">
              <w:rPr>
                <w:b/>
                <w:sz w:val="20"/>
                <w:szCs w:val="20"/>
              </w:rPr>
              <w:t xml:space="preserve"> </w:t>
            </w:r>
            <w:r w:rsidRPr="00B9566A">
              <w:rPr>
                <w:b/>
                <w:color w:val="000000"/>
                <w:sz w:val="20"/>
                <w:szCs w:val="20"/>
              </w:rPr>
              <w:t>DB Objects</w:t>
            </w:r>
          </w:p>
          <w:p w14:paraId="605E96CD" w14:textId="77777777" w:rsidR="002F3552" w:rsidRDefault="002F3552" w:rsidP="00E13EBA">
            <w:pPr>
              <w:outlineLvl w:val="0"/>
              <w:rPr>
                <w:ins w:id="1315" w:author="Vandana Bangera" w:date="2017-02-13T13:59:00Z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Execute the following scripts </w:t>
            </w:r>
            <w:r w:rsidR="00B9566A">
              <w:rPr>
                <w:color w:val="000000"/>
                <w:sz w:val="20"/>
                <w:szCs w:val="20"/>
              </w:rPr>
              <w:t>from the Deployment folder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7CC1303" w14:textId="5B139F1B" w:rsidR="002F2D65" w:rsidRPr="00923D53" w:rsidDel="00106EBA" w:rsidRDefault="002F2D65">
            <w:pPr>
              <w:pStyle w:val="ListParagraph"/>
              <w:numPr>
                <w:ilvl w:val="0"/>
                <w:numId w:val="6"/>
              </w:numPr>
              <w:outlineLvl w:val="0"/>
              <w:rPr>
                <w:del w:id="1316" w:author="Tim Firmin" w:date="2018-05-22T11:06:00Z"/>
                <w:color w:val="BFBFBF" w:themeColor="background1" w:themeShade="BF"/>
                <w:sz w:val="20"/>
                <w:szCs w:val="20"/>
                <w:rPrChange w:id="1317" w:author="Tim Firmin" w:date="2018-05-08T11:03:00Z">
                  <w:rPr>
                    <w:del w:id="1318" w:author="Tim Firmin" w:date="2018-05-22T11:06:00Z"/>
                  </w:rPr>
                </w:rPrChange>
              </w:rPr>
              <w:pPrChange w:id="1319" w:author="Vandana Bangera" w:date="2017-02-13T14:00:00Z">
                <w:pPr>
                  <w:outlineLvl w:val="0"/>
                </w:pPr>
              </w:pPrChange>
            </w:pPr>
            <w:ins w:id="1320" w:author="Vandana Bangera" w:date="2017-02-13T13:59:00Z">
              <w:del w:id="1321" w:author="Tim Firmin" w:date="2018-05-22T11:06:00Z">
                <w:r w:rsidRPr="00923D53" w:rsidDel="00106EBA">
                  <w:rPr>
                    <w:color w:val="BFBFBF" w:themeColor="background1" w:themeShade="BF"/>
                    <w:sz w:val="20"/>
                    <w:szCs w:val="20"/>
                    <w:rPrChange w:id="1322" w:author="Tim Firmin" w:date="2018-05-08T11:03:00Z">
                      <w:rPr/>
                    </w:rPrChange>
                  </w:rPr>
                  <w:delText>Create the FinanceStage</w:delText>
                </w:r>
              </w:del>
            </w:ins>
            <w:ins w:id="1323" w:author="Vandana Bangera" w:date="2017-02-13T14:00:00Z">
              <w:del w:id="1324" w:author="Tim Firmin" w:date="2018-05-22T11:06:00Z">
                <w:r w:rsidRPr="00923D53" w:rsidDel="00106EBA">
                  <w:rPr>
                    <w:color w:val="BFBFBF" w:themeColor="background1" w:themeShade="BF"/>
                    <w:sz w:val="20"/>
                    <w:szCs w:val="20"/>
                    <w:rPrChange w:id="1325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DB  </w:delText>
                </w:r>
              </w:del>
            </w:ins>
          </w:p>
          <w:p w14:paraId="7423CE8A" w14:textId="20E7D815" w:rsidR="00842106" w:rsidRPr="00842106" w:rsidRDefault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26" w:author="Vandana Bangera" w:date="2017-02-10T17:31:00Z"/>
                <w:rFonts w:ascii="Times New Roman" w:hAnsi="Times New Roman"/>
                <w:color w:val="000000"/>
                <w:sz w:val="20"/>
                <w:szCs w:val="20"/>
                <w:rPrChange w:id="1327" w:author="Tim Firmin" w:date="2018-05-03T14:14:00Z">
                  <w:rPr>
                    <w:ins w:id="1328" w:author="Vandana Bangera" w:date="2017-02-10T17:31:00Z"/>
                  </w:rPr>
                </w:rPrChange>
              </w:rPr>
            </w:pPr>
            <w:ins w:id="1329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TM1H2_FinanceStage_SQLObjects</w:t>
              </w:r>
            </w:ins>
            <w:ins w:id="1330" w:author="Vandana Bangera" w:date="2017-02-10T17:31:00Z">
              <w:del w:id="1331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332" w:author="Tim Firmin" w:date="2017-10-12T12:26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333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.FinanceStage.publish</w:delText>
                </w:r>
              </w:del>
              <w:r w:rsidR="005215B0"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334" w:author="Vandana Bangera" w:date="2017-02-10T17:32:00Z">
              <w:r w:rsidR="004134DE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="004134DE"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="004134DE"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7AAF4FBF" w14:textId="77777777" w:rsidR="002F3552" w:rsidDel="00250CA6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5" w:author="Vandana Bangera" w:date="2017-02-10T16:49:00Z"/>
                <w:rFonts w:ascii="Times New Roman" w:hAnsi="Times New Roman"/>
                <w:color w:val="000000"/>
                <w:sz w:val="20"/>
                <w:szCs w:val="20"/>
              </w:rPr>
            </w:pPr>
            <w:del w:id="1336" w:author="Vandana Bangera" w:date="2017-02-10T16:49:00Z">
              <w:r w:rsidRPr="00793674"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Schemas.sql</w:delText>
              </w:r>
            </w:del>
          </w:p>
          <w:p w14:paraId="32935477" w14:textId="77777777" w:rsidR="007F6F4B" w:rsidDel="008E5A04" w:rsidRDefault="003E451A" w:rsidP="004E265B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7" w:author="Vandana Bangera" w:date="2017-02-02T15:41:00Z"/>
                <w:rFonts w:ascii="Times New Roman" w:hAnsi="Times New Roman"/>
                <w:color w:val="000000"/>
                <w:sz w:val="20"/>
                <w:szCs w:val="20"/>
              </w:rPr>
            </w:pPr>
            <w:del w:id="1338" w:author="Vandana Bangera" w:date="2017-02-02T15:41:00Z">
              <w:r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 Resources</w:delText>
              </w:r>
              <w:r w:rsidR="00B9566A"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AZPMSBLBU001.</w:delText>
              </w:r>
              <w:r w:rsidRPr="007F6F4B" w:rsidDel="008E5A04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sql</w:delText>
              </w:r>
            </w:del>
          </w:p>
          <w:p w14:paraId="591C194B" w14:textId="77777777" w:rsidR="00F60A65" w:rsidRPr="007F6F4B" w:rsidDel="005215B0" w:rsidRDefault="007F6F4B" w:rsidP="004E265B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39" w:author="Vandana Bangera" w:date="2017-02-10T17:31:00Z"/>
                <w:rFonts w:ascii="Times New Roman" w:hAnsi="Times New Roman"/>
                <w:color w:val="000000"/>
                <w:sz w:val="20"/>
                <w:szCs w:val="20"/>
              </w:rPr>
            </w:pPr>
            <w:del w:id="1340" w:author="Vandana Bangera" w:date="2017-02-10T16:49:00Z">
              <w:r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Ref</w:delText>
              </w:r>
              <w:r w:rsidR="002F3552" w:rsidRPr="007F6F4B" w:rsidDel="00250CA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erence.sql</w:delText>
              </w:r>
            </w:del>
          </w:p>
          <w:p w14:paraId="260337B3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41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42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Utils.sql</w:delText>
              </w:r>
            </w:del>
          </w:p>
          <w:p w14:paraId="647CA59E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43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44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Staging.sql</w:delText>
              </w:r>
            </w:del>
          </w:p>
          <w:p w14:paraId="1CEA8534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45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46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Clean.sql</w:delText>
              </w:r>
            </w:del>
          </w:p>
          <w:p w14:paraId="6C04D775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47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48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Transform.sql</w:delText>
              </w:r>
            </w:del>
          </w:p>
          <w:p w14:paraId="10CA8CDB" w14:textId="77777777" w:rsidR="002F3552" w:rsidRPr="00793674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49" w:author="Vandana Bangera" w:date="2017-02-02T16:52:00Z"/>
                <w:rFonts w:ascii="Times New Roman" w:hAnsi="Times New Roman"/>
                <w:color w:val="000000"/>
                <w:sz w:val="20"/>
                <w:szCs w:val="20"/>
              </w:rPr>
            </w:pPr>
            <w:del w:id="1350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Warehouse.sql</w:delText>
              </w:r>
            </w:del>
          </w:p>
          <w:p w14:paraId="458A7005" w14:textId="77777777" w:rsidR="002F3552" w:rsidRPr="00986071" w:rsidDel="00F60A65" w:rsidRDefault="002F3552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51" w:author="Vandana Bangera" w:date="2017-02-02T16:52:00Z"/>
                <w:color w:val="000000"/>
                <w:sz w:val="20"/>
                <w:szCs w:val="20"/>
              </w:rPr>
            </w:pPr>
            <w:del w:id="1352" w:author="Vandana Bangera" w:date="2017-02-02T16:52:00Z">
              <w:r w:rsidRPr="00793674" w:rsidDel="00F60A65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Warehouse.LoadDimDate.sql</w:delText>
              </w:r>
            </w:del>
          </w:p>
          <w:p w14:paraId="6AF84E13" w14:textId="1F64143A" w:rsidR="00986071" w:rsidRPr="00D52127" w:rsidDel="00842106" w:rsidRDefault="00986071" w:rsidP="00793674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53" w:author="Tim Firmin" w:date="2018-05-03T14:13:00Z"/>
                <w:color w:val="000000"/>
                <w:sz w:val="20"/>
                <w:szCs w:val="20"/>
              </w:rPr>
            </w:pPr>
            <w:del w:id="1354" w:author="Tim Firmin" w:date="2018-05-03T14:13:00Z">
              <w:r w:rsidRPr="007F1FB0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PermissionsSetup.sql</w:delText>
              </w:r>
            </w:del>
          </w:p>
          <w:p w14:paraId="52D81C12" w14:textId="37B9FCE2" w:rsidR="008E5A04" w:rsidRPr="00A755D2" w:rsidDel="00842106" w:rsidRDefault="00D52127">
            <w:pPr>
              <w:pStyle w:val="ListParagraph"/>
              <w:numPr>
                <w:ilvl w:val="0"/>
                <w:numId w:val="14"/>
              </w:numPr>
              <w:outlineLvl w:val="0"/>
              <w:rPr>
                <w:del w:id="1355" w:author="Tim Firmin" w:date="2018-05-03T14:13:00Z"/>
                <w:color w:val="000000"/>
                <w:sz w:val="20"/>
                <w:szCs w:val="20"/>
              </w:rPr>
            </w:pPr>
            <w:del w:id="1356" w:author="Tim Firmin" w:date="2018-05-03T14:13:00Z">
              <w:r w:rsidRPr="00A755D2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UserSetupUAT</w:delText>
              </w:r>
            </w:del>
            <w:ins w:id="1357" w:author="Vandana Bangera" w:date="2017-02-13T10:55:00Z">
              <w:del w:id="1358" w:author="Tim Firmin" w:date="2018-05-03T14:13:00Z">
                <w:r w:rsidR="00DC15FB" w:rsidRPr="00A755D2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  <w:del w:id="1359" w:author="Tim Firmin" w:date="2017-10-12T12:27:00Z">
                <w:r w:rsidR="00DC15FB" w:rsidRPr="00A755D2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del w:id="1360" w:author="Tim Firmin" w:date="2018-05-03T14:13:00Z">
              <w:r w:rsidRPr="00A755D2" w:rsidDel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.sql</w:delText>
              </w:r>
            </w:del>
            <w:ins w:id="1361" w:author="Vandana Bangera" w:date="2017-02-13T14:17:00Z">
              <w:del w:id="1362" w:author="Tim Firmin" w:date="2018-05-03T14:13:00Z">
                <w:r w:rsidR="001C6343" w:rsidRPr="00A755D2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47B9D167" w14:textId="77777777" w:rsidR="002F3552" w:rsidRPr="00A51E90" w:rsidRDefault="002F3552" w:rsidP="00A8588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Save the results for each script in the release folder.</w:t>
            </w:r>
          </w:p>
        </w:tc>
        <w:tc>
          <w:tcPr>
            <w:tcW w:w="905" w:type="dxa"/>
          </w:tcPr>
          <w:p w14:paraId="3EA347B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1903158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265D4138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69FDD47D" w14:textId="77777777" w:rsidTr="00DB15CF">
        <w:trPr>
          <w:ins w:id="1363" w:author="Vandana Bangera" w:date="2017-02-02T15:41:00Z"/>
        </w:trPr>
        <w:tc>
          <w:tcPr>
            <w:tcW w:w="853" w:type="dxa"/>
          </w:tcPr>
          <w:p w14:paraId="100C2D8F" w14:textId="77777777" w:rsidR="008E5A04" w:rsidRDefault="008E5A04" w:rsidP="00B63752">
            <w:pPr>
              <w:outlineLvl w:val="0"/>
              <w:rPr>
                <w:ins w:id="1364" w:author="Vandana Bangera" w:date="2017-02-02T15:41:00Z"/>
                <w:sz w:val="20"/>
                <w:szCs w:val="20"/>
              </w:rPr>
            </w:pPr>
            <w:ins w:id="1365" w:author="Vandana Bangera" w:date="2017-02-02T15:42:00Z">
              <w:r>
                <w:rPr>
                  <w:sz w:val="20"/>
                  <w:szCs w:val="20"/>
                </w:rPr>
                <w:t>&lt;TBC&gt;</w:t>
              </w:r>
            </w:ins>
          </w:p>
        </w:tc>
        <w:tc>
          <w:tcPr>
            <w:tcW w:w="533" w:type="dxa"/>
          </w:tcPr>
          <w:p w14:paraId="3E3C8D4F" w14:textId="77777777" w:rsidR="008E5A04" w:rsidRDefault="008E5A04" w:rsidP="00126310">
            <w:pPr>
              <w:outlineLvl w:val="0"/>
              <w:rPr>
                <w:ins w:id="1366" w:author="Vandana Bangera" w:date="2017-02-02T15:4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405D8AE" w14:textId="77777777" w:rsidR="008E5A04" w:rsidRDefault="008E5A04" w:rsidP="004E265B">
            <w:pPr>
              <w:outlineLvl w:val="0"/>
              <w:rPr>
                <w:ins w:id="1367" w:author="Vandana Bangera" w:date="2017-02-02T15:41:00Z"/>
                <w:sz w:val="20"/>
                <w:szCs w:val="20"/>
              </w:rPr>
            </w:pPr>
            <w:ins w:id="1368" w:author="Vandana Bangera" w:date="2017-02-02T15:42:00Z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6120" w:type="dxa"/>
          </w:tcPr>
          <w:p w14:paraId="5F5661E7" w14:textId="77777777" w:rsidR="008E5A04" w:rsidRDefault="008E5A04" w:rsidP="008E5A04">
            <w:pPr>
              <w:outlineLvl w:val="0"/>
              <w:rPr>
                <w:ins w:id="1369" w:author="Vandana Bangera" w:date="2017-02-13T14:11:00Z"/>
                <w:b/>
                <w:color w:val="000000"/>
                <w:sz w:val="20"/>
                <w:szCs w:val="20"/>
              </w:rPr>
            </w:pPr>
            <w:ins w:id="1370" w:author="Vandana Bangera" w:date="2017-02-02T15:42:00Z">
              <w:r w:rsidRPr="00B9566A">
                <w:rPr>
                  <w:b/>
                  <w:color w:val="000000"/>
                  <w:sz w:val="20"/>
                  <w:szCs w:val="20"/>
                </w:rPr>
                <w:t xml:space="preserve">Deploy </w:t>
              </w:r>
              <w:r>
                <w:rPr>
                  <w:b/>
                  <w:sz w:val="20"/>
                  <w:szCs w:val="20"/>
                </w:rPr>
                <w:t>Fi</w:t>
              </w:r>
            </w:ins>
            <w:ins w:id="1371" w:author="Vandana Bangera" w:date="2017-02-02T15:55:00Z">
              <w:r w:rsidR="00625BEE">
                <w:rPr>
                  <w:b/>
                  <w:sz w:val="20"/>
                  <w:szCs w:val="20"/>
                </w:rPr>
                <w:t>n</w:t>
              </w:r>
            </w:ins>
            <w:ins w:id="1372" w:author="Vandana Bangera" w:date="2017-02-02T15:42:00Z">
              <w:r>
                <w:rPr>
                  <w:b/>
                  <w:sz w:val="20"/>
                  <w:szCs w:val="20"/>
                </w:rPr>
                <w:t>anceDataMart</w:t>
              </w:r>
              <w:r w:rsidRPr="00B9566A">
                <w:rPr>
                  <w:b/>
                  <w:sz w:val="20"/>
                  <w:szCs w:val="20"/>
                </w:rPr>
                <w:t xml:space="preserve"> </w:t>
              </w:r>
              <w:r w:rsidRPr="00B9566A">
                <w:rPr>
                  <w:b/>
                  <w:color w:val="000000"/>
                  <w:sz w:val="20"/>
                  <w:szCs w:val="20"/>
                </w:rPr>
                <w:t>DB Objects</w:t>
              </w:r>
            </w:ins>
          </w:p>
          <w:p w14:paraId="0FF6BAD4" w14:textId="3E60A018" w:rsidR="00747354" w:rsidRPr="00923D53" w:rsidDel="00106EBA" w:rsidRDefault="00747354">
            <w:pPr>
              <w:pStyle w:val="ListParagraph"/>
              <w:numPr>
                <w:ilvl w:val="0"/>
                <w:numId w:val="6"/>
              </w:numPr>
              <w:outlineLvl w:val="0"/>
              <w:rPr>
                <w:ins w:id="1373" w:author="Vandana Bangera" w:date="2017-02-02T15:42:00Z"/>
                <w:del w:id="1374" w:author="Tim Firmin" w:date="2018-05-22T11:06:00Z"/>
                <w:color w:val="BFBFBF" w:themeColor="background1" w:themeShade="BF"/>
                <w:sz w:val="20"/>
                <w:szCs w:val="20"/>
                <w:rPrChange w:id="1375" w:author="Tim Firmin" w:date="2018-05-08T11:03:00Z">
                  <w:rPr>
                    <w:ins w:id="1376" w:author="Vandana Bangera" w:date="2017-02-02T15:42:00Z"/>
                    <w:del w:id="1377" w:author="Tim Firmin" w:date="2018-05-22T11:06:00Z"/>
                    <w:b/>
                  </w:rPr>
                </w:rPrChange>
              </w:rPr>
              <w:pPrChange w:id="1378" w:author="Tim Firmin" w:date="2018-05-08T11:03:00Z">
                <w:pPr>
                  <w:outlineLvl w:val="0"/>
                </w:pPr>
              </w:pPrChange>
            </w:pPr>
            <w:ins w:id="1379" w:author="Vandana Bangera" w:date="2017-02-13T14:11:00Z">
              <w:del w:id="1380" w:author="Tim Firmin" w:date="2018-05-22T11:06:00Z">
                <w:r w:rsidRPr="00923D53" w:rsidDel="00106EBA">
                  <w:rPr>
                    <w:color w:val="BFBFBF" w:themeColor="background1" w:themeShade="BF"/>
                    <w:sz w:val="20"/>
                    <w:szCs w:val="20"/>
                    <w:rPrChange w:id="1381" w:author="Tim Firmin" w:date="2018-05-08T11:03:00Z">
                      <w:rPr/>
                    </w:rPrChange>
                  </w:rPr>
                  <w:delText>Create the Finance</w:delText>
                </w:r>
              </w:del>
            </w:ins>
            <w:ins w:id="1382" w:author="Vandana Bangera" w:date="2017-02-13T14:14:00Z">
              <w:del w:id="1383" w:author="Tim Firmin" w:date="2018-05-22T11:06:00Z">
                <w:r w:rsidRPr="00923D53" w:rsidDel="00106EBA">
                  <w:rPr>
                    <w:color w:val="BFBFBF" w:themeColor="background1" w:themeShade="BF"/>
                    <w:sz w:val="20"/>
                    <w:szCs w:val="20"/>
                    <w:rPrChange w:id="1384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DataMart</w:delText>
                </w:r>
              </w:del>
            </w:ins>
            <w:ins w:id="1385" w:author="Vandana Bangera" w:date="2017-02-13T14:11:00Z">
              <w:del w:id="1386" w:author="Tim Firmin" w:date="2018-05-22T11:06:00Z">
                <w:r w:rsidRPr="00923D53" w:rsidDel="00106EBA">
                  <w:rPr>
                    <w:color w:val="BFBFBF" w:themeColor="background1" w:themeShade="BF"/>
                    <w:sz w:val="20"/>
                    <w:szCs w:val="20"/>
                    <w:rPrChange w:id="1387" w:author="Tim Firmin" w:date="2018-05-08T11:03:00Z">
                      <w:rPr/>
                    </w:rPrChange>
                  </w:rPr>
                  <w:delText xml:space="preserve"> DB</w:delText>
                </w:r>
              </w:del>
              <w:del w:id="1388" w:author="Tim Firmin" w:date="2017-10-12T12:26:00Z">
                <w:r w:rsidRPr="00923D53" w:rsidDel="0005462E">
                  <w:rPr>
                    <w:color w:val="BFBFBF" w:themeColor="background1" w:themeShade="BF"/>
                    <w:sz w:val="20"/>
                    <w:szCs w:val="20"/>
                    <w:rPrChange w:id="1389" w:author="Tim Firmin" w:date="2018-05-08T11:03:00Z">
                      <w:rPr/>
                    </w:rPrChange>
                  </w:rPr>
                  <w:delText xml:space="preserve"> </w:delText>
                </w:r>
              </w:del>
              <w:del w:id="1390" w:author="Tim Firmin" w:date="2018-05-22T11:06:00Z">
                <w:r w:rsidRPr="00923D53" w:rsidDel="00106EBA">
                  <w:rPr>
                    <w:color w:val="BFBFBF" w:themeColor="background1" w:themeShade="BF"/>
                    <w:sz w:val="20"/>
                    <w:szCs w:val="20"/>
                    <w:rPrChange w:id="1391" w:author="Tim Firmin" w:date="2018-05-08T11:03:00Z">
                      <w:rPr/>
                    </w:rPrChange>
                  </w:rPr>
                  <w:delText xml:space="preserve"> </w:delText>
                </w:r>
              </w:del>
            </w:ins>
          </w:p>
          <w:p w14:paraId="076A1DAD" w14:textId="6DDE65FE" w:rsidR="008E5A04" w:rsidRPr="00775EB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392" w:author="Tim Firmin" w:date="2018-05-08T11:19:00Z"/>
                <w:rFonts w:ascii="Times New Roman" w:hAnsi="Times New Roman"/>
                <w:color w:val="000000"/>
                <w:sz w:val="20"/>
                <w:szCs w:val="20"/>
                <w:rPrChange w:id="1393" w:author="Tim Firmin" w:date="2018-05-08T11:19:00Z">
                  <w:rPr>
                    <w:ins w:id="1394" w:author="Tim Firmin" w:date="2018-05-08T11:19:00Z"/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</w:rPrChange>
              </w:rPr>
            </w:pPr>
            <w:ins w:id="1395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FDM_FDM_SQLObjects</w:t>
              </w:r>
            </w:ins>
            <w:ins w:id="1396" w:author="Vandana Bangera" w:date="2017-02-10T17:31:00Z">
              <w:del w:id="1397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DB.</w:delText>
                </w:r>
              </w:del>
              <w:del w:id="1398" w:author="Tim Firmin" w:date="2017-10-12T12:26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  <w:del w:id="1399" w:author="Tim Firmin" w:date="2017-10-12T12:27:00Z"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.Finance</w:delText>
                </w:r>
                <w:r w:rsid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DataMart</w:delText>
                </w:r>
                <w:r w:rsidR="005215B0" w:rsidRPr="005215B0" w:rsidDel="0005462E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.publish</w:delText>
                </w:r>
              </w:del>
              <w:r w:rsidR="005215B0"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400" w:author="Vandana Bangera" w:date="2017-02-10T17:32:00Z">
              <w:r w:rsidR="004134DE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="004134DE"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="004134DE"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631E4504" w14:textId="079F1F46" w:rsidR="00775EB6" w:rsidRPr="006041B7" w:rsidRDefault="00775EB6">
            <w:pPr>
              <w:pStyle w:val="ListParagraph"/>
              <w:numPr>
                <w:ilvl w:val="1"/>
                <w:numId w:val="14"/>
              </w:numPr>
              <w:outlineLvl w:val="0"/>
              <w:rPr>
                <w:ins w:id="1401" w:author="Tim Firmin" w:date="2018-05-03T14:14:00Z"/>
                <w:rFonts w:ascii="Times New Roman" w:hAnsi="Times New Roman"/>
                <w:color w:val="000000"/>
                <w:sz w:val="20"/>
                <w:szCs w:val="20"/>
                <w:rPrChange w:id="1402" w:author="Tim Firmin" w:date="2018-05-24T09:57:00Z">
                  <w:rPr>
                    <w:ins w:id="1403" w:author="Tim Firmin" w:date="2018-05-03T14:14:00Z"/>
                    <w:rFonts w:ascii="Times New Roman" w:hAnsi="Times New Roman"/>
                    <w:b/>
                    <w:color w:val="000000"/>
                    <w:sz w:val="20"/>
                    <w:szCs w:val="20"/>
                    <w:u w:val="single"/>
                  </w:rPr>
                </w:rPrChange>
              </w:rPr>
              <w:pPrChange w:id="1404" w:author="Tim Firmin" w:date="2018-05-08T11:19:00Z">
                <w:pPr>
                  <w:pStyle w:val="ListParagraph"/>
                  <w:numPr>
                    <w:numId w:val="14"/>
                  </w:numPr>
                  <w:ind w:hanging="360"/>
                  <w:outlineLvl w:val="0"/>
                </w:pPr>
              </w:pPrChange>
            </w:pPr>
            <w:ins w:id="1405" w:author="Tim Firmin" w:date="2018-05-08T11:19:00Z">
              <w:r w:rsidRPr="006041B7">
                <w:rPr>
                  <w:rFonts w:ascii="Times New Roman" w:hAnsi="Times New Roman"/>
                  <w:color w:val="000000"/>
                  <w:sz w:val="20"/>
                  <w:szCs w:val="20"/>
                </w:rPr>
                <w:t>Builds CodaWarehouse.FactTM1Planning etc.</w:t>
              </w:r>
            </w:ins>
          </w:p>
          <w:p w14:paraId="07FBB903" w14:textId="778D6AFC" w:rsidR="00842106" w:rsidRDefault="00842106" w:rsidP="00842106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06" w:author="Vandana Bangera" w:date="2017-02-03T10:53:00Z"/>
                <w:rFonts w:ascii="Times New Roman" w:hAnsi="Times New Roman"/>
                <w:color w:val="000000"/>
                <w:sz w:val="20"/>
                <w:szCs w:val="20"/>
              </w:rPr>
            </w:pPr>
            <w:ins w:id="1407" w:author="Tim Firmin" w:date="2018-05-03T14:14:00Z">
              <w:r w:rsidRPr="00842106">
                <w:rPr>
                  <w:rFonts w:ascii="Times New Roman" w:hAnsi="Times New Roman"/>
                  <w:color w:val="000000"/>
                  <w:sz w:val="20"/>
                  <w:szCs w:val="20"/>
                </w:rPr>
                <w:t>TM1H2_FDM_SQLObjects</w:t>
              </w:r>
            </w:ins>
            <w:ins w:id="1408" w:author="Tim Firmin" w:date="2018-05-03T14:15:00Z">
              <w:r w:rsidRPr="005215B0">
                <w:rPr>
                  <w:rFonts w:ascii="Times New Roman" w:hAnsi="Times New Roman"/>
                  <w:color w:val="000000"/>
                  <w:sz w:val="20"/>
                  <w:szCs w:val="20"/>
                </w:rPr>
                <w:t>.sql</w:t>
              </w:r>
            </w:ins>
            <w:ins w:id="1409" w:author="Tim Firmin" w:date="2018-05-03T14:14:00Z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</w:t>
              </w:r>
              <w:r w:rsidRPr="00B9566A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in the </w:t>
              </w:r>
              <w:r w:rsidRPr="00B9566A">
                <w:rPr>
                  <w:rFonts w:ascii="Times New Roman" w:hAnsi="Times New Roman"/>
                  <w:b/>
                  <w:color w:val="000000"/>
                  <w:sz w:val="20"/>
                  <w:szCs w:val="20"/>
                  <w:u w:val="single"/>
                </w:rPr>
                <w:t>SQLCMD mode</w:t>
              </w:r>
            </w:ins>
          </w:p>
          <w:p w14:paraId="0D013457" w14:textId="529AD28D" w:rsidR="004A5A87" w:rsidDel="00842106" w:rsidRDefault="004A5A87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10" w:author="Vandana Bangera" w:date="2017-02-03T10:53:00Z"/>
                <w:del w:id="1411" w:author="Tim Firmin" w:date="2018-05-03T14:13:00Z"/>
                <w:rFonts w:ascii="Times New Roman" w:hAnsi="Times New Roman"/>
                <w:color w:val="000000"/>
                <w:sz w:val="20"/>
                <w:szCs w:val="20"/>
              </w:rPr>
            </w:pPr>
            <w:ins w:id="1412" w:author="Vandana Bangera" w:date="2017-02-03T10:53:00Z">
              <w:del w:id="1413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PermissionsSetup.sql</w:delText>
                </w:r>
              </w:del>
            </w:ins>
          </w:p>
          <w:p w14:paraId="0241B3D1" w14:textId="1A803A2E" w:rsidR="004A5A87" w:rsidRPr="001C6343" w:rsidDel="00842106" w:rsidRDefault="004A5A87" w:rsidP="008E5A04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414" w:author="Vandana Bangera" w:date="2017-02-02T15:42:00Z"/>
                <w:del w:id="1415" w:author="Tim Firmin" w:date="2018-05-03T14:13:00Z"/>
                <w:rFonts w:ascii="Times New Roman" w:hAnsi="Times New Roman"/>
                <w:color w:val="FF0000"/>
                <w:sz w:val="20"/>
                <w:szCs w:val="20"/>
                <w:rPrChange w:id="1416" w:author="Vandana Bangera" w:date="2017-02-13T14:17:00Z">
                  <w:rPr>
                    <w:ins w:id="1417" w:author="Vandana Bangera" w:date="2017-02-02T15:42:00Z"/>
                    <w:del w:id="1418" w:author="Tim Firmin" w:date="2018-05-03T14:13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ins w:id="1419" w:author="Vandana Bangera" w:date="2017-02-03T10:53:00Z">
              <w:del w:id="1420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UserSetup</w:delText>
                </w:r>
              </w:del>
            </w:ins>
            <w:ins w:id="1421" w:author="Vandana Bangera" w:date="2017-02-13T10:55:00Z">
              <w:del w:id="1422" w:author="Tim Firmin" w:date="2017-10-12T12:27:00Z">
                <w:r w:rsidR="00DC15FB" w:rsidDel="00202D54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423" w:author="Vandana Bangera" w:date="2017-02-03T10:53:00Z">
              <w:del w:id="1424" w:author="Tim Firmin" w:date="2018-05-03T14:13:00Z">
                <w:r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.sql</w:delText>
                </w:r>
              </w:del>
            </w:ins>
            <w:ins w:id="1425" w:author="Vandana Bangera" w:date="2017-02-13T14:17:00Z">
              <w:del w:id="1426" w:author="Tim Firmin" w:date="2018-05-03T14:13:00Z">
                <w:r w:rsidR="001C6343" w:rsidDel="00842106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 xml:space="preserve">  </w:delText>
                </w:r>
              </w:del>
            </w:ins>
          </w:p>
          <w:p w14:paraId="2D9C13F9" w14:textId="0161A6FF" w:rsidR="00842106" w:rsidRPr="00842106" w:rsidRDefault="00A755D2" w:rsidP="00E13EBA">
            <w:pPr>
              <w:outlineLvl w:val="0"/>
              <w:rPr>
                <w:ins w:id="1427" w:author="Vandana Bangera" w:date="2017-02-02T15:41:00Z"/>
                <w:color w:val="000000"/>
                <w:sz w:val="20"/>
                <w:szCs w:val="20"/>
                <w:rPrChange w:id="1428" w:author="Tim Firmin" w:date="2018-05-03T14:15:00Z">
                  <w:rPr>
                    <w:ins w:id="1429" w:author="Vandana Bangera" w:date="2017-02-02T15:41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430" w:author="Vandana Bangera" w:date="2017-02-14T15:16:00Z">
              <w:r>
                <w:rPr>
                  <w:color w:val="000000"/>
                  <w:sz w:val="20"/>
                  <w:szCs w:val="20"/>
                </w:rPr>
                <w:t>Save the results for each script in the release folder.</w:t>
              </w:r>
            </w:ins>
          </w:p>
        </w:tc>
        <w:tc>
          <w:tcPr>
            <w:tcW w:w="905" w:type="dxa"/>
          </w:tcPr>
          <w:p w14:paraId="57B6F007" w14:textId="52409EFF" w:rsidR="008E5A04" w:rsidRDefault="00DB15CF" w:rsidP="004E265B">
            <w:pPr>
              <w:outlineLvl w:val="0"/>
              <w:rPr>
                <w:ins w:id="1431" w:author="Vandana Bangera" w:date="2017-02-02T15:41:00Z"/>
                <w:sz w:val="20"/>
                <w:szCs w:val="20"/>
              </w:rPr>
            </w:pPr>
            <w:ins w:id="1432" w:author="Tim Firmin" w:date="2018-05-03T14:17:00Z">
              <w:r>
                <w:rPr>
                  <w:sz w:val="20"/>
                  <w:szCs w:val="20"/>
                </w:rPr>
                <w:t>SSMS</w:t>
              </w:r>
            </w:ins>
          </w:p>
        </w:tc>
        <w:tc>
          <w:tcPr>
            <w:tcW w:w="549" w:type="dxa"/>
          </w:tcPr>
          <w:p w14:paraId="202332B5" w14:textId="22D8CF02" w:rsidR="008E5A04" w:rsidRDefault="00DB15CF" w:rsidP="004E265B">
            <w:pPr>
              <w:outlineLvl w:val="0"/>
              <w:rPr>
                <w:ins w:id="1433" w:author="Vandana Bangera" w:date="2017-02-02T15:41:00Z"/>
                <w:sz w:val="20"/>
                <w:szCs w:val="20"/>
              </w:rPr>
            </w:pPr>
            <w:ins w:id="1434" w:author="Tim Firmin" w:date="2018-05-03T14:17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015D0E64" w14:textId="77777777" w:rsidR="008E5A04" w:rsidRDefault="008E5A04" w:rsidP="004E265B">
            <w:pPr>
              <w:outlineLvl w:val="0"/>
              <w:rPr>
                <w:ins w:id="1435" w:author="Vandana Bangera" w:date="2017-02-02T15:41:00Z"/>
                <w:sz w:val="20"/>
                <w:szCs w:val="20"/>
              </w:rPr>
            </w:pPr>
          </w:p>
        </w:tc>
      </w:tr>
      <w:tr w:rsidR="00842106" w:rsidRPr="00E5196B" w14:paraId="7A27333A" w14:textId="77777777" w:rsidTr="00DB15CF">
        <w:trPr>
          <w:ins w:id="1436" w:author="Tim Firmin" w:date="2018-05-03T14:15:00Z"/>
        </w:trPr>
        <w:tc>
          <w:tcPr>
            <w:tcW w:w="853" w:type="dxa"/>
          </w:tcPr>
          <w:p w14:paraId="39F39814" w14:textId="77777777" w:rsidR="00842106" w:rsidRPr="00682D70" w:rsidRDefault="00842106" w:rsidP="002F3552">
            <w:pPr>
              <w:outlineLvl w:val="0"/>
              <w:rPr>
                <w:ins w:id="1437" w:author="Tim Firmin" w:date="2018-05-03T14:15:00Z"/>
                <w:sz w:val="20"/>
                <w:szCs w:val="20"/>
                <w:highlight w:val="darkGray"/>
                <w:rPrChange w:id="1438" w:author="Tim Firmin" w:date="2018-05-22T10:25:00Z">
                  <w:rPr>
                    <w:ins w:id="1439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533" w:type="dxa"/>
          </w:tcPr>
          <w:p w14:paraId="511DF980" w14:textId="77777777" w:rsidR="00842106" w:rsidRPr="00682D70" w:rsidRDefault="00842106" w:rsidP="00B63752">
            <w:pPr>
              <w:outlineLvl w:val="0"/>
              <w:rPr>
                <w:ins w:id="1440" w:author="Tim Firmin" w:date="2018-05-03T14:15:00Z"/>
                <w:sz w:val="20"/>
                <w:szCs w:val="20"/>
                <w:highlight w:val="darkGray"/>
                <w:rPrChange w:id="1441" w:author="Tim Firmin" w:date="2018-05-22T10:25:00Z">
                  <w:rPr>
                    <w:ins w:id="1442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669" w:type="dxa"/>
          </w:tcPr>
          <w:p w14:paraId="05F99339" w14:textId="74B42039" w:rsidR="00842106" w:rsidRPr="00682D70" w:rsidRDefault="00DB15CF" w:rsidP="004E265B">
            <w:pPr>
              <w:outlineLvl w:val="0"/>
              <w:rPr>
                <w:ins w:id="1443" w:author="Tim Firmin" w:date="2018-05-03T14:15:00Z"/>
                <w:sz w:val="20"/>
                <w:szCs w:val="20"/>
                <w:highlight w:val="darkGray"/>
                <w:rPrChange w:id="1444" w:author="Tim Firmin" w:date="2018-05-22T10:25:00Z">
                  <w:rPr>
                    <w:ins w:id="1445" w:author="Tim Firmin" w:date="2018-05-03T14:15:00Z"/>
                    <w:sz w:val="20"/>
                    <w:szCs w:val="20"/>
                  </w:rPr>
                </w:rPrChange>
              </w:rPr>
            </w:pPr>
            <w:ins w:id="1446" w:author="Tim Firmin" w:date="2018-05-03T14:17:00Z">
              <w:r w:rsidRPr="00682D70">
                <w:rPr>
                  <w:sz w:val="20"/>
                  <w:szCs w:val="20"/>
                  <w:highlight w:val="darkGray"/>
                  <w:rPrChange w:id="1447" w:author="Tim Firmin" w:date="2018-05-22T10:25:00Z">
                    <w:rPr>
                      <w:sz w:val="20"/>
                      <w:szCs w:val="20"/>
                    </w:rPr>
                  </w:rPrChange>
                </w:rPr>
                <w:t>3</w:t>
              </w:r>
            </w:ins>
          </w:p>
        </w:tc>
        <w:tc>
          <w:tcPr>
            <w:tcW w:w="6120" w:type="dxa"/>
          </w:tcPr>
          <w:p w14:paraId="52919E83" w14:textId="0E5F2D33" w:rsidR="00842106" w:rsidRPr="00682D70" w:rsidRDefault="00106EBA" w:rsidP="005E6FA0">
            <w:pPr>
              <w:outlineLvl w:val="0"/>
              <w:rPr>
                <w:ins w:id="1448" w:author="Tim Firmin" w:date="2018-05-03T14:15:00Z"/>
                <w:b/>
                <w:color w:val="000000"/>
                <w:sz w:val="20"/>
                <w:szCs w:val="20"/>
                <w:highlight w:val="darkGray"/>
                <w:rPrChange w:id="1449" w:author="Tim Firmin" w:date="2018-05-22T10:25:00Z">
                  <w:rPr>
                    <w:ins w:id="1450" w:author="Tim Firmin" w:date="2018-05-03T14:15:00Z"/>
                    <w:b/>
                    <w:color w:val="000000"/>
                    <w:sz w:val="20"/>
                    <w:szCs w:val="20"/>
                    <w:highlight w:val="lightGray"/>
                  </w:rPr>
                </w:rPrChange>
              </w:rPr>
            </w:pPr>
            <w:ins w:id="1451" w:author="Tim Firmin" w:date="2018-05-22T11:06:00Z">
              <w:r>
                <w:rPr>
                  <w:b/>
                  <w:color w:val="000000"/>
                  <w:sz w:val="20"/>
                  <w:szCs w:val="20"/>
                  <w:highlight w:val="darkGray"/>
                </w:rPr>
                <w:t>[blank]</w:t>
              </w:r>
            </w:ins>
          </w:p>
        </w:tc>
        <w:tc>
          <w:tcPr>
            <w:tcW w:w="905" w:type="dxa"/>
          </w:tcPr>
          <w:p w14:paraId="377AF942" w14:textId="0FA3B988" w:rsidR="00842106" w:rsidRPr="00682D70" w:rsidRDefault="00842106" w:rsidP="004E265B">
            <w:pPr>
              <w:outlineLvl w:val="0"/>
              <w:rPr>
                <w:ins w:id="1452" w:author="Tim Firmin" w:date="2018-05-03T14:15:00Z"/>
                <w:sz w:val="20"/>
                <w:szCs w:val="20"/>
                <w:highlight w:val="darkGray"/>
                <w:rPrChange w:id="1453" w:author="Tim Firmin" w:date="2018-05-22T10:25:00Z">
                  <w:rPr>
                    <w:ins w:id="1454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549" w:type="dxa"/>
          </w:tcPr>
          <w:p w14:paraId="03B92183" w14:textId="1BEA8958" w:rsidR="00842106" w:rsidRPr="00682D70" w:rsidRDefault="00842106" w:rsidP="004E265B">
            <w:pPr>
              <w:outlineLvl w:val="0"/>
              <w:rPr>
                <w:ins w:id="1455" w:author="Tim Firmin" w:date="2018-05-03T14:15:00Z"/>
                <w:sz w:val="20"/>
                <w:szCs w:val="20"/>
                <w:highlight w:val="darkGray"/>
                <w:rPrChange w:id="1456" w:author="Tim Firmin" w:date="2018-05-22T10:25:00Z">
                  <w:rPr>
                    <w:ins w:id="1457" w:author="Tim Firmin" w:date="2018-05-03T14:15:00Z"/>
                    <w:sz w:val="20"/>
                    <w:szCs w:val="20"/>
                  </w:rPr>
                </w:rPrChange>
              </w:rPr>
            </w:pPr>
          </w:p>
        </w:tc>
        <w:tc>
          <w:tcPr>
            <w:tcW w:w="827" w:type="dxa"/>
          </w:tcPr>
          <w:p w14:paraId="70474B78" w14:textId="77777777" w:rsidR="00842106" w:rsidRPr="00682D70" w:rsidRDefault="00842106" w:rsidP="004E265B">
            <w:pPr>
              <w:outlineLvl w:val="0"/>
              <w:rPr>
                <w:ins w:id="1458" w:author="Tim Firmin" w:date="2018-05-03T14:15:00Z"/>
                <w:sz w:val="20"/>
                <w:szCs w:val="20"/>
                <w:highlight w:val="darkGray"/>
                <w:rPrChange w:id="1459" w:author="Tim Firmin" w:date="2018-05-22T10:25:00Z">
                  <w:rPr>
                    <w:ins w:id="1460" w:author="Tim Firmin" w:date="2018-05-03T14:15:00Z"/>
                    <w:sz w:val="20"/>
                    <w:szCs w:val="20"/>
                  </w:rPr>
                </w:rPrChange>
              </w:rPr>
            </w:pPr>
          </w:p>
        </w:tc>
      </w:tr>
      <w:tr w:rsidR="00C434D7" w:rsidRPr="00E5196B" w14:paraId="3662A282" w14:textId="77777777" w:rsidTr="00DB15CF">
        <w:tc>
          <w:tcPr>
            <w:tcW w:w="853" w:type="dxa"/>
          </w:tcPr>
          <w:p w14:paraId="49CDA829" w14:textId="77777777" w:rsidR="002F3552" w:rsidRPr="00E5196B" w:rsidRDefault="002F3552" w:rsidP="002F35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71B90FA6" w14:textId="77777777" w:rsidR="002F3552" w:rsidRPr="00E5196B" w:rsidRDefault="002F3552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39A3C94" w14:textId="3D451F39" w:rsidR="002F3552" w:rsidRPr="00E5196B" w:rsidRDefault="00DB15CF" w:rsidP="004E265B">
            <w:pPr>
              <w:outlineLvl w:val="0"/>
              <w:rPr>
                <w:sz w:val="20"/>
                <w:szCs w:val="20"/>
              </w:rPr>
            </w:pPr>
            <w:ins w:id="1461" w:author="Tim Firmin" w:date="2018-05-03T14:17:00Z">
              <w:r>
                <w:rPr>
                  <w:sz w:val="20"/>
                  <w:szCs w:val="20"/>
                </w:rPr>
                <w:t>4</w:t>
              </w:r>
            </w:ins>
            <w:ins w:id="1462" w:author="Vandana Bangera" w:date="2017-02-03T10:54:00Z">
              <w:del w:id="1463" w:author="Tim Firmin" w:date="2018-05-03T14:17:00Z">
                <w:r w:rsidR="004A5A87" w:rsidDel="00DB15CF">
                  <w:rPr>
                    <w:sz w:val="20"/>
                    <w:szCs w:val="20"/>
                  </w:rPr>
                  <w:delText>3</w:delText>
                </w:r>
              </w:del>
            </w:ins>
            <w:del w:id="1464" w:author="Vandana Bangera" w:date="2017-02-03T10:54:00Z">
              <w:r w:rsidR="002F3552" w:rsidDel="004A5A87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6120" w:type="dxa"/>
          </w:tcPr>
          <w:p w14:paraId="2F12DB8C" w14:textId="03A5F97F" w:rsidR="002F3552" w:rsidRPr="00DB15CF" w:rsidDel="00DB15CF" w:rsidRDefault="002F3552" w:rsidP="005E6FA0">
            <w:pPr>
              <w:outlineLvl w:val="0"/>
              <w:rPr>
                <w:del w:id="1465" w:author="Tim Firmin" w:date="2018-05-03T14:16:00Z"/>
                <w:color w:val="000000" w:themeColor="text1"/>
                <w:sz w:val="20"/>
                <w:szCs w:val="20"/>
                <w:rPrChange w:id="1466" w:author="Tim Firmin" w:date="2018-05-03T14:17:00Z">
                  <w:rPr>
                    <w:del w:id="1467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468" w:author="Tim Firmin" w:date="2018-05-03T14:16:00Z">
              <w:r w:rsidRPr="00DB15CF" w:rsidDel="00DB15CF">
                <w:rPr>
                  <w:b/>
                  <w:color w:val="000000" w:themeColor="text1"/>
                  <w:sz w:val="20"/>
                  <w:szCs w:val="20"/>
                  <w:rPrChange w:id="1469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BISystemUAT</w:delText>
              </w:r>
              <w:r w:rsidR="00B9566A" w:rsidRPr="00DB15CF" w:rsidDel="00DB15CF">
                <w:rPr>
                  <w:b/>
                  <w:color w:val="000000" w:themeColor="text1"/>
                  <w:sz w:val="20"/>
                  <w:szCs w:val="20"/>
                  <w:rPrChange w:id="1470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 xml:space="preserve"> </w:delText>
              </w:r>
            </w:del>
            <w:ins w:id="1471" w:author="Vandana Bangera" w:date="2017-02-13T12:26:00Z">
              <w:del w:id="1472" w:author="Tim Firmin" w:date="2018-05-03T14:16:00Z">
                <w:r w:rsidR="001077A0" w:rsidRPr="00DB15CF" w:rsidDel="00DB15CF">
                  <w:rPr>
                    <w:b/>
                    <w:color w:val="000000" w:themeColor="text1"/>
                    <w:sz w:val="20"/>
                    <w:szCs w:val="20"/>
                    <w:rPrChange w:id="1473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BISystem</w:delText>
                </w:r>
              </w:del>
              <w:del w:id="1474" w:author="Tim Firmin" w:date="2017-10-12T12:33:00Z">
                <w:r w:rsidR="001077A0" w:rsidRPr="00DB15CF" w:rsidDel="00EA52C9">
                  <w:rPr>
                    <w:b/>
                    <w:color w:val="000000" w:themeColor="text1"/>
                    <w:sz w:val="20"/>
                    <w:szCs w:val="20"/>
                    <w:rPrChange w:id="1475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476" w:author="Tim Firmin" w:date="2018-05-03T14:16:00Z">
                <w:r w:rsidR="001077A0" w:rsidRPr="00DB15CF" w:rsidDel="00DB15CF">
                  <w:rPr>
                    <w:b/>
                    <w:color w:val="000000" w:themeColor="text1"/>
                    <w:sz w:val="20"/>
                    <w:szCs w:val="20"/>
                    <w:rPrChange w:id="1477" w:author="Tim Firmin" w:date="2018-05-03T14:17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 </w:delText>
                </w:r>
              </w:del>
            </w:ins>
            <w:del w:id="1478" w:author="Tim Firmin" w:date="2018-05-03T14:16:00Z">
              <w:r w:rsidR="00B9566A" w:rsidRPr="00DB15CF" w:rsidDel="00DB15CF">
                <w:rPr>
                  <w:b/>
                  <w:color w:val="000000" w:themeColor="text1"/>
                  <w:sz w:val="20"/>
                  <w:szCs w:val="20"/>
                  <w:rPrChange w:id="1479" w:author="Tim Firmin" w:date="2018-05-03T14:17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DB Objects</w:delText>
              </w:r>
            </w:del>
          </w:p>
          <w:p w14:paraId="017D6547" w14:textId="417C97CD" w:rsidR="002F3552" w:rsidRPr="00DB15CF" w:rsidDel="00DB15CF" w:rsidRDefault="00086EFA" w:rsidP="005E6FA0">
            <w:pPr>
              <w:outlineLvl w:val="0"/>
              <w:rPr>
                <w:del w:id="1480" w:author="Tim Firmin" w:date="2018-05-03T14:16:00Z"/>
                <w:color w:val="000000" w:themeColor="text1"/>
                <w:sz w:val="20"/>
                <w:szCs w:val="20"/>
                <w:rPrChange w:id="1481" w:author="Tim Firmin" w:date="2018-05-03T14:17:00Z">
                  <w:rPr>
                    <w:del w:id="1482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483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484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Execute 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85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the following 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86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script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87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8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from 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89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the Deployment\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49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 folder:</w:delText>
              </w:r>
            </w:del>
          </w:p>
          <w:p w14:paraId="42A2F8FC" w14:textId="1A577E59" w:rsidR="00086EFA" w:rsidRPr="00DB15CF" w:rsidDel="00DB15CF" w:rsidRDefault="00086EFA" w:rsidP="00B9566A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491" w:author="Tim Firmin" w:date="2018-05-03T14:16:00Z"/>
                <w:color w:val="000000" w:themeColor="text1"/>
                <w:sz w:val="20"/>
                <w:szCs w:val="20"/>
                <w:rPrChange w:id="1492" w:author="Tim Firmin" w:date="2018-05-03T14:17:00Z">
                  <w:rPr>
                    <w:del w:id="1493" w:author="Tim Firmin" w:date="2018-05-03T14:16:00Z"/>
                    <w:color w:val="000000"/>
                    <w:sz w:val="20"/>
                    <w:szCs w:val="20"/>
                  </w:rPr>
                </w:rPrChange>
              </w:rPr>
            </w:pPr>
            <w:del w:id="1494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495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</w:delText>
              </w:r>
              <w:r w:rsidR="00B9566A" w:rsidRPr="00DB15CF" w:rsidDel="00DB15CF">
                <w:rPr>
                  <w:color w:val="000000" w:themeColor="text1"/>
                  <w:sz w:val="20"/>
                  <w:szCs w:val="20"/>
                  <w:rPrChange w:id="1496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.Publish</w:delText>
              </w:r>
            </w:del>
            <w:ins w:id="1497" w:author="Vandana Bangera" w:date="2017-02-14T11:53:00Z">
              <w:del w:id="1498" w:author="Tim Firmin" w:date="2017-10-12T12:33:00Z">
                <w:r w:rsidR="00AD31CC" w:rsidRPr="00DB15CF" w:rsidDel="00EA52C9">
                  <w:rPr>
                    <w:color w:val="000000" w:themeColor="text1"/>
                    <w:sz w:val="20"/>
                    <w:szCs w:val="20"/>
                    <w:rPrChange w:id="1499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  <w:del w:id="1500" w:author="Tim Firmin" w:date="2018-05-03T14:16:00Z">
                <w:r w:rsidR="00AD31CC" w:rsidRPr="00DB15CF" w:rsidDel="00DB15CF">
                  <w:rPr>
                    <w:color w:val="000000" w:themeColor="text1"/>
                    <w:sz w:val="20"/>
                    <w:szCs w:val="20"/>
                    <w:rPrChange w:id="1501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.Publish</w:delText>
                </w:r>
              </w:del>
            </w:ins>
            <w:del w:id="1502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50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  <w:r w:rsidR="003B1649" w:rsidRPr="00DB15CF" w:rsidDel="00DB15CF">
                <w:rPr>
                  <w:color w:val="000000" w:themeColor="text1"/>
                  <w:sz w:val="20"/>
                  <w:szCs w:val="20"/>
                  <w:rPrChange w:id="1504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in the </w:delText>
              </w:r>
              <w:r w:rsidR="003B1649" w:rsidRPr="00DB15CF" w:rsidDel="00DB15CF">
                <w:rPr>
                  <w:b/>
                  <w:color w:val="000000" w:themeColor="text1"/>
                  <w:sz w:val="20"/>
                  <w:szCs w:val="20"/>
                  <w:u w:val="single"/>
                  <w:rPrChange w:id="1505" w:author="Tim Firmin" w:date="2018-05-03T14:17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0136AB20" w14:textId="6B943DD8" w:rsidR="00D373D9" w:rsidRPr="00DB15CF" w:rsidDel="00DB15CF" w:rsidRDefault="007F1FB0" w:rsidP="00F6726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06" w:author="Tim Firmin" w:date="2018-05-03T14:16:00Z"/>
                <w:rFonts w:ascii="Times New Roman" w:hAnsi="Times New Roman"/>
                <w:color w:val="000000" w:themeColor="text1"/>
                <w:sz w:val="20"/>
                <w:szCs w:val="20"/>
                <w:rPrChange w:id="1507" w:author="Tim Firmin" w:date="2018-05-03T14:17:00Z">
                  <w:rPr>
                    <w:del w:id="1508" w:author="Tim Firmin" w:date="2018-05-03T14:16:00Z"/>
                    <w:rFonts w:ascii="Times New Roman" w:hAnsi="Times New Roman"/>
                    <w:color w:val="000000"/>
                    <w:sz w:val="20"/>
                    <w:szCs w:val="20"/>
                  </w:rPr>
                </w:rPrChange>
              </w:rPr>
            </w:pPr>
            <w:del w:id="1509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510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BISystem.PermissionsSetup</w:delText>
              </w:r>
              <w:r w:rsidR="00986071"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511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</w:del>
            <w:ins w:id="1512" w:author="Vandana Bangera" w:date="2017-02-13T10:55:00Z">
              <w:del w:id="1513" w:author="Tim Firmin" w:date="2018-05-03T14:16:00Z">
                <w:r w:rsidR="00DC15FB" w:rsidRPr="00DB15CF" w:rsidDel="00DB15CF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514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PermissionsSetup</w:delText>
                </w:r>
              </w:del>
              <w:del w:id="1515" w:author="Tim Firmin" w:date="2017-10-12T12:27:00Z">
                <w:r w:rsidR="00DC15FB" w:rsidRPr="00DB15CF" w:rsidDel="00202D54">
                  <w:rPr>
                    <w:rFonts w:ascii="Times New Roman" w:hAnsi="Times New Roman"/>
                    <w:color w:val="000000" w:themeColor="text1"/>
                    <w:sz w:val="20"/>
                    <w:szCs w:val="20"/>
                    <w:rPrChange w:id="1516" w:author="Tim Firmin" w:date="2018-05-03T14:17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Test</w:delText>
                </w:r>
              </w:del>
            </w:ins>
            <w:del w:id="1517" w:author="Tim Firmin" w:date="2018-05-03T14:16:00Z">
              <w:r w:rsidRPr="00DB15CF" w:rsidDel="00DB15CF">
                <w:rPr>
                  <w:rFonts w:ascii="Times New Roman" w:hAnsi="Times New Roman"/>
                  <w:color w:val="000000" w:themeColor="text1"/>
                  <w:sz w:val="20"/>
                  <w:szCs w:val="20"/>
                  <w:rPrChange w:id="151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  <w:p w14:paraId="294FA5D2" w14:textId="7150C79A" w:rsidR="00601E53" w:rsidDel="00DB15CF" w:rsidRDefault="00601E53">
            <w:pPr>
              <w:rPr>
                <w:del w:id="1519" w:author="Vandana Bangera" w:date="2017-02-10T17:33:00Z"/>
                <w:b/>
                <w:color w:val="000000" w:themeColor="text1"/>
                <w:sz w:val="20"/>
                <w:szCs w:val="20"/>
              </w:rPr>
              <w:pPrChange w:id="1520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del w:id="1521" w:author="Tim Firmin" w:date="2018-05-03T14:16:00Z">
              <w:r w:rsidRPr="00DB15CF" w:rsidDel="00DB15CF">
                <w:rPr>
                  <w:color w:val="000000" w:themeColor="text1"/>
                  <w:sz w:val="20"/>
                  <w:szCs w:val="20"/>
                  <w:rPrChange w:id="1522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Edit </w:delText>
              </w:r>
              <w:r w:rsidR="00552670" w:rsidRPr="00DB15CF" w:rsidDel="00DB15CF">
                <w:rPr>
                  <w:color w:val="000000" w:themeColor="text1"/>
                  <w:sz w:val="20"/>
                  <w:szCs w:val="20"/>
                  <w:rPrChange w:id="1523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(to set the key value) and execute 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524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the following script in the Deployment folder to set</w:delText>
              </w:r>
              <w:r w:rsidR="00796120" w:rsidRPr="00DB15CF" w:rsidDel="00DB15CF">
                <w:rPr>
                  <w:color w:val="000000" w:themeColor="text1"/>
                  <w:sz w:val="20"/>
                  <w:szCs w:val="20"/>
                  <w:rPrChange w:id="1525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up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526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 the </w:delText>
              </w:r>
              <w:r w:rsidR="00796120" w:rsidRPr="00DB15CF" w:rsidDel="00DB15CF">
                <w:rPr>
                  <w:color w:val="000000" w:themeColor="text1"/>
                  <w:sz w:val="20"/>
                  <w:szCs w:val="20"/>
                  <w:rPrChange w:id="1527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Blob Key in [Secure].[Configurations]</w:delText>
              </w:r>
              <w:r w:rsidRPr="00DB15CF" w:rsidDel="00DB15CF">
                <w:rPr>
                  <w:color w:val="000000" w:themeColor="text1"/>
                  <w:sz w:val="20"/>
                  <w:szCs w:val="20"/>
                  <w:rPrChange w:id="1528" w:author="Tim Firmin" w:date="2018-05-03T14:17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:</w:delText>
              </w:r>
            </w:del>
            <w:ins w:id="1529" w:author="Tim Firmin" w:date="2018-05-03T14:16:00Z">
              <w:r w:rsidR="00DB15CF" w:rsidRPr="00DB15CF">
                <w:rPr>
                  <w:b/>
                  <w:color w:val="000000" w:themeColor="text1"/>
                  <w:sz w:val="20"/>
                  <w:szCs w:val="20"/>
                  <w:rPrChange w:id="1530" w:author="Tim Firmin" w:date="2018-05-03T14:17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Deploy SQL Database Permissions</w:t>
              </w:r>
            </w:ins>
          </w:p>
          <w:p w14:paraId="5944B33C" w14:textId="77777777" w:rsidR="00DB15CF" w:rsidRPr="00DB15CF" w:rsidRDefault="00DB15CF">
            <w:pPr>
              <w:rPr>
                <w:ins w:id="1531" w:author="Tim Firmin" w:date="2018-05-03T14:17:00Z"/>
                <w:color w:val="000000" w:themeColor="text1"/>
                <w:sz w:val="20"/>
                <w:szCs w:val="20"/>
                <w:rPrChange w:id="1532" w:author="Tim Firmin" w:date="2018-05-03T14:17:00Z">
                  <w:rPr>
                    <w:ins w:id="1533" w:author="Tim Firmin" w:date="2018-05-03T14:17:00Z"/>
                    <w:color w:val="000000"/>
                    <w:sz w:val="20"/>
                    <w:szCs w:val="20"/>
                  </w:rPr>
                </w:rPrChange>
              </w:rPr>
              <w:pPrChange w:id="1534" w:author="Tim Firmin" w:date="2018-01-05T15:24:00Z">
                <w:pPr>
                  <w:outlineLvl w:val="0"/>
                </w:pPr>
              </w:pPrChange>
            </w:pPr>
          </w:p>
          <w:p w14:paraId="08441015" w14:textId="039AFF5B" w:rsidR="00DB15CF" w:rsidRPr="00D52127" w:rsidRDefault="00DB15CF" w:rsidP="00DB15CF">
            <w:pPr>
              <w:pStyle w:val="ListParagraph"/>
              <w:numPr>
                <w:ilvl w:val="0"/>
                <w:numId w:val="14"/>
              </w:numPr>
              <w:outlineLvl w:val="0"/>
              <w:rPr>
                <w:ins w:id="1535" w:author="Tim Firmin" w:date="2018-05-03T14:17:00Z"/>
                <w:color w:val="000000"/>
                <w:sz w:val="20"/>
                <w:szCs w:val="20"/>
              </w:rPr>
            </w:pPr>
            <w:ins w:id="1536" w:author="Tim Firmin" w:date="2018-05-03T14:17:00Z">
              <w:r w:rsidRPr="007F1FB0">
                <w:rPr>
                  <w:rFonts w:ascii="Times New Roman" w:hAnsi="Times New Roman"/>
                  <w:color w:val="000000"/>
                  <w:sz w:val="20"/>
                  <w:szCs w:val="20"/>
                </w:rPr>
                <w:t>PermissionsSetup.sql</w:t>
              </w:r>
            </w:ins>
            <w:ins w:id="1537" w:author="Tim Firmin" w:date="2018-05-08T11:24:00Z">
              <w:r w:rsidR="00775EB6">
                <w:rPr>
                  <w:rFonts w:ascii="Times New Roman" w:hAnsi="Times New Roman"/>
                  <w:color w:val="000000"/>
                  <w:sz w:val="20"/>
                  <w:szCs w:val="20"/>
                </w:rPr>
                <w:t xml:space="preserve"> – for </w:t>
              </w:r>
              <w:r w:rsidR="00775EB6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prs_subscribed_application</w:t>
              </w:r>
            </w:ins>
          </w:p>
          <w:p w14:paraId="6F992FCC" w14:textId="30BDC2A2" w:rsidR="00601E53" w:rsidRPr="00601E53" w:rsidRDefault="00AF2E84">
            <w:pPr>
              <w:pPrChange w:id="1538" w:author="Tim Firmin" w:date="2018-01-05T15:24:00Z">
                <w:pPr>
                  <w:pStyle w:val="ListParagraph"/>
                  <w:numPr>
                    <w:numId w:val="20"/>
                  </w:numPr>
                  <w:ind w:hanging="360"/>
                  <w:outlineLvl w:val="0"/>
                </w:pPr>
              </w:pPrChange>
            </w:pPr>
            <w:ins w:id="1539" w:author="Tim Firmin" w:date="2018-06-06T15:11:00Z">
              <w:r>
                <w:t>P</w:t>
              </w:r>
              <w:r w:rsidRPr="00AF2E84">
                <w:rPr>
                  <w:color w:val="000000"/>
                  <w:sz w:val="20"/>
                  <w:szCs w:val="20"/>
                  <w:lang w:eastAsia="en-US"/>
                  <w:rPrChange w:id="1540" w:author="Tim Firmin" w:date="2018-06-06T15:11:00Z">
                    <w:rPr/>
                  </w:rPrChange>
                </w:rPr>
                <w:t xml:space="preserve">lease ensure Prod Proxy Account has </w:t>
              </w:r>
              <w:r>
                <w:rPr>
                  <w:color w:val="000000"/>
                  <w:sz w:val="20"/>
                  <w:szCs w:val="20"/>
                  <w:lang w:eastAsia="en-US"/>
                </w:rPr>
                <w:t>‘</w:t>
              </w:r>
              <w:r w:rsidRPr="00AF2E84">
                <w:rPr>
                  <w:color w:val="000000"/>
                  <w:sz w:val="20"/>
                  <w:szCs w:val="20"/>
                  <w:lang w:eastAsia="en-US"/>
                  <w:rPrChange w:id="1541" w:author="Tim Firmin" w:date="2018-06-06T15:11:00Z">
                    <w:rPr/>
                  </w:rPrChange>
                </w:rPr>
                <w:t>Insert Into</w:t>
              </w:r>
              <w:r>
                <w:rPr>
                  <w:color w:val="000000"/>
                  <w:sz w:val="20"/>
                  <w:szCs w:val="20"/>
                  <w:lang w:eastAsia="en-US"/>
                </w:rPr>
                <w:t>’</w:t>
              </w:r>
              <w:bookmarkStart w:id="1542" w:name="_GoBack"/>
              <w:bookmarkEnd w:id="1542"/>
              <w:r w:rsidRPr="00AF2E84">
                <w:rPr>
                  <w:color w:val="000000"/>
                  <w:sz w:val="20"/>
                  <w:szCs w:val="20"/>
                  <w:lang w:eastAsia="en-US"/>
                  <w:rPrChange w:id="1543" w:author="Tim Firmin" w:date="2018-06-06T15:11:00Z">
                    <w:rPr/>
                  </w:rPrChange>
                </w:rPr>
                <w:t xml:space="preserve"> Permissions in BISystem.</w:t>
              </w:r>
            </w:ins>
            <w:del w:id="1544" w:author="Vandana Bangera" w:date="2017-02-10T17:33:00Z">
              <w:r w:rsidR="00F6726E" w:rsidRPr="00A8735B" w:rsidDel="004258C2">
                <w:rPr>
                  <w:rPrChange w:id="1545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BISystem.</w:delText>
              </w:r>
              <w:r w:rsidR="00601E53" w:rsidRPr="00A8735B" w:rsidDel="004258C2">
                <w:rPr>
                  <w:rPrChange w:id="1546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SecureConfiguration</w:delText>
              </w:r>
              <w:r w:rsidR="00F6726E" w:rsidRPr="00A8735B" w:rsidDel="004258C2">
                <w:rPr>
                  <w:rPrChange w:id="1547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Setup</w:delText>
              </w:r>
              <w:r w:rsidR="00601E53" w:rsidRPr="00A8735B" w:rsidDel="004258C2">
                <w:rPr>
                  <w:rPrChange w:id="1548" w:author="Vandana Bangera" w:date="2017-02-03T10:5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UAT.sql</w:delText>
              </w:r>
            </w:del>
          </w:p>
        </w:tc>
        <w:tc>
          <w:tcPr>
            <w:tcW w:w="905" w:type="dxa"/>
          </w:tcPr>
          <w:p w14:paraId="62CB878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351B232E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6D216D1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1FE4D8C4" w14:textId="77777777" w:rsidTr="00DB15CF">
        <w:tc>
          <w:tcPr>
            <w:tcW w:w="853" w:type="dxa"/>
          </w:tcPr>
          <w:p w14:paraId="01013404" w14:textId="77777777" w:rsidR="00572EA1" w:rsidRDefault="00572EA1" w:rsidP="00D373D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26352850" w14:textId="77777777" w:rsidR="00897DD4" w:rsidRDefault="00897DD4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0585B01" w14:textId="1FCB9292" w:rsidR="00572EA1" w:rsidRDefault="00DB15CF" w:rsidP="00D373D9">
            <w:pPr>
              <w:outlineLvl w:val="0"/>
              <w:rPr>
                <w:sz w:val="20"/>
                <w:szCs w:val="20"/>
              </w:rPr>
            </w:pPr>
            <w:ins w:id="1549" w:author="Tim Firmin" w:date="2018-05-03T14:17:00Z">
              <w:r>
                <w:rPr>
                  <w:sz w:val="20"/>
                  <w:szCs w:val="20"/>
                </w:rPr>
                <w:t>5</w:t>
              </w:r>
            </w:ins>
            <w:ins w:id="1550" w:author="Vandana Bangera" w:date="2017-02-06T16:15:00Z">
              <w:del w:id="1551" w:author="Tim Firmin" w:date="2018-05-03T14:17:00Z">
                <w:r w:rsidR="00526C13"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del w:id="1552" w:author="Vandana Bangera" w:date="2017-02-06T16:15:00Z">
              <w:r w:rsidR="00897DD4" w:rsidDel="00526C13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6120" w:type="dxa"/>
          </w:tcPr>
          <w:p w14:paraId="75274DFA" w14:textId="4DF00FAD" w:rsidR="00572EA1" w:rsidRDefault="00572EA1">
            <w:pPr>
              <w:outlineLvl w:val="0"/>
              <w:rPr>
                <w:ins w:id="1553" w:author="Tim Firmin" w:date="2018-05-03T14:13:00Z"/>
                <w:rFonts w:cs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Setup SSIS</w:t>
            </w:r>
            <w:del w:id="1554" w:author="Jon Myers" w:date="2017-01-16T09:49:00Z">
              <w:r w:rsidDel="00303A52">
                <w:rPr>
                  <w:b/>
                  <w:color w:val="000000"/>
                  <w:sz w:val="20"/>
                  <w:szCs w:val="20"/>
                </w:rPr>
                <w:delText xml:space="preserve"> </w:delText>
              </w:r>
            </w:del>
            <w:r>
              <w:rPr>
                <w:b/>
                <w:color w:val="000000"/>
                <w:sz w:val="20"/>
                <w:szCs w:val="20"/>
              </w:rPr>
              <w:t>DB Permissions</w:t>
            </w:r>
            <w:ins w:id="1555" w:author="Jon Myers" w:date="2017-01-16T09:49:00Z">
              <w:r w:rsidR="00303A52">
                <w:rPr>
                  <w:b/>
                  <w:color w:val="000000"/>
                  <w:sz w:val="20"/>
                  <w:szCs w:val="20"/>
                </w:rPr>
                <w:t xml:space="preserve"> (</w:t>
              </w:r>
              <w:r w:rsidR="00303A52" w:rsidRPr="00303A52">
                <w:rPr>
                  <w:b/>
                  <w:color w:val="000000"/>
                  <w:sz w:val="20"/>
                  <w:szCs w:val="20"/>
                </w:rPr>
                <w:t xml:space="preserve">on </w:t>
              </w:r>
              <w:r w:rsidR="00303A52" w:rsidRPr="00303A52">
                <w:rPr>
                  <w:rFonts w:cs="Arial"/>
                  <w:b/>
                  <w:sz w:val="20"/>
                  <w:szCs w:val="20"/>
                  <w:rPrChange w:id="1556" w:author="Jon Myers" w:date="2017-01-16T09:50:00Z">
                    <w:rPr>
                      <w:rFonts w:cs="Arial"/>
                      <w:sz w:val="20"/>
                      <w:szCs w:val="20"/>
                    </w:rPr>
                  </w:rPrChange>
                </w:rPr>
                <w:t>AZI-MS-SIS-</w:t>
              </w:r>
              <w:del w:id="1557" w:author="Vandana Bangera" w:date="2017-02-13T10:56:00Z">
                <w:r w:rsidR="00303A52" w:rsidRPr="00303A52" w:rsidDel="00202BF2">
                  <w:rPr>
                    <w:rFonts w:cs="Arial"/>
                    <w:b/>
                    <w:sz w:val="20"/>
                    <w:szCs w:val="20"/>
                    <w:rPrChange w:id="1558" w:author="Jon Myers" w:date="2017-01-16T09:50:00Z">
                      <w:rPr>
                        <w:rFonts w:cs="Arial"/>
                        <w:sz w:val="20"/>
                        <w:szCs w:val="20"/>
                      </w:rPr>
                    </w:rPrChange>
                  </w:rPr>
                  <w:delText>U</w:delText>
                </w:r>
              </w:del>
            </w:ins>
            <w:ins w:id="1559" w:author="Tim Firmin" w:date="2017-10-12T12:28:00Z">
              <w:r w:rsidR="00772D45">
                <w:rPr>
                  <w:rFonts w:cs="Arial"/>
                  <w:b/>
                  <w:sz w:val="20"/>
                  <w:szCs w:val="20"/>
                </w:rPr>
                <w:t>P</w:t>
              </w:r>
            </w:ins>
            <w:ins w:id="1560" w:author="Vandana Bangera" w:date="2017-02-13T10:56:00Z">
              <w:del w:id="1561" w:author="Tim Firmin" w:date="2017-10-12T12:28:00Z">
                <w:r w:rsidR="00202BF2" w:rsidDel="00EB59FA">
                  <w:rPr>
                    <w:rFonts w:cs="Arial"/>
                    <w:b/>
                    <w:sz w:val="20"/>
                    <w:szCs w:val="20"/>
                  </w:rPr>
                  <w:delText>T</w:delText>
                </w:r>
              </w:del>
              <w:r w:rsidR="00202BF2">
                <w:rPr>
                  <w:rFonts w:cs="Arial"/>
                  <w:b/>
                  <w:sz w:val="20"/>
                  <w:szCs w:val="20"/>
                </w:rPr>
                <w:t>0</w:t>
              </w:r>
            </w:ins>
            <w:ins w:id="1562" w:author="Jon Myers" w:date="2017-01-16T09:49:00Z">
              <w:r w:rsidR="00303A52" w:rsidRPr="00303A52">
                <w:rPr>
                  <w:rFonts w:cs="Arial"/>
                  <w:b/>
                  <w:sz w:val="20"/>
                  <w:szCs w:val="20"/>
                  <w:rPrChange w:id="1563" w:author="Jon Myers" w:date="2017-01-16T09:50:00Z">
                    <w:rPr>
                      <w:rFonts w:cs="Arial"/>
                      <w:sz w:val="20"/>
                      <w:szCs w:val="20"/>
                    </w:rPr>
                  </w:rPrChange>
                </w:rPr>
                <w:t>01, 50501)</w:t>
              </w:r>
            </w:ins>
          </w:p>
          <w:p w14:paraId="38A827D1" w14:textId="128EA44D" w:rsidR="00842106" w:rsidRPr="00911D4D" w:rsidRDefault="00842106">
            <w:pPr>
              <w:outlineLvl w:val="0"/>
              <w:rPr>
                <w:b/>
                <w:color w:val="000000"/>
                <w:sz w:val="20"/>
                <w:szCs w:val="20"/>
                <w:rPrChange w:id="1564" w:author="Tim Firmin" w:date="2018-05-08T11:26:00Z">
                  <w:rPr/>
                </w:rPrChange>
              </w:rPr>
            </w:pPr>
          </w:p>
        </w:tc>
        <w:tc>
          <w:tcPr>
            <w:tcW w:w="905" w:type="dxa"/>
          </w:tcPr>
          <w:p w14:paraId="260C550B" w14:textId="77777777" w:rsidR="00572EA1" w:rsidRDefault="00897DD4" w:rsidP="00D373D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422751DA" w14:textId="77777777" w:rsidR="00572EA1" w:rsidRDefault="00897DD4" w:rsidP="00D373D9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797BDD47" w14:textId="77777777" w:rsidR="00572EA1" w:rsidRDefault="00572EA1" w:rsidP="00D373D9">
            <w:pPr>
              <w:outlineLvl w:val="0"/>
              <w:rPr>
                <w:sz w:val="20"/>
                <w:szCs w:val="20"/>
              </w:rPr>
            </w:pPr>
          </w:p>
        </w:tc>
      </w:tr>
      <w:tr w:rsidR="0014177E" w:rsidRPr="00E5196B" w14:paraId="03B753CF" w14:textId="77777777" w:rsidTr="00DB15CF">
        <w:trPr>
          <w:ins w:id="1565" w:author="Vandana Bangera" w:date="2017-02-13T14:29:00Z"/>
        </w:trPr>
        <w:tc>
          <w:tcPr>
            <w:tcW w:w="853" w:type="dxa"/>
          </w:tcPr>
          <w:p w14:paraId="295CA74E" w14:textId="77777777" w:rsidR="0014177E" w:rsidRDefault="0014177E" w:rsidP="00D373D9">
            <w:pPr>
              <w:outlineLvl w:val="0"/>
              <w:rPr>
                <w:ins w:id="1566" w:author="Vandana Bangera" w:date="2017-02-13T14:29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628B157A" w14:textId="77777777" w:rsidR="0014177E" w:rsidRDefault="0014177E" w:rsidP="00B63752">
            <w:pPr>
              <w:outlineLvl w:val="0"/>
              <w:rPr>
                <w:ins w:id="1567" w:author="Vandana Bangera" w:date="2017-02-13T14:29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C3E7BA" w14:textId="5FC29BBE" w:rsidR="0014177E" w:rsidRDefault="00DB15CF" w:rsidP="00D373D9">
            <w:pPr>
              <w:outlineLvl w:val="0"/>
              <w:rPr>
                <w:ins w:id="1568" w:author="Vandana Bangera" w:date="2017-02-13T14:29:00Z"/>
                <w:sz w:val="20"/>
                <w:szCs w:val="20"/>
              </w:rPr>
            </w:pPr>
            <w:ins w:id="1569" w:author="Tim Firmin" w:date="2018-05-03T14:17:00Z">
              <w:r>
                <w:rPr>
                  <w:sz w:val="20"/>
                  <w:szCs w:val="20"/>
                </w:rPr>
                <w:t>5</w:t>
              </w:r>
            </w:ins>
            <w:ins w:id="1570" w:author="Vandana Bangera" w:date="2017-02-13T14:34:00Z">
              <w:del w:id="1571" w:author="Tim Firmin" w:date="2018-05-03T14:17:00Z">
                <w:r w:rsidR="0014177E" w:rsidDel="00DB15CF">
                  <w:rPr>
                    <w:sz w:val="20"/>
                    <w:szCs w:val="20"/>
                  </w:rPr>
                  <w:delText>4</w:delText>
                </w:r>
              </w:del>
              <w:r w:rsidR="0014177E">
                <w:rPr>
                  <w:sz w:val="20"/>
                  <w:szCs w:val="20"/>
                </w:rPr>
                <w:t>.1</w:t>
              </w:r>
            </w:ins>
          </w:p>
        </w:tc>
        <w:tc>
          <w:tcPr>
            <w:tcW w:w="6120" w:type="dxa"/>
          </w:tcPr>
          <w:p w14:paraId="529D8E74" w14:textId="0DD81895" w:rsidR="0014177E" w:rsidRDefault="0014177E">
            <w:pPr>
              <w:outlineLvl w:val="0"/>
              <w:rPr>
                <w:ins w:id="1572" w:author="Vandana Bangera" w:date="2017-02-13T14:29:00Z"/>
                <w:b/>
                <w:color w:val="000000"/>
                <w:sz w:val="20"/>
                <w:szCs w:val="20"/>
              </w:rPr>
            </w:pPr>
            <w:ins w:id="1573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Create the </w:t>
              </w:r>
              <w:del w:id="1574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575" w:author="Tim Firmin" w:date="2017-10-12T12:33:00Z">
              <w:r w:rsidR="00C45F47">
                <w:rPr>
                  <w:color w:val="000000"/>
                  <w:sz w:val="20"/>
                  <w:szCs w:val="20"/>
                </w:rPr>
                <w:t>Prod</w:t>
              </w:r>
            </w:ins>
            <w:ins w:id="1576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 SSISDB </w:t>
              </w:r>
              <w:del w:id="1577" w:author="Tim Firmin" w:date="2017-10-12T12:33:00Z">
                <w:r w:rsidDel="00EA52C9">
                  <w:rPr>
                    <w:color w:val="000000"/>
                    <w:sz w:val="20"/>
                    <w:szCs w:val="20"/>
                  </w:rPr>
                  <w:delText>FinanceDataMart</w:delText>
                </w:r>
              </w:del>
            </w:ins>
            <w:ins w:id="1578" w:author="Tim Firmin" w:date="2017-10-12T12:33:00Z">
              <w:r w:rsidR="00EA52C9">
                <w:rPr>
                  <w:color w:val="000000"/>
                  <w:sz w:val="20"/>
                  <w:szCs w:val="20"/>
                </w:rPr>
                <w:t>BITurquoise</w:t>
              </w:r>
            </w:ins>
            <w:ins w:id="1579" w:author="Vandana Bangera" w:date="2017-02-13T14:34:00Z">
              <w:r>
                <w:rPr>
                  <w:color w:val="000000"/>
                  <w:sz w:val="20"/>
                  <w:szCs w:val="20"/>
                </w:rPr>
                <w:t xml:space="preserve"> folder</w:t>
              </w:r>
            </w:ins>
          </w:p>
        </w:tc>
        <w:tc>
          <w:tcPr>
            <w:tcW w:w="905" w:type="dxa"/>
          </w:tcPr>
          <w:p w14:paraId="016EE7B7" w14:textId="77777777" w:rsidR="0014177E" w:rsidRDefault="00396EDF" w:rsidP="00D373D9">
            <w:pPr>
              <w:outlineLvl w:val="0"/>
              <w:rPr>
                <w:ins w:id="1580" w:author="Vandana Bangera" w:date="2017-02-13T14:29:00Z"/>
                <w:sz w:val="20"/>
                <w:szCs w:val="20"/>
              </w:rPr>
            </w:pPr>
            <w:ins w:id="1581" w:author="Vandana Bangera" w:date="2017-02-13T14:36:00Z">
              <w:r>
                <w:rPr>
                  <w:sz w:val="20"/>
                  <w:szCs w:val="20"/>
                </w:rPr>
                <w:t>SS</w:t>
              </w:r>
              <w:r w:rsidR="009942A6">
                <w:rPr>
                  <w:sz w:val="20"/>
                  <w:szCs w:val="20"/>
                </w:rPr>
                <w:t>MS</w:t>
              </w:r>
            </w:ins>
          </w:p>
        </w:tc>
        <w:tc>
          <w:tcPr>
            <w:tcW w:w="549" w:type="dxa"/>
          </w:tcPr>
          <w:p w14:paraId="16BBF65B" w14:textId="77777777" w:rsidR="0014177E" w:rsidRDefault="0014177E" w:rsidP="00D373D9">
            <w:pPr>
              <w:outlineLvl w:val="0"/>
              <w:rPr>
                <w:ins w:id="1582" w:author="Vandana Bangera" w:date="2017-02-13T14:29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3E6AE3E" w14:textId="77777777" w:rsidR="0014177E" w:rsidRDefault="0014177E" w:rsidP="00D373D9">
            <w:pPr>
              <w:outlineLvl w:val="0"/>
              <w:rPr>
                <w:ins w:id="1583" w:author="Vandana Bangera" w:date="2017-02-13T14:29:00Z"/>
                <w:sz w:val="20"/>
                <w:szCs w:val="20"/>
              </w:rPr>
            </w:pPr>
          </w:p>
        </w:tc>
      </w:tr>
      <w:tr w:rsidR="00C434D7" w:rsidRPr="00E5196B" w:rsidDel="00D42E96" w14:paraId="2B3CD597" w14:textId="77777777" w:rsidTr="00DB15CF">
        <w:trPr>
          <w:del w:id="1584" w:author="Vandana Bangera" w:date="2017-02-13T10:33:00Z"/>
        </w:trPr>
        <w:tc>
          <w:tcPr>
            <w:tcW w:w="853" w:type="dxa"/>
          </w:tcPr>
          <w:p w14:paraId="2B16EEBD" w14:textId="77777777" w:rsidR="00CC014F" w:rsidDel="00D42E96" w:rsidRDefault="00CC014F" w:rsidP="00D373D9">
            <w:pPr>
              <w:outlineLvl w:val="0"/>
              <w:rPr>
                <w:del w:id="1585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9D18787" w14:textId="77777777" w:rsidR="00CC014F" w:rsidDel="00D42E96" w:rsidRDefault="00CC014F" w:rsidP="00B63752">
            <w:pPr>
              <w:outlineLvl w:val="0"/>
              <w:rPr>
                <w:del w:id="1586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64908BA" w14:textId="77777777" w:rsidR="00CC014F" w:rsidRPr="00526C13" w:rsidDel="00D42E96" w:rsidRDefault="001C618E" w:rsidP="00D373D9">
            <w:pPr>
              <w:outlineLvl w:val="0"/>
              <w:rPr>
                <w:del w:id="1587" w:author="Vandana Bangera" w:date="2017-02-13T10:33:00Z"/>
                <w:strike/>
                <w:sz w:val="20"/>
                <w:szCs w:val="20"/>
                <w:rPrChange w:id="1588" w:author="Vandana Bangera" w:date="2017-02-06T16:15:00Z">
                  <w:rPr>
                    <w:del w:id="1589" w:author="Vandana Bangera" w:date="2017-02-13T10:33:00Z"/>
                    <w:sz w:val="20"/>
                    <w:szCs w:val="20"/>
                  </w:rPr>
                </w:rPrChange>
              </w:rPr>
            </w:pPr>
            <w:del w:id="1590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59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3,1</w:delText>
              </w:r>
            </w:del>
          </w:p>
        </w:tc>
        <w:tc>
          <w:tcPr>
            <w:tcW w:w="6120" w:type="dxa"/>
          </w:tcPr>
          <w:p w14:paraId="1AE0BABD" w14:textId="77777777" w:rsidR="00CC014F" w:rsidRPr="00526C13" w:rsidDel="00D42E96" w:rsidRDefault="00CC014F" w:rsidP="00CC014F">
            <w:pPr>
              <w:outlineLvl w:val="0"/>
              <w:rPr>
                <w:del w:id="1592" w:author="Vandana Bangera" w:date="2017-02-13T10:33:00Z"/>
                <w:strike/>
                <w:color w:val="000000"/>
                <w:sz w:val="20"/>
                <w:szCs w:val="20"/>
                <w:rPrChange w:id="1593" w:author="Vandana Bangera" w:date="2017-02-06T16:15:00Z">
                  <w:rPr>
                    <w:del w:id="1594" w:author="Vandana Bangera" w:date="2017-02-13T10:33:00Z"/>
                    <w:color w:val="000000"/>
                    <w:sz w:val="20"/>
                    <w:szCs w:val="20"/>
                  </w:rPr>
                </w:rPrChange>
              </w:rPr>
            </w:pPr>
            <w:del w:id="1595" w:author="Vandana Bangera" w:date="2017-02-13T10:33:00Z">
              <w:r w:rsidRPr="00526C13" w:rsidDel="00D42E96">
                <w:rPr>
                  <w:strike/>
                  <w:color w:val="000000"/>
                  <w:sz w:val="20"/>
                  <w:szCs w:val="20"/>
                  <w:rPrChange w:id="1596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Deployment\SSISDB folder:</w:delText>
              </w:r>
            </w:del>
          </w:p>
          <w:p w14:paraId="3A689F1B" w14:textId="77777777" w:rsidR="00CC014F" w:rsidRPr="00526C13" w:rsidDel="00D42E96" w:rsidRDefault="00CC014F" w:rsidP="00E23F2E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597" w:author="Vandana Bangera" w:date="2017-02-13T10:33:00Z"/>
                <w:b/>
                <w:strike/>
                <w:color w:val="000000"/>
                <w:sz w:val="20"/>
                <w:szCs w:val="20"/>
                <w:rPrChange w:id="1598" w:author="Vandana Bangera" w:date="2017-02-06T16:15:00Z">
                  <w:rPr>
                    <w:del w:id="1599" w:author="Vandana Bangera" w:date="2017-02-13T10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00" w:author="Vandana Bangera" w:date="2017-02-13T10:33:00Z">
              <w:r w:rsidRPr="00526C13" w:rsidDel="00D42E96">
                <w:rPr>
                  <w:strike/>
                  <w:color w:val="000000"/>
                  <w:sz w:val="20"/>
                  <w:szCs w:val="20"/>
                  <w:rPrChange w:id="1601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SSISDB.</w:delText>
              </w:r>
              <w:r w:rsidR="00E23F2E" w:rsidRPr="00526C13" w:rsidDel="00D42E96">
                <w:rPr>
                  <w:strike/>
                  <w:color w:val="000000"/>
                  <w:sz w:val="20"/>
                  <w:szCs w:val="20"/>
                  <w:rPrChange w:id="1602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User</w:delText>
              </w:r>
              <w:r w:rsidRPr="00526C13" w:rsidDel="00D42E96">
                <w:rPr>
                  <w:strike/>
                  <w:color w:val="000000"/>
                  <w:sz w:val="20"/>
                  <w:szCs w:val="20"/>
                  <w:rPrChange w:id="1603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Setup</w:delText>
              </w:r>
              <w:r w:rsidR="000C2C24" w:rsidRPr="00526C13" w:rsidDel="00D42E96">
                <w:rPr>
                  <w:strike/>
                  <w:color w:val="000000"/>
                  <w:sz w:val="20"/>
                  <w:szCs w:val="20"/>
                  <w:rPrChange w:id="1604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  <w:r w:rsidRPr="00526C13" w:rsidDel="00D42E96">
                <w:rPr>
                  <w:strike/>
                  <w:color w:val="000000"/>
                  <w:sz w:val="20"/>
                  <w:szCs w:val="20"/>
                  <w:rPrChange w:id="1605" w:author="Vandana Bangera" w:date="2017-02-06T16:15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.sql</w:delText>
              </w:r>
            </w:del>
          </w:p>
        </w:tc>
        <w:tc>
          <w:tcPr>
            <w:tcW w:w="905" w:type="dxa"/>
          </w:tcPr>
          <w:p w14:paraId="5AAC9C5C" w14:textId="77777777" w:rsidR="00CC014F" w:rsidDel="00D42E96" w:rsidRDefault="00CC014F" w:rsidP="00D373D9">
            <w:pPr>
              <w:outlineLvl w:val="0"/>
              <w:rPr>
                <w:del w:id="1606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2AF74F30" w14:textId="77777777" w:rsidR="00CC014F" w:rsidDel="00D42E96" w:rsidRDefault="00CC014F" w:rsidP="00D373D9">
            <w:pPr>
              <w:outlineLvl w:val="0"/>
              <w:rPr>
                <w:del w:id="1607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6CA5AF23" w14:textId="77777777" w:rsidR="00CC014F" w:rsidDel="00D42E96" w:rsidRDefault="00CC014F" w:rsidP="00D373D9">
            <w:pPr>
              <w:outlineLvl w:val="0"/>
              <w:rPr>
                <w:del w:id="1608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41E5AC90" w14:textId="77777777" w:rsidTr="00DB15CF">
        <w:trPr>
          <w:del w:id="1609" w:author="Vandana Bangera" w:date="2017-02-13T10:33:00Z"/>
        </w:trPr>
        <w:tc>
          <w:tcPr>
            <w:tcW w:w="853" w:type="dxa"/>
          </w:tcPr>
          <w:p w14:paraId="57DACFB4" w14:textId="77777777" w:rsidR="00572EA1" w:rsidDel="00D42E96" w:rsidRDefault="00572EA1" w:rsidP="00572EA1">
            <w:pPr>
              <w:outlineLvl w:val="0"/>
              <w:rPr>
                <w:del w:id="1610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05F2208" w14:textId="77777777" w:rsidR="00572EA1" w:rsidDel="00D42E96" w:rsidRDefault="00572EA1" w:rsidP="00572EA1">
            <w:pPr>
              <w:outlineLvl w:val="0"/>
              <w:rPr>
                <w:del w:id="1611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CA94720" w14:textId="77777777" w:rsidR="00572EA1" w:rsidRPr="00526C13" w:rsidDel="00D42E96" w:rsidRDefault="00E247D5" w:rsidP="001C618E">
            <w:pPr>
              <w:outlineLvl w:val="0"/>
              <w:rPr>
                <w:del w:id="1612" w:author="Vandana Bangera" w:date="2017-02-13T10:33:00Z"/>
                <w:strike/>
                <w:sz w:val="20"/>
                <w:szCs w:val="20"/>
                <w:rPrChange w:id="1613" w:author="Vandana Bangera" w:date="2017-02-06T16:15:00Z">
                  <w:rPr>
                    <w:del w:id="1614" w:author="Vandana Bangera" w:date="2017-02-13T10:33:00Z"/>
                    <w:sz w:val="20"/>
                    <w:szCs w:val="20"/>
                  </w:rPr>
                </w:rPrChange>
              </w:rPr>
            </w:pPr>
            <w:del w:id="1615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1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1C618E" w:rsidRPr="00526C13" w:rsidDel="00D42E96">
                <w:rPr>
                  <w:strike/>
                  <w:sz w:val="20"/>
                  <w:szCs w:val="20"/>
                  <w:rPrChange w:id="161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2</w:delText>
              </w:r>
            </w:del>
          </w:p>
        </w:tc>
        <w:tc>
          <w:tcPr>
            <w:tcW w:w="6120" w:type="dxa"/>
          </w:tcPr>
          <w:p w14:paraId="651A75A2" w14:textId="77777777" w:rsidR="00E247D5" w:rsidRPr="00526C13" w:rsidDel="00D42E96" w:rsidRDefault="005B6368" w:rsidP="00E247D5">
            <w:pPr>
              <w:outlineLvl w:val="0"/>
              <w:rPr>
                <w:del w:id="1618" w:author="Vandana Bangera" w:date="2017-02-13T10:33:00Z"/>
                <w:strike/>
                <w:sz w:val="20"/>
                <w:szCs w:val="20"/>
                <w:rPrChange w:id="1619" w:author="Vandana Bangera" w:date="2017-02-06T16:15:00Z">
                  <w:rPr>
                    <w:del w:id="1620" w:author="Vandana Bangera" w:date="2017-02-13T10:33:00Z"/>
                    <w:sz w:val="20"/>
                    <w:szCs w:val="20"/>
                  </w:rPr>
                </w:rPrChange>
              </w:rPr>
            </w:pPr>
            <w:del w:id="1621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2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Setup </w:delText>
              </w:r>
              <w:r w:rsidR="00091F99" w:rsidRPr="00526C13" w:rsidDel="00D42E96">
                <w:rPr>
                  <w:strike/>
                  <w:sz w:val="20"/>
                  <w:szCs w:val="20"/>
                  <w:rPrChange w:id="162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Security\Logins </w:delText>
              </w:r>
              <w:r w:rsidR="00572EA1" w:rsidRPr="00526C13" w:rsidDel="00D42E96">
                <w:rPr>
                  <w:strike/>
                  <w:sz w:val="20"/>
                  <w:szCs w:val="20"/>
                  <w:rPrChange w:id="162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PRS\SQLProxyBIUAT </w:delText>
              </w:r>
              <w:r w:rsidRPr="00526C13" w:rsidDel="00D42E96">
                <w:rPr>
                  <w:strike/>
                  <w:sz w:val="20"/>
                  <w:szCs w:val="20"/>
                  <w:rPrChange w:id="162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U</w:delText>
              </w:r>
              <w:r w:rsidR="00572EA1" w:rsidRPr="00526C13" w:rsidDel="00D42E96">
                <w:rPr>
                  <w:strike/>
                  <w:sz w:val="20"/>
                  <w:szCs w:val="20"/>
                  <w:rPrChange w:id="162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ser </w:delText>
              </w:r>
              <w:r w:rsidRPr="00526C13" w:rsidDel="00D42E96">
                <w:rPr>
                  <w:strike/>
                  <w:sz w:val="20"/>
                  <w:szCs w:val="20"/>
                  <w:rPrChange w:id="162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Mapping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628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:</w:delText>
              </w:r>
            </w:del>
          </w:p>
          <w:p w14:paraId="431FBC5D" w14:textId="77777777" w:rsidR="00572EA1" w:rsidRPr="00526C13" w:rsidDel="00D42E96" w:rsidRDefault="00572EA1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29" w:author="Vandana Bangera" w:date="2017-02-13T10:33:00Z"/>
                <w:rFonts w:ascii="Times New Roman" w:hAnsi="Times New Roman"/>
                <w:strike/>
                <w:sz w:val="20"/>
                <w:szCs w:val="20"/>
                <w:rPrChange w:id="1630" w:author="Vandana Bangera" w:date="2017-02-06T16:15:00Z">
                  <w:rPr>
                    <w:del w:id="1631" w:author="Vandana Bangera" w:date="2017-02-13T10:33:00Z"/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del w:id="1632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3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63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DB</w:delText>
              </w:r>
              <w:r w:rsidRPr="00526C13" w:rsidDel="00D42E96">
                <w:rPr>
                  <w:strike/>
                  <w:sz w:val="20"/>
                  <w:szCs w:val="20"/>
                  <w:rPrChange w:id="1635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 Database</w:delText>
              </w:r>
              <w:r w:rsidR="00E247D5" w:rsidRPr="00526C13" w:rsidDel="00D42E96">
                <w:rPr>
                  <w:strike/>
                  <w:sz w:val="20"/>
                  <w:szCs w:val="20"/>
                  <w:rPrChange w:id="163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 xml:space="preserve">, </w:delText>
              </w:r>
              <w:r w:rsidRPr="00526C13" w:rsidDel="00D42E96">
                <w:rPr>
                  <w:strike/>
                  <w:sz w:val="20"/>
                  <w:szCs w:val="20"/>
                  <w:rPrChange w:id="1637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Default Schema: [dbo]</w:delText>
              </w:r>
            </w:del>
          </w:p>
          <w:p w14:paraId="338A26EF" w14:textId="77777777" w:rsidR="00E247D5" w:rsidRPr="00526C13" w:rsidDel="00D42E96" w:rsidRDefault="00E247D5" w:rsidP="00E247D5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38" w:author="Vandana Bangera" w:date="2017-02-13T10:33:00Z"/>
                <w:b/>
                <w:strike/>
                <w:color w:val="000000"/>
                <w:sz w:val="20"/>
                <w:szCs w:val="20"/>
                <w:rPrChange w:id="1639" w:author="Vandana Bangera" w:date="2017-02-06T16:15:00Z">
                  <w:rPr>
                    <w:del w:id="1640" w:author="Vandana Bangera" w:date="2017-02-13T10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641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42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56046EEC" w14:textId="77777777" w:rsidR="00572EA1" w:rsidDel="00D42E96" w:rsidRDefault="00572EA1" w:rsidP="00572EA1">
            <w:pPr>
              <w:outlineLvl w:val="0"/>
              <w:rPr>
                <w:del w:id="1643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320343F" w14:textId="77777777" w:rsidR="00572EA1" w:rsidDel="00D42E96" w:rsidRDefault="00572EA1" w:rsidP="00572EA1">
            <w:pPr>
              <w:outlineLvl w:val="0"/>
              <w:rPr>
                <w:del w:id="1644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5810691" w14:textId="77777777" w:rsidR="00572EA1" w:rsidDel="00D42E96" w:rsidRDefault="00572EA1" w:rsidP="00572EA1">
            <w:pPr>
              <w:outlineLvl w:val="0"/>
              <w:rPr>
                <w:del w:id="1645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1B194645" w14:textId="77777777" w:rsidTr="00DB15CF">
        <w:trPr>
          <w:del w:id="1646" w:author="Vandana Bangera" w:date="2017-02-13T10:33:00Z"/>
        </w:trPr>
        <w:tc>
          <w:tcPr>
            <w:tcW w:w="853" w:type="dxa"/>
          </w:tcPr>
          <w:p w14:paraId="2319F083" w14:textId="77777777" w:rsidR="001077CD" w:rsidDel="00D42E96" w:rsidRDefault="001077CD" w:rsidP="001077CD">
            <w:pPr>
              <w:outlineLvl w:val="0"/>
              <w:rPr>
                <w:del w:id="1647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352CA4D6" w14:textId="77777777" w:rsidR="001077CD" w:rsidDel="00D42E96" w:rsidRDefault="001077CD" w:rsidP="001077CD">
            <w:pPr>
              <w:outlineLvl w:val="0"/>
              <w:rPr>
                <w:del w:id="1648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CBC7804" w14:textId="77777777" w:rsidR="001077CD" w:rsidRPr="00526C13" w:rsidDel="00D42E96" w:rsidRDefault="001077CD" w:rsidP="00986071">
            <w:pPr>
              <w:outlineLvl w:val="0"/>
              <w:rPr>
                <w:del w:id="1649" w:author="Vandana Bangera" w:date="2017-02-13T10:33:00Z"/>
                <w:strike/>
                <w:sz w:val="20"/>
                <w:szCs w:val="20"/>
                <w:rPrChange w:id="1650" w:author="Vandana Bangera" w:date="2017-02-06T16:15:00Z">
                  <w:rPr>
                    <w:del w:id="1651" w:author="Vandana Bangera" w:date="2017-02-13T10:33:00Z"/>
                    <w:sz w:val="20"/>
                    <w:szCs w:val="20"/>
                  </w:rPr>
                </w:rPrChange>
              </w:rPr>
            </w:pPr>
            <w:del w:id="1652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53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986071" w:rsidRPr="00526C13" w:rsidDel="00D42E96">
                <w:rPr>
                  <w:strike/>
                  <w:sz w:val="20"/>
                  <w:szCs w:val="20"/>
                  <w:rPrChange w:id="165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</w:delText>
              </w:r>
            </w:del>
          </w:p>
        </w:tc>
        <w:tc>
          <w:tcPr>
            <w:tcW w:w="6120" w:type="dxa"/>
          </w:tcPr>
          <w:p w14:paraId="3554F5DD" w14:textId="77777777" w:rsidR="001077CD" w:rsidRPr="00526C13" w:rsidDel="00D42E96" w:rsidRDefault="001077CD" w:rsidP="001077CD">
            <w:pPr>
              <w:outlineLvl w:val="0"/>
              <w:rPr>
                <w:del w:id="1655" w:author="Vandana Bangera" w:date="2017-02-13T10:33:00Z"/>
                <w:strike/>
                <w:sz w:val="20"/>
                <w:szCs w:val="20"/>
                <w:rPrChange w:id="1656" w:author="Vandana Bangera" w:date="2017-02-06T16:15:00Z">
                  <w:rPr>
                    <w:del w:id="1657" w:author="Vandana Bangera" w:date="2017-02-13T10:33:00Z"/>
                    <w:sz w:val="20"/>
                    <w:szCs w:val="20"/>
                  </w:rPr>
                </w:rPrChange>
              </w:rPr>
            </w:pPr>
            <w:del w:id="1658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5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PRS\PRS\SSISServerReader-AZI-MS-SIS-U001 User Mapping:</w:delText>
              </w:r>
            </w:del>
          </w:p>
          <w:p w14:paraId="1768F2E8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60" w:author="Vandana Bangera" w:date="2017-02-13T10:33:00Z"/>
                <w:strike/>
                <w:sz w:val="20"/>
                <w:szCs w:val="20"/>
                <w:rPrChange w:id="1661" w:author="Vandana Bangera" w:date="2017-02-06T16:15:00Z">
                  <w:rPr>
                    <w:del w:id="1662" w:author="Vandana Bangera" w:date="2017-02-13T10:33:00Z"/>
                    <w:sz w:val="20"/>
                    <w:szCs w:val="20"/>
                  </w:rPr>
                </w:rPrChange>
              </w:rPr>
            </w:pPr>
            <w:del w:id="1663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64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303B7D08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65" w:author="Vandana Bangera" w:date="2017-02-13T10:33:00Z"/>
                <w:strike/>
                <w:sz w:val="20"/>
                <w:szCs w:val="20"/>
                <w:rPrChange w:id="1666" w:author="Vandana Bangera" w:date="2017-02-06T16:15:00Z">
                  <w:rPr>
                    <w:del w:id="1667" w:author="Vandana Bangera" w:date="2017-02-13T10:33:00Z"/>
                    <w:sz w:val="20"/>
                    <w:szCs w:val="20"/>
                  </w:rPr>
                </w:rPrChange>
              </w:rPr>
            </w:pPr>
            <w:del w:id="1668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69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75387212" w14:textId="77777777" w:rsidR="001077CD" w:rsidDel="00D42E96" w:rsidRDefault="001077CD" w:rsidP="001077CD">
            <w:pPr>
              <w:outlineLvl w:val="0"/>
              <w:rPr>
                <w:del w:id="1670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117D1866" w14:textId="77777777" w:rsidR="001077CD" w:rsidDel="00D42E96" w:rsidRDefault="001077CD" w:rsidP="001077CD">
            <w:pPr>
              <w:outlineLvl w:val="0"/>
              <w:rPr>
                <w:del w:id="1671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71DBE46" w14:textId="77777777" w:rsidR="001077CD" w:rsidDel="00D42E96" w:rsidRDefault="001077CD" w:rsidP="001077CD">
            <w:pPr>
              <w:outlineLvl w:val="0"/>
              <w:rPr>
                <w:del w:id="1672" w:author="Vandana Bangera" w:date="2017-02-13T10:33:00Z"/>
                <w:sz w:val="20"/>
                <w:szCs w:val="20"/>
              </w:rPr>
            </w:pPr>
          </w:p>
        </w:tc>
      </w:tr>
      <w:tr w:rsidR="00C434D7" w:rsidRPr="00E5196B" w:rsidDel="00D42E96" w14:paraId="3EF74E54" w14:textId="77777777" w:rsidTr="00DB15CF">
        <w:trPr>
          <w:del w:id="1673" w:author="Vandana Bangera" w:date="2017-02-13T10:33:00Z"/>
        </w:trPr>
        <w:tc>
          <w:tcPr>
            <w:tcW w:w="853" w:type="dxa"/>
          </w:tcPr>
          <w:p w14:paraId="33A97971" w14:textId="77777777" w:rsidR="001077CD" w:rsidDel="00D42E96" w:rsidRDefault="001077CD" w:rsidP="001077CD">
            <w:pPr>
              <w:outlineLvl w:val="0"/>
              <w:rPr>
                <w:del w:id="1674" w:author="Vandana Bangera" w:date="2017-02-13T10:3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7A4BC9F" w14:textId="77777777" w:rsidR="001077CD" w:rsidDel="00D42E96" w:rsidRDefault="001077CD" w:rsidP="001077CD">
            <w:pPr>
              <w:outlineLvl w:val="0"/>
              <w:rPr>
                <w:del w:id="1675" w:author="Vandana Bangera" w:date="2017-02-13T10:3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5E4C7B3" w14:textId="77777777" w:rsidR="001077CD" w:rsidRPr="00526C13" w:rsidDel="00D42E96" w:rsidRDefault="001077CD" w:rsidP="00986071">
            <w:pPr>
              <w:outlineLvl w:val="0"/>
              <w:rPr>
                <w:del w:id="1676" w:author="Vandana Bangera" w:date="2017-02-13T10:33:00Z"/>
                <w:strike/>
                <w:sz w:val="20"/>
                <w:szCs w:val="20"/>
                <w:rPrChange w:id="1677" w:author="Vandana Bangera" w:date="2017-02-06T16:15:00Z">
                  <w:rPr>
                    <w:del w:id="1678" w:author="Vandana Bangera" w:date="2017-02-13T10:33:00Z"/>
                    <w:sz w:val="20"/>
                    <w:szCs w:val="20"/>
                  </w:rPr>
                </w:rPrChange>
              </w:rPr>
            </w:pPr>
            <w:del w:id="1679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80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3.</w:delText>
              </w:r>
              <w:r w:rsidR="00986071" w:rsidRPr="00526C13" w:rsidDel="00D42E96">
                <w:rPr>
                  <w:strike/>
                  <w:sz w:val="20"/>
                  <w:szCs w:val="20"/>
                  <w:rPrChange w:id="168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120" w:type="dxa"/>
          </w:tcPr>
          <w:p w14:paraId="44CDF0C0" w14:textId="77777777" w:rsidR="001077CD" w:rsidRPr="00526C13" w:rsidDel="00D42E96" w:rsidRDefault="001077CD" w:rsidP="001077CD">
            <w:pPr>
              <w:outlineLvl w:val="0"/>
              <w:rPr>
                <w:del w:id="1682" w:author="Vandana Bangera" w:date="2017-02-13T10:33:00Z"/>
                <w:strike/>
                <w:sz w:val="20"/>
                <w:szCs w:val="20"/>
                <w:rPrChange w:id="1683" w:author="Vandana Bangera" w:date="2017-02-06T16:15:00Z">
                  <w:rPr>
                    <w:del w:id="1684" w:author="Vandana Bangera" w:date="2017-02-13T10:33:00Z"/>
                    <w:sz w:val="20"/>
                    <w:szCs w:val="20"/>
                  </w:rPr>
                </w:rPrChange>
              </w:rPr>
            </w:pPr>
            <w:del w:id="1685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8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Setup Security\Logins PRS\PRS\SSISServerAdmin-AZI-MS-SIS-U001 User Mapping:</w:delText>
              </w:r>
            </w:del>
          </w:p>
          <w:p w14:paraId="2B99BD9C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87" w:author="Vandana Bangera" w:date="2017-02-13T10:33:00Z"/>
                <w:strike/>
                <w:sz w:val="20"/>
                <w:szCs w:val="20"/>
                <w:rPrChange w:id="1688" w:author="Vandana Bangera" w:date="2017-02-06T16:15:00Z">
                  <w:rPr>
                    <w:del w:id="1689" w:author="Vandana Bangera" w:date="2017-02-13T10:33:00Z"/>
                    <w:sz w:val="20"/>
                    <w:szCs w:val="20"/>
                  </w:rPr>
                </w:rPrChange>
              </w:rPr>
            </w:pPr>
            <w:del w:id="1690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91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SSISDB Database, Default Schema: [dbo]</w:delText>
              </w:r>
            </w:del>
          </w:p>
          <w:p w14:paraId="440BC491" w14:textId="77777777" w:rsidR="001077CD" w:rsidRPr="00526C13" w:rsidDel="00D42E96" w:rsidRDefault="001077CD" w:rsidP="001077CD">
            <w:pPr>
              <w:pStyle w:val="ListParagraph"/>
              <w:numPr>
                <w:ilvl w:val="0"/>
                <w:numId w:val="20"/>
              </w:numPr>
              <w:outlineLvl w:val="0"/>
              <w:rPr>
                <w:del w:id="1692" w:author="Vandana Bangera" w:date="2017-02-13T10:33:00Z"/>
                <w:strike/>
                <w:sz w:val="20"/>
                <w:szCs w:val="20"/>
                <w:rPrChange w:id="1693" w:author="Vandana Bangera" w:date="2017-02-06T16:15:00Z">
                  <w:rPr>
                    <w:del w:id="1694" w:author="Vandana Bangera" w:date="2017-02-13T10:33:00Z"/>
                    <w:sz w:val="20"/>
                    <w:szCs w:val="20"/>
                  </w:rPr>
                </w:rPrChange>
              </w:rPr>
            </w:pPr>
            <w:del w:id="1695" w:author="Vandana Bangera" w:date="2017-02-13T10:33:00Z">
              <w:r w:rsidRPr="00526C13" w:rsidDel="00D42E96">
                <w:rPr>
                  <w:strike/>
                  <w:sz w:val="20"/>
                  <w:szCs w:val="20"/>
                  <w:rPrChange w:id="1696" w:author="Vandana Bangera" w:date="2017-02-06T16:15:00Z">
                    <w:rPr>
                      <w:sz w:val="20"/>
                      <w:szCs w:val="20"/>
                    </w:rPr>
                  </w:rPrChange>
                </w:rPr>
                <w:delText>SSISConfiguration Database, Default Schema: [dbo]</w:delText>
              </w:r>
            </w:del>
          </w:p>
        </w:tc>
        <w:tc>
          <w:tcPr>
            <w:tcW w:w="905" w:type="dxa"/>
          </w:tcPr>
          <w:p w14:paraId="1280BFAD" w14:textId="77777777" w:rsidR="001077CD" w:rsidDel="00D42E96" w:rsidRDefault="001077CD" w:rsidP="001077CD">
            <w:pPr>
              <w:outlineLvl w:val="0"/>
              <w:rPr>
                <w:del w:id="1697" w:author="Vandana Bangera" w:date="2017-02-13T10:3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704610E2" w14:textId="77777777" w:rsidR="001077CD" w:rsidDel="00D42E96" w:rsidRDefault="001077CD" w:rsidP="001077CD">
            <w:pPr>
              <w:outlineLvl w:val="0"/>
              <w:rPr>
                <w:del w:id="1698" w:author="Vandana Bangera" w:date="2017-02-13T10:3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B02A16A" w14:textId="77777777" w:rsidR="001077CD" w:rsidDel="00D42E96" w:rsidRDefault="001077CD" w:rsidP="001077CD">
            <w:pPr>
              <w:outlineLvl w:val="0"/>
              <w:rPr>
                <w:del w:id="1699" w:author="Vandana Bangera" w:date="2017-02-13T10:33:00Z"/>
                <w:sz w:val="20"/>
                <w:szCs w:val="20"/>
              </w:rPr>
            </w:pPr>
          </w:p>
        </w:tc>
      </w:tr>
      <w:tr w:rsidR="00C434D7" w:rsidRPr="00E5196B" w14:paraId="2EBBDC8C" w14:textId="77777777" w:rsidTr="00DB15CF">
        <w:tc>
          <w:tcPr>
            <w:tcW w:w="853" w:type="dxa"/>
          </w:tcPr>
          <w:p w14:paraId="3084B8C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6EB21A2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41A19B1D" w14:textId="1CF92890" w:rsidR="001077CD" w:rsidRDefault="0014177E" w:rsidP="001077CD">
            <w:pPr>
              <w:outlineLvl w:val="0"/>
              <w:rPr>
                <w:sz w:val="20"/>
                <w:szCs w:val="20"/>
              </w:rPr>
            </w:pPr>
            <w:ins w:id="1700" w:author="Vandana Bangera" w:date="2017-02-06T16:16:00Z">
              <w:del w:id="1701" w:author="Tim Firmin" w:date="2018-05-03T14:18:00Z">
                <w:r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ins w:id="1702" w:author="Tim Firmin" w:date="2018-05-03T14:18:00Z">
              <w:r w:rsidR="00DB15CF">
                <w:rPr>
                  <w:sz w:val="20"/>
                  <w:szCs w:val="20"/>
                </w:rPr>
                <w:t>5</w:t>
              </w:r>
            </w:ins>
            <w:ins w:id="1703" w:author="Vandana Bangera" w:date="2017-02-06T16:16:00Z">
              <w:r>
                <w:rPr>
                  <w:sz w:val="20"/>
                  <w:szCs w:val="20"/>
                </w:rPr>
                <w:t>.2</w:t>
              </w:r>
            </w:ins>
            <w:del w:id="1704" w:author="Vandana Bangera" w:date="2017-02-06T16:16:00Z">
              <w:r w:rsidR="001077CD" w:rsidDel="00526C13">
                <w:rPr>
                  <w:sz w:val="20"/>
                  <w:szCs w:val="20"/>
                </w:rPr>
                <w:delText>3.3</w:delText>
              </w:r>
            </w:del>
          </w:p>
        </w:tc>
        <w:tc>
          <w:tcPr>
            <w:tcW w:w="6120" w:type="dxa"/>
          </w:tcPr>
          <w:p w14:paraId="56F9ACFC" w14:textId="77777777" w:rsidR="00911D4D" w:rsidRDefault="001077CD" w:rsidP="001077CD">
            <w:pPr>
              <w:autoSpaceDE w:val="0"/>
              <w:autoSpaceDN w:val="0"/>
              <w:adjustRightInd w:val="0"/>
              <w:rPr>
                <w:ins w:id="1705" w:author="Tim Firmin" w:date="2018-05-08T11:26:00Z"/>
                <w:sz w:val="20"/>
                <w:szCs w:val="20"/>
                <w:highlight w:val="white"/>
              </w:rPr>
            </w:pPr>
            <w:r w:rsidRPr="005B6368">
              <w:rPr>
                <w:sz w:val="20"/>
                <w:szCs w:val="20"/>
                <w:highlight w:val="white"/>
              </w:rPr>
              <w:t>Grant the following Permissions</w:t>
            </w:r>
            <w:r>
              <w:rPr>
                <w:sz w:val="20"/>
                <w:szCs w:val="20"/>
                <w:highlight w:val="white"/>
              </w:rPr>
              <w:t xml:space="preserve"> on the Integration Services </w:t>
            </w:r>
          </w:p>
          <w:p w14:paraId="149A867C" w14:textId="77777777" w:rsidR="00911D4D" w:rsidRDefault="00911D4D" w:rsidP="001077CD">
            <w:pPr>
              <w:autoSpaceDE w:val="0"/>
              <w:autoSpaceDN w:val="0"/>
              <w:adjustRightInd w:val="0"/>
              <w:rPr>
                <w:ins w:id="1706" w:author="Tim Firmin" w:date="2018-05-08T11:27:00Z"/>
                <w:sz w:val="20"/>
                <w:szCs w:val="20"/>
                <w:highlight w:val="white"/>
              </w:rPr>
            </w:pPr>
            <w:ins w:id="1707" w:author="Tim Firmin" w:date="2018-05-08T11:27:00Z">
              <w:r>
                <w:rPr>
                  <w:sz w:val="20"/>
                  <w:szCs w:val="20"/>
                  <w:highlight w:val="white"/>
                </w:rPr>
                <w:t>[</w:t>
              </w:r>
              <w:r w:rsidRPr="00511F24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Check proxy permissions on TM1FDM folder</w:t>
              </w:r>
              <w:r>
                <w:rPr>
                  <w:sz w:val="20"/>
                  <w:szCs w:val="20"/>
                  <w:highlight w:val="white"/>
                </w:rPr>
                <w:t xml:space="preserve"> ]</w:t>
              </w:r>
            </w:ins>
          </w:p>
          <w:p w14:paraId="6FC87EAD" w14:textId="6AA3732D" w:rsidR="001077CD" w:rsidRPr="005B6368" w:rsidRDefault="001077CD" w:rsidP="001077CD">
            <w:pPr>
              <w:autoSpaceDE w:val="0"/>
              <w:autoSpaceDN w:val="0"/>
              <w:adjustRightInd w:val="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Catalogs\SSISDB\</w:t>
            </w:r>
            <w:ins w:id="1708" w:author="Tim Firmin" w:date="2018-05-03T14:18:00Z">
              <w:r w:rsidR="00DB15CF">
                <w:rPr>
                  <w:color w:val="000000"/>
                  <w:sz w:val="20"/>
                  <w:szCs w:val="20"/>
                </w:rPr>
                <w:t>TM1FDM</w:t>
              </w:r>
            </w:ins>
            <w:del w:id="1709" w:author="Tim Firmin" w:date="2017-10-12T12:34:00Z">
              <w:r w:rsidR="006619BA" w:rsidDel="00EA52C9">
                <w:rPr>
                  <w:sz w:val="20"/>
                  <w:szCs w:val="20"/>
                  <w:highlight w:val="white"/>
                </w:rPr>
                <w:delText>S</w:delText>
              </w:r>
              <w:r w:rsidDel="00EA52C9">
                <w:rPr>
                  <w:sz w:val="20"/>
                  <w:szCs w:val="20"/>
                  <w:highlight w:val="white"/>
                </w:rPr>
                <w:delText xml:space="preserve">tatementsPortal </w:delText>
              </w:r>
            </w:del>
            <w:ins w:id="1710" w:author="Vandana Bangera" w:date="2017-02-06T16:16:00Z">
              <w:del w:id="1711" w:author="Tim Firmin" w:date="2017-10-12T12:34:00Z">
                <w:r w:rsidR="00526C13" w:rsidDel="00EA52C9">
                  <w:rPr>
                    <w:sz w:val="20"/>
                    <w:szCs w:val="20"/>
                    <w:highlight w:val="white"/>
                  </w:rPr>
                  <w:delText>FinanceDataMart</w:delText>
                </w:r>
              </w:del>
              <w:r w:rsidR="00526C13">
                <w:rPr>
                  <w:sz w:val="20"/>
                  <w:szCs w:val="20"/>
                  <w:highlight w:val="white"/>
                </w:rPr>
                <w:t xml:space="preserve"> </w:t>
              </w:r>
            </w:ins>
            <w:r>
              <w:rPr>
                <w:sz w:val="20"/>
                <w:szCs w:val="20"/>
                <w:highlight w:val="white"/>
              </w:rPr>
              <w:t>folder</w:t>
            </w:r>
            <w:r w:rsidRPr="005B6368">
              <w:rPr>
                <w:sz w:val="20"/>
                <w:szCs w:val="20"/>
                <w:highlight w:val="white"/>
              </w:rPr>
              <w:t xml:space="preserve"> to PRS\</w:t>
            </w:r>
            <w:del w:id="1712" w:author="Vandana Bangera" w:date="2017-02-10T17:34:00Z">
              <w:r w:rsidRPr="005B6368" w:rsidDel="004258C2">
                <w:rPr>
                  <w:sz w:val="20"/>
                  <w:szCs w:val="20"/>
                  <w:highlight w:val="white"/>
                </w:rPr>
                <w:delText>SQLProxyBITest</w:delText>
              </w:r>
              <w:r w:rsidDel="004258C2">
                <w:rPr>
                  <w:sz w:val="20"/>
                  <w:szCs w:val="20"/>
                  <w:highlight w:val="white"/>
                </w:rPr>
                <w:delText xml:space="preserve"> </w:delText>
              </w:r>
            </w:del>
            <w:ins w:id="1713" w:author="Vandana Bangera" w:date="2017-02-10T17:34:00Z">
              <w:r w:rsidR="004258C2" w:rsidRPr="005B6368">
                <w:rPr>
                  <w:sz w:val="20"/>
                  <w:szCs w:val="20"/>
                  <w:highlight w:val="white"/>
                </w:rPr>
                <w:t>SQLProxyBI</w:t>
              </w:r>
            </w:ins>
            <w:ins w:id="1714" w:author="Vandana Bangera" w:date="2017-02-13T14:29:00Z">
              <w:del w:id="1715" w:author="Tim Firmin" w:date="2017-10-12T12:28:00Z">
                <w:r w:rsidR="0014177E" w:rsidDel="00EB59FA">
                  <w:rPr>
                    <w:sz w:val="20"/>
                    <w:szCs w:val="20"/>
                    <w:highlight w:val="white"/>
                  </w:rPr>
                  <w:delText>Sys</w:delText>
                </w:r>
              </w:del>
            </w:ins>
            <w:ins w:id="1716" w:author="Vandana Bangera" w:date="2017-02-13T10:56:00Z">
              <w:del w:id="1717" w:author="Tim Firmin" w:date="2017-10-12T12:28:00Z">
                <w:r w:rsidR="00202BF2" w:rsidDel="00EB59FA">
                  <w:rPr>
                    <w:sz w:val="20"/>
                    <w:szCs w:val="20"/>
                    <w:highlight w:val="white"/>
                  </w:rPr>
                  <w:delText>Test</w:delText>
                </w:r>
              </w:del>
            </w:ins>
            <w:ins w:id="1718" w:author="Tim Firmin" w:date="2017-10-12T12:28:00Z">
              <w:r w:rsidR="00C45F47">
                <w:rPr>
                  <w:sz w:val="20"/>
                  <w:szCs w:val="20"/>
                  <w:highlight w:val="white"/>
                </w:rPr>
                <w:t>Prod</w:t>
              </w:r>
            </w:ins>
            <w:ins w:id="1719" w:author="Vandana Bangera" w:date="2017-02-10T17:34:00Z">
              <w:r w:rsidR="004258C2">
                <w:rPr>
                  <w:sz w:val="20"/>
                  <w:szCs w:val="20"/>
                  <w:highlight w:val="white"/>
                </w:rPr>
                <w:t xml:space="preserve"> </w:t>
              </w:r>
            </w:ins>
            <w:r>
              <w:rPr>
                <w:sz w:val="20"/>
                <w:szCs w:val="20"/>
                <w:highlight w:val="white"/>
              </w:rPr>
              <w:t>Windows User:</w:t>
            </w:r>
          </w:p>
          <w:p w14:paraId="79B09633" w14:textId="77777777" w:rsidR="001077CD" w:rsidRPr="005B6368" w:rsidRDefault="001077CD" w:rsidP="001077CD">
            <w:pPr>
              <w:pStyle w:val="ListParagraph"/>
              <w:numPr>
                <w:ilvl w:val="0"/>
                <w:numId w:val="21"/>
              </w:numPr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5B6368">
              <w:rPr>
                <w:rFonts w:ascii="Times New Roman" w:hAnsi="Times New Roman"/>
                <w:sz w:val="20"/>
                <w:szCs w:val="20"/>
                <w:highlight w:val="white"/>
              </w:rPr>
              <w:t>Read, Execute Objects, Read Objects</w:t>
            </w:r>
          </w:p>
        </w:tc>
        <w:tc>
          <w:tcPr>
            <w:tcW w:w="905" w:type="dxa"/>
          </w:tcPr>
          <w:p w14:paraId="067F1D57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55953AF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27" w:type="dxa"/>
          </w:tcPr>
          <w:p w14:paraId="5904F871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:rsidDel="006C25EC" w14:paraId="5E9191D8" w14:textId="77777777" w:rsidTr="00DB15CF">
        <w:trPr>
          <w:del w:id="1720" w:author="Vandana Bangera" w:date="2017-02-17T15:03:00Z"/>
        </w:trPr>
        <w:tc>
          <w:tcPr>
            <w:tcW w:w="853" w:type="dxa"/>
          </w:tcPr>
          <w:p w14:paraId="7808A3FF" w14:textId="77777777" w:rsidR="001077CD" w:rsidDel="006C25EC" w:rsidRDefault="001077CD" w:rsidP="001077CD">
            <w:pPr>
              <w:outlineLvl w:val="0"/>
              <w:rPr>
                <w:del w:id="1721" w:author="Vandana Bangera" w:date="2017-02-17T15:0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E88763A" w14:textId="77777777" w:rsidR="001077CD" w:rsidDel="006C25EC" w:rsidRDefault="001077CD" w:rsidP="001077CD">
            <w:pPr>
              <w:outlineLvl w:val="0"/>
              <w:rPr>
                <w:del w:id="1722" w:author="Vandana Bangera" w:date="2017-02-17T15:0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42C945E" w14:textId="77777777" w:rsidR="001077CD" w:rsidRPr="0014177E" w:rsidDel="006C25EC" w:rsidRDefault="001077CD" w:rsidP="001077CD">
            <w:pPr>
              <w:outlineLvl w:val="0"/>
              <w:rPr>
                <w:del w:id="1723" w:author="Vandana Bangera" w:date="2017-02-17T15:03:00Z"/>
                <w:strike/>
                <w:sz w:val="20"/>
                <w:szCs w:val="20"/>
                <w:rPrChange w:id="1724" w:author="Vandana Bangera" w:date="2017-02-13T14:34:00Z">
                  <w:rPr>
                    <w:del w:id="1725" w:author="Vandana Bangera" w:date="2017-02-17T15:03:00Z"/>
                    <w:sz w:val="20"/>
                    <w:szCs w:val="20"/>
                  </w:rPr>
                </w:rPrChange>
              </w:rPr>
            </w:pPr>
            <w:del w:id="1726" w:author="Vandana Bangera" w:date="2017-02-13T10:34:00Z">
              <w:r w:rsidRPr="0014177E" w:rsidDel="009E394E">
                <w:rPr>
                  <w:strike/>
                  <w:sz w:val="20"/>
                  <w:szCs w:val="20"/>
                  <w:rPrChange w:id="1727" w:author="Vandana Bangera" w:date="2017-02-13T14:34:00Z">
                    <w:rPr>
                      <w:sz w:val="20"/>
                      <w:szCs w:val="20"/>
                    </w:rPr>
                  </w:rPrChange>
                </w:rPr>
                <w:delText>4</w:delText>
              </w:r>
            </w:del>
          </w:p>
        </w:tc>
        <w:tc>
          <w:tcPr>
            <w:tcW w:w="6120" w:type="dxa"/>
          </w:tcPr>
          <w:p w14:paraId="4D44B962" w14:textId="77777777" w:rsidR="001077CD" w:rsidRPr="0014177E" w:rsidDel="006C25EC" w:rsidRDefault="001077CD" w:rsidP="001077CD">
            <w:pPr>
              <w:outlineLvl w:val="0"/>
              <w:rPr>
                <w:del w:id="1728" w:author="Vandana Bangera" w:date="2017-02-17T15:03:00Z"/>
                <w:strike/>
                <w:color w:val="000000"/>
                <w:sz w:val="20"/>
                <w:szCs w:val="20"/>
                <w:rPrChange w:id="1729" w:author="Vandana Bangera" w:date="2017-02-13T14:34:00Z">
                  <w:rPr>
                    <w:del w:id="1730" w:author="Vandana Bangera" w:date="2017-02-17T15:03:00Z"/>
                    <w:color w:val="000000"/>
                    <w:sz w:val="20"/>
                    <w:szCs w:val="20"/>
                  </w:rPr>
                </w:rPrChange>
              </w:rPr>
            </w:pPr>
            <w:del w:id="1731" w:author="Vandana Bangera" w:date="2017-02-17T15:03:00Z">
              <w:r w:rsidRPr="0014177E" w:rsidDel="006C25EC">
                <w:rPr>
                  <w:b/>
                  <w:strike/>
                  <w:color w:val="000000"/>
                  <w:sz w:val="20"/>
                  <w:szCs w:val="20"/>
                  <w:rPrChange w:id="1732" w:author="Vandana Bangera" w:date="2017-02-13T14:34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delText>Deploy SSISConfiguration DB Objects</w:delText>
              </w:r>
            </w:del>
          </w:p>
          <w:p w14:paraId="6088B945" w14:textId="77777777" w:rsidR="001077CD" w:rsidRPr="0014177E" w:rsidDel="009E394E" w:rsidRDefault="001077CD" w:rsidP="001077CD">
            <w:pPr>
              <w:outlineLvl w:val="0"/>
              <w:rPr>
                <w:del w:id="1733" w:author="Vandana Bangera" w:date="2017-02-13T10:34:00Z"/>
                <w:strike/>
                <w:color w:val="000000"/>
                <w:sz w:val="20"/>
                <w:szCs w:val="20"/>
                <w:rPrChange w:id="1734" w:author="Vandana Bangera" w:date="2017-02-13T14:34:00Z">
                  <w:rPr>
                    <w:del w:id="1735" w:author="Vandana Bangera" w:date="2017-02-13T10:34:00Z"/>
                    <w:color w:val="000000"/>
                    <w:sz w:val="20"/>
                    <w:szCs w:val="20"/>
                  </w:rPr>
                </w:rPrChange>
              </w:rPr>
            </w:pPr>
            <w:del w:id="1736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37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Execute the following scripts from the Deployment\BISystem folder:</w:delText>
              </w:r>
            </w:del>
          </w:p>
          <w:p w14:paraId="78386FA5" w14:textId="77777777" w:rsidR="001077CD" w:rsidRPr="0014177E" w:rsidDel="009E394E" w:rsidRDefault="001077CD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38" w:author="Vandana Bangera" w:date="2017-02-13T10:34:00Z"/>
                <w:b/>
                <w:strike/>
                <w:color w:val="000000"/>
                <w:sz w:val="20"/>
                <w:szCs w:val="20"/>
                <w:rPrChange w:id="1739" w:author="Vandana Bangera" w:date="2017-02-13T14:34:00Z">
                  <w:rPr>
                    <w:del w:id="1740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41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42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 xml:space="preserve">SSISConfiguration.Publish.sql in the </w:delText>
              </w:r>
              <w:r w:rsidRPr="0014177E" w:rsidDel="009E394E">
                <w:rPr>
                  <w:b/>
                  <w:strike/>
                  <w:color w:val="000000"/>
                  <w:sz w:val="20"/>
                  <w:szCs w:val="20"/>
                  <w:u w:val="single"/>
                  <w:rPrChange w:id="1743" w:author="Vandana Bangera" w:date="2017-02-13T14:34:00Z">
                    <w:rPr>
                      <w:b/>
                      <w:color w:val="000000"/>
                      <w:sz w:val="20"/>
                      <w:szCs w:val="20"/>
                      <w:u w:val="single"/>
                    </w:rPr>
                  </w:rPrChange>
                </w:rPr>
                <w:delText>SQLCMD mode</w:delText>
              </w:r>
            </w:del>
          </w:p>
          <w:p w14:paraId="281FF624" w14:textId="77777777" w:rsidR="001077CD" w:rsidRPr="0014177E" w:rsidDel="009E394E" w:rsidRDefault="001077CD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44" w:author="Vandana Bangera" w:date="2017-02-13T10:34:00Z"/>
                <w:b/>
                <w:strike/>
                <w:color w:val="000000"/>
                <w:sz w:val="20"/>
                <w:szCs w:val="20"/>
                <w:rPrChange w:id="1745" w:author="Vandana Bangera" w:date="2017-02-13T14:34:00Z">
                  <w:rPr>
                    <w:del w:id="1746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47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48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SSISConfiguration.PermissionsSetup.sql</w:delText>
              </w:r>
            </w:del>
          </w:p>
          <w:p w14:paraId="6D329DD0" w14:textId="77777777" w:rsidR="00E23F2E" w:rsidRPr="0014177E" w:rsidDel="009E394E" w:rsidRDefault="00E23F2E" w:rsidP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49" w:author="Vandana Bangera" w:date="2017-02-13T10:34:00Z"/>
                <w:b/>
                <w:strike/>
                <w:color w:val="000000"/>
                <w:sz w:val="20"/>
                <w:szCs w:val="20"/>
                <w:rPrChange w:id="1750" w:author="Vandana Bangera" w:date="2017-02-13T14:34:00Z">
                  <w:rPr>
                    <w:del w:id="1751" w:author="Vandana Bangera" w:date="2017-02-13T10:34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52" w:author="Vandana Bangera" w:date="2017-02-13T10:34:00Z">
              <w:r w:rsidRPr="0014177E" w:rsidDel="009E394E">
                <w:rPr>
                  <w:strike/>
                  <w:color w:val="000000"/>
                  <w:sz w:val="20"/>
                  <w:szCs w:val="20"/>
                  <w:rPrChange w:id="1753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SSISConfiguration.UserSetupUAT.sql</w:delText>
              </w:r>
            </w:del>
          </w:p>
          <w:p w14:paraId="49DD337E" w14:textId="77777777" w:rsidR="001077CD" w:rsidRPr="0014177E" w:rsidDel="006C25EC" w:rsidRDefault="001077CD">
            <w:pPr>
              <w:pStyle w:val="ListParagraph"/>
              <w:numPr>
                <w:ilvl w:val="0"/>
                <w:numId w:val="17"/>
              </w:numPr>
              <w:outlineLvl w:val="0"/>
              <w:rPr>
                <w:del w:id="1754" w:author="Vandana Bangera" w:date="2017-02-17T15:03:00Z"/>
                <w:b/>
                <w:strike/>
                <w:color w:val="000000"/>
                <w:sz w:val="20"/>
                <w:szCs w:val="20"/>
                <w:rPrChange w:id="1755" w:author="Vandana Bangera" w:date="2017-02-13T14:34:00Z">
                  <w:rPr>
                    <w:del w:id="1756" w:author="Vandana Bangera" w:date="2017-02-17T15:03:00Z"/>
                    <w:b/>
                    <w:color w:val="000000"/>
                    <w:sz w:val="20"/>
                    <w:szCs w:val="20"/>
                  </w:rPr>
                </w:rPrChange>
              </w:rPr>
            </w:pPr>
            <w:del w:id="1757" w:author="Vandana Bangera" w:date="2017-02-17T15:03:00Z">
              <w:r w:rsidRPr="0014177E" w:rsidDel="006C25EC">
                <w:rPr>
                  <w:strike/>
                  <w:color w:val="000000"/>
                  <w:sz w:val="20"/>
                  <w:szCs w:val="20"/>
                  <w:rPrChange w:id="1758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Populate/</w:delText>
              </w:r>
            </w:del>
            <w:del w:id="1759" w:author="Vandana Bangera" w:date="2017-02-13T10:56:00Z">
              <w:r w:rsidRPr="0014177E" w:rsidDel="00202BF2">
                <w:rPr>
                  <w:strike/>
                  <w:color w:val="000000"/>
                  <w:sz w:val="20"/>
                  <w:szCs w:val="20"/>
                  <w:rPrChange w:id="1760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UAT</w:delText>
              </w:r>
            </w:del>
            <w:del w:id="1761" w:author="Vandana Bangera" w:date="2017-02-17T15:03:00Z">
              <w:r w:rsidRPr="0014177E" w:rsidDel="006C25EC">
                <w:rPr>
                  <w:strike/>
                  <w:color w:val="000000"/>
                  <w:sz w:val="20"/>
                  <w:szCs w:val="20"/>
                  <w:rPrChange w:id="1762" w:author="Vandana Bangera" w:date="2017-02-13T14:34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.VariablePopulateScript.sql</w:delText>
              </w:r>
            </w:del>
          </w:p>
        </w:tc>
        <w:tc>
          <w:tcPr>
            <w:tcW w:w="905" w:type="dxa"/>
          </w:tcPr>
          <w:p w14:paraId="460D3739" w14:textId="77777777" w:rsidR="001077CD" w:rsidDel="006C25EC" w:rsidRDefault="001077CD" w:rsidP="001077CD">
            <w:pPr>
              <w:outlineLvl w:val="0"/>
              <w:rPr>
                <w:del w:id="1763" w:author="Vandana Bangera" w:date="2017-02-17T15:0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40C665E" w14:textId="77777777" w:rsidR="001077CD" w:rsidDel="006C25EC" w:rsidRDefault="001077CD" w:rsidP="001077CD">
            <w:pPr>
              <w:outlineLvl w:val="0"/>
              <w:rPr>
                <w:del w:id="1764" w:author="Vandana Bangera" w:date="2017-02-17T15:0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6ABFE3C3" w14:textId="77777777" w:rsidR="001077CD" w:rsidDel="006C25EC" w:rsidRDefault="001077CD" w:rsidP="001077CD">
            <w:pPr>
              <w:outlineLvl w:val="0"/>
              <w:rPr>
                <w:del w:id="1765" w:author="Vandana Bangera" w:date="2017-02-17T15:03:00Z"/>
                <w:sz w:val="20"/>
                <w:szCs w:val="20"/>
              </w:rPr>
            </w:pPr>
          </w:p>
        </w:tc>
      </w:tr>
      <w:tr w:rsidR="00C434D7" w:rsidRPr="00E5196B" w14:paraId="02C902D2" w14:textId="77777777" w:rsidTr="00DB15CF">
        <w:tc>
          <w:tcPr>
            <w:tcW w:w="853" w:type="dxa"/>
          </w:tcPr>
          <w:p w14:paraId="1194FBC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B8C329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C7D0219" w14:textId="3BE1F9AC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766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767" w:author="Vandana Bangera" w:date="2017-02-13T10:34:00Z">
              <w:del w:id="1768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769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120" w:type="dxa"/>
          </w:tcPr>
          <w:p w14:paraId="12C66AFA" w14:textId="77777777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color w:val="000000"/>
                <w:sz w:val="20"/>
                <w:szCs w:val="20"/>
              </w:rPr>
              <w:t xml:space="preserve">Deploy </w:t>
            </w:r>
            <w:r>
              <w:rPr>
                <w:b/>
                <w:color w:val="000000"/>
                <w:sz w:val="20"/>
                <w:szCs w:val="20"/>
              </w:rPr>
              <w:t xml:space="preserve">Azure </w:t>
            </w:r>
            <w:r w:rsidRPr="001345A1">
              <w:rPr>
                <w:b/>
                <w:color w:val="000000"/>
                <w:sz w:val="20"/>
                <w:szCs w:val="20"/>
              </w:rPr>
              <w:t xml:space="preserve">SSIS </w:t>
            </w:r>
            <w:r>
              <w:rPr>
                <w:b/>
                <w:color w:val="000000"/>
                <w:sz w:val="20"/>
                <w:szCs w:val="20"/>
              </w:rPr>
              <w:t>Packages and Setup Environment</w:t>
            </w:r>
          </w:p>
        </w:tc>
        <w:tc>
          <w:tcPr>
            <w:tcW w:w="905" w:type="dxa"/>
          </w:tcPr>
          <w:p w14:paraId="6102AFE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3F22AB1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3009CB4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2748F4D0" w14:textId="77777777" w:rsidTr="00DB15CF">
        <w:tc>
          <w:tcPr>
            <w:tcW w:w="853" w:type="dxa"/>
          </w:tcPr>
          <w:p w14:paraId="747DEE7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E31D2E1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7873BA28" w14:textId="6733FD6B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770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ins w:id="1771" w:author="Tim Firmin" w:date="2018-05-03T14:18:00Z">
              <w:r w:rsidR="00DB15CF">
                <w:rPr>
                  <w:sz w:val="20"/>
                  <w:szCs w:val="20"/>
                </w:rPr>
                <w:t>6</w:t>
              </w:r>
            </w:ins>
            <w:ins w:id="1772" w:author="Vandana Bangera" w:date="2017-02-13T10:34:00Z">
              <w:del w:id="1773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r>
              <w:rPr>
                <w:sz w:val="20"/>
                <w:szCs w:val="20"/>
              </w:rPr>
              <w:t>.1</w:t>
            </w:r>
          </w:p>
        </w:tc>
        <w:tc>
          <w:tcPr>
            <w:tcW w:w="6120" w:type="dxa"/>
          </w:tcPr>
          <w:p w14:paraId="0AB9881F" w14:textId="77777777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 Project Deployment files must be executed on the server:</w:t>
            </w:r>
          </w:p>
          <w:p w14:paraId="0AA7BCD8" w14:textId="562322AA" w:rsidR="001077CD" w:rsidRPr="001345A1" w:rsidRDefault="001077CD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Remote Desktop to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ins w:id="1774" w:author="Tim Firmin" w:date="2017-10-12T12:28:00Z">
              <w:r w:rsidR="00772D45">
                <w:rPr>
                  <w:color w:val="000000"/>
                  <w:sz w:val="20"/>
                  <w:szCs w:val="20"/>
                </w:rPr>
                <w:t>P</w:t>
              </w:r>
            </w:ins>
            <w:ins w:id="1775" w:author="Vandana Bangera" w:date="2017-02-13T10:56:00Z">
              <w:del w:id="1776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</w:del>
            </w:ins>
            <w:del w:id="1777" w:author="Vandana Bangera" w:date="2017-02-06T16:18:00Z">
              <w:r w:rsidRPr="00762E4E" w:rsidDel="00472D9B">
                <w:rPr>
                  <w:color w:val="000000"/>
                  <w:sz w:val="20"/>
                  <w:szCs w:val="20"/>
                </w:rPr>
                <w:delText>U</w:delText>
              </w:r>
            </w:del>
            <w:r w:rsidRPr="00762E4E">
              <w:rPr>
                <w:color w:val="000000"/>
                <w:sz w:val="20"/>
                <w:szCs w:val="20"/>
              </w:rPr>
              <w:t>001</w:t>
            </w:r>
            <w:r>
              <w:rPr>
                <w:color w:val="000000"/>
                <w:sz w:val="20"/>
                <w:szCs w:val="20"/>
              </w:rPr>
              <w:t xml:space="preserve"> using Admin User</w:t>
            </w:r>
          </w:p>
        </w:tc>
        <w:tc>
          <w:tcPr>
            <w:tcW w:w="905" w:type="dxa"/>
          </w:tcPr>
          <w:p w14:paraId="60046B0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RDP Client</w:t>
            </w:r>
          </w:p>
        </w:tc>
        <w:tc>
          <w:tcPr>
            <w:tcW w:w="549" w:type="dxa"/>
          </w:tcPr>
          <w:p w14:paraId="248BE7F5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264E5CC0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14:paraId="26F093DA" w14:textId="77777777" w:rsidTr="00DB15CF">
        <w:tc>
          <w:tcPr>
            <w:tcW w:w="853" w:type="dxa"/>
          </w:tcPr>
          <w:p w14:paraId="34E498D8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40C862AC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27E2FE8" w14:textId="508DEC14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778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ins w:id="1779" w:author="Tim Firmin" w:date="2018-05-03T14:18:00Z">
              <w:r w:rsidR="00DB15CF">
                <w:rPr>
                  <w:sz w:val="20"/>
                  <w:szCs w:val="20"/>
                </w:rPr>
                <w:t>6</w:t>
              </w:r>
            </w:ins>
            <w:ins w:id="1780" w:author="Vandana Bangera" w:date="2017-02-13T10:34:00Z">
              <w:del w:id="1781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r>
              <w:rPr>
                <w:sz w:val="20"/>
                <w:szCs w:val="20"/>
              </w:rPr>
              <w:t>.2</w:t>
            </w:r>
          </w:p>
        </w:tc>
        <w:tc>
          <w:tcPr>
            <w:tcW w:w="6120" w:type="dxa"/>
          </w:tcPr>
          <w:p w14:paraId="1E00C5CE" w14:textId="17BB5C23" w:rsidR="001077CD" w:rsidRDefault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Copy the </w:t>
            </w:r>
            <w:del w:id="1782" w:author="Vandana Bangera" w:date="2017-02-06T16:22:00Z">
              <w:r w:rsidRPr="005B471F" w:rsidDel="00472D9B">
                <w:rPr>
                  <w:sz w:val="20"/>
                  <w:szCs w:val="20"/>
                </w:rPr>
                <w:delText>StatementsPortal</w:delText>
              </w:r>
            </w:del>
            <w:ins w:id="1783" w:author="Vandana Bangera" w:date="2017-02-06T16:22:00Z">
              <w:r w:rsidR="00472D9B">
                <w:rPr>
                  <w:sz w:val="20"/>
                  <w:szCs w:val="20"/>
                </w:rPr>
                <w:t>FinanceDataMart</w:t>
              </w:r>
            </w:ins>
            <w:r w:rsidRPr="005B471F">
              <w:rPr>
                <w:sz w:val="20"/>
                <w:szCs w:val="20"/>
              </w:rPr>
              <w:t>_Release1_1.</w:t>
            </w:r>
            <w:ins w:id="1784" w:author="Vandana Bangera" w:date="2017-02-06T16:23:00Z">
              <w:r w:rsidR="00472D9B">
                <w:rPr>
                  <w:sz w:val="20"/>
                  <w:szCs w:val="20"/>
                </w:rPr>
                <w:t>0</w:t>
              </w:r>
            </w:ins>
            <w:del w:id="1785" w:author="Vandana Bangera" w:date="2017-02-06T16:23:00Z">
              <w:r w:rsidDel="00472D9B">
                <w:rPr>
                  <w:sz w:val="20"/>
                  <w:szCs w:val="20"/>
                </w:rPr>
                <w:delText>4</w:delText>
              </w:r>
            </w:del>
            <w:r w:rsidRPr="005B471F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\</w:t>
            </w:r>
            <w:r w:rsidRPr="002E6916">
              <w:rPr>
                <w:color w:val="000000"/>
                <w:sz w:val="20"/>
                <w:szCs w:val="20"/>
              </w:rPr>
              <w:t>Deployment</w:t>
            </w:r>
            <w:r>
              <w:rPr>
                <w:color w:val="000000"/>
                <w:sz w:val="20"/>
                <w:szCs w:val="20"/>
              </w:rPr>
              <w:t xml:space="preserve"> folder </w:t>
            </w:r>
            <w:r w:rsidRPr="005B471F">
              <w:rPr>
                <w:color w:val="000000"/>
                <w:sz w:val="20"/>
                <w:szCs w:val="20"/>
              </w:rPr>
              <w:t>to C:\</w:t>
            </w:r>
            <w:r>
              <w:rPr>
                <w:color w:val="000000"/>
                <w:sz w:val="20"/>
                <w:szCs w:val="20"/>
              </w:rPr>
              <w:t xml:space="preserve">Releases folder on the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del w:id="1786" w:author="Vandana Bangera" w:date="2017-02-13T10:56:00Z">
              <w:r w:rsidRPr="00762E4E" w:rsidDel="00FA140C">
                <w:rPr>
                  <w:color w:val="000000"/>
                  <w:sz w:val="20"/>
                  <w:szCs w:val="20"/>
                </w:rPr>
                <w:delText>U001</w:delText>
              </w:r>
              <w:r w:rsidDel="00FA140C">
                <w:rPr>
                  <w:color w:val="000000"/>
                  <w:sz w:val="20"/>
                  <w:szCs w:val="20"/>
                </w:rPr>
                <w:delText xml:space="preserve"> </w:delText>
              </w:r>
            </w:del>
            <w:ins w:id="1787" w:author="Vandana Bangera" w:date="2017-02-13T10:56:00Z">
              <w:del w:id="1788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</w:delText>
                </w:r>
                <w:r w:rsidR="00FA140C" w:rsidRPr="00762E4E" w:rsidDel="00EB59FA">
                  <w:rPr>
                    <w:color w:val="000000"/>
                    <w:sz w:val="20"/>
                    <w:szCs w:val="20"/>
                  </w:rPr>
                  <w:delText>001</w:delText>
                </w:r>
              </w:del>
            </w:ins>
            <w:ins w:id="1789" w:author="Tim Firmin" w:date="2017-10-12T12:28:00Z">
              <w:r w:rsidR="00772D45">
                <w:rPr>
                  <w:color w:val="000000"/>
                  <w:sz w:val="20"/>
                  <w:szCs w:val="20"/>
                </w:rPr>
                <w:t>P</w:t>
              </w:r>
              <w:r w:rsidR="00EB59FA">
                <w:rPr>
                  <w:color w:val="000000"/>
                  <w:sz w:val="20"/>
                  <w:szCs w:val="20"/>
                </w:rPr>
                <w:t>001</w:t>
              </w:r>
            </w:ins>
            <w:ins w:id="1790" w:author="Vandana Bangera" w:date="2017-02-13T10:56:00Z">
              <w:r w:rsidR="00FA140C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>
              <w:rPr>
                <w:color w:val="000000"/>
                <w:sz w:val="20"/>
                <w:szCs w:val="20"/>
              </w:rPr>
              <w:t>server</w:t>
            </w:r>
          </w:p>
        </w:tc>
        <w:tc>
          <w:tcPr>
            <w:tcW w:w="905" w:type="dxa"/>
          </w:tcPr>
          <w:p w14:paraId="1EB1203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14:paraId="0C2EAB0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7564612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C434D7" w:rsidRPr="00E5196B" w:rsidDel="001D28B0" w14:paraId="5AC53488" w14:textId="77777777" w:rsidTr="00DB15CF">
        <w:trPr>
          <w:del w:id="1791" w:author="Vandana Bangera" w:date="2017-02-14T15:09:00Z"/>
        </w:trPr>
        <w:tc>
          <w:tcPr>
            <w:tcW w:w="853" w:type="dxa"/>
          </w:tcPr>
          <w:p w14:paraId="7664D4F4" w14:textId="77777777" w:rsidR="001077CD" w:rsidRPr="00E5196B" w:rsidDel="001D28B0" w:rsidRDefault="001077CD" w:rsidP="001077CD">
            <w:pPr>
              <w:outlineLvl w:val="0"/>
              <w:rPr>
                <w:del w:id="1792" w:author="Vandana Bangera" w:date="2017-02-14T15:09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54A8EC7" w14:textId="77777777" w:rsidR="001077CD" w:rsidDel="001D28B0" w:rsidRDefault="001077CD" w:rsidP="001077CD">
            <w:pPr>
              <w:outlineLvl w:val="0"/>
              <w:rPr>
                <w:del w:id="1793" w:author="Vandana Bangera" w:date="2017-02-14T15:09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8541EC4" w14:textId="77777777" w:rsidR="001077CD" w:rsidDel="001D28B0" w:rsidRDefault="001077CD" w:rsidP="001077CD">
            <w:pPr>
              <w:outlineLvl w:val="0"/>
              <w:rPr>
                <w:del w:id="1794" w:author="Vandana Bangera" w:date="2017-02-14T15:09:00Z"/>
                <w:sz w:val="20"/>
                <w:szCs w:val="20"/>
              </w:rPr>
            </w:pPr>
            <w:del w:id="1795" w:author="Vandana Bangera" w:date="2017-02-13T10:34:00Z">
              <w:r w:rsidDel="004329F8">
                <w:rPr>
                  <w:sz w:val="20"/>
                  <w:szCs w:val="20"/>
                </w:rPr>
                <w:delText>5</w:delText>
              </w:r>
            </w:del>
            <w:del w:id="1796" w:author="Vandana Bangera" w:date="2017-02-13T14:34:00Z">
              <w:r w:rsidDel="0014177E">
                <w:rPr>
                  <w:sz w:val="20"/>
                  <w:szCs w:val="20"/>
                </w:rPr>
                <w:delText>.3</w:delText>
              </w:r>
            </w:del>
          </w:p>
        </w:tc>
        <w:tc>
          <w:tcPr>
            <w:tcW w:w="6120" w:type="dxa"/>
          </w:tcPr>
          <w:p w14:paraId="7E2D2110" w14:textId="77777777" w:rsidR="001077CD" w:rsidDel="001D28B0" w:rsidRDefault="001077CD">
            <w:pPr>
              <w:outlineLvl w:val="0"/>
              <w:rPr>
                <w:del w:id="1797" w:author="Vandana Bangera" w:date="2017-02-14T15:09:00Z"/>
                <w:color w:val="000000"/>
                <w:sz w:val="20"/>
                <w:szCs w:val="20"/>
              </w:rPr>
            </w:pPr>
            <w:del w:id="1798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 xml:space="preserve">Create the </w:delText>
              </w:r>
            </w:del>
            <w:del w:id="1799" w:author="Vandana Bangera" w:date="2017-02-13T10:57:00Z">
              <w:r w:rsidDel="00FA140C">
                <w:rPr>
                  <w:color w:val="000000"/>
                  <w:sz w:val="20"/>
                  <w:szCs w:val="20"/>
                </w:rPr>
                <w:delText xml:space="preserve">UAT </w:delText>
              </w:r>
            </w:del>
            <w:del w:id="1800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 xml:space="preserve">SSISDB </w:delText>
              </w:r>
            </w:del>
            <w:del w:id="1801" w:author="Vandana Bangera" w:date="2017-02-06T16:23:00Z">
              <w:r w:rsidDel="00472D9B">
                <w:rPr>
                  <w:color w:val="000000"/>
                  <w:sz w:val="20"/>
                  <w:szCs w:val="20"/>
                </w:rPr>
                <w:delText xml:space="preserve">StatementsPortal </w:delText>
              </w:r>
            </w:del>
            <w:del w:id="1802" w:author="Vandana Bangera" w:date="2017-02-13T14:34:00Z">
              <w:r w:rsidDel="0014177E">
                <w:rPr>
                  <w:color w:val="000000"/>
                  <w:sz w:val="20"/>
                  <w:szCs w:val="20"/>
                </w:rPr>
                <w:delText>folder</w:delText>
              </w:r>
            </w:del>
          </w:p>
        </w:tc>
        <w:tc>
          <w:tcPr>
            <w:tcW w:w="905" w:type="dxa"/>
          </w:tcPr>
          <w:p w14:paraId="245A572E" w14:textId="77777777" w:rsidR="001077CD" w:rsidDel="001D28B0" w:rsidRDefault="001077CD" w:rsidP="001077CD">
            <w:pPr>
              <w:outlineLvl w:val="0"/>
              <w:rPr>
                <w:del w:id="1803" w:author="Vandana Bangera" w:date="2017-02-14T15:09:00Z"/>
                <w:sz w:val="20"/>
                <w:szCs w:val="20"/>
              </w:rPr>
            </w:pPr>
            <w:del w:id="1804" w:author="Vandana Bangera" w:date="2017-02-13T14:36:00Z">
              <w:r w:rsidDel="00396EDF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38CF36A2" w14:textId="77777777" w:rsidR="001077CD" w:rsidDel="001D28B0" w:rsidRDefault="001077CD" w:rsidP="001077CD">
            <w:pPr>
              <w:outlineLvl w:val="0"/>
              <w:rPr>
                <w:del w:id="1805" w:author="Vandana Bangera" w:date="2017-02-14T15:09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006FC42A" w14:textId="77777777" w:rsidR="001077CD" w:rsidDel="001D28B0" w:rsidRDefault="001077CD" w:rsidP="001077CD">
            <w:pPr>
              <w:outlineLvl w:val="0"/>
              <w:rPr>
                <w:del w:id="1806" w:author="Vandana Bangera" w:date="2017-02-14T15:09:00Z"/>
                <w:sz w:val="20"/>
                <w:szCs w:val="20"/>
              </w:rPr>
            </w:pPr>
          </w:p>
        </w:tc>
      </w:tr>
      <w:tr w:rsidR="00C434D7" w:rsidRPr="00E5196B" w14:paraId="37F70C40" w14:textId="77777777" w:rsidTr="00DB15CF">
        <w:tc>
          <w:tcPr>
            <w:tcW w:w="853" w:type="dxa"/>
          </w:tcPr>
          <w:p w14:paraId="5A7D24DD" w14:textId="77777777" w:rsidR="001077CD" w:rsidRDefault="001077CD" w:rsidP="001077CD">
            <w:pPr>
              <w:outlineLvl w:val="0"/>
              <w:rPr>
                <w:ins w:id="1807" w:author="Vandana Bangera" w:date="2017-02-14T14:16:00Z"/>
                <w:sz w:val="20"/>
                <w:szCs w:val="20"/>
              </w:rPr>
            </w:pPr>
          </w:p>
          <w:p w14:paraId="0DFC2754" w14:textId="77777777" w:rsidR="00FB0EE8" w:rsidRPr="00E5196B" w:rsidRDefault="00FB0EE8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1D7D6A5B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6F65D84F" w14:textId="6FA69EEB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808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809" w:author="Vandana Bangera" w:date="2017-02-13T10:34:00Z">
              <w:del w:id="1810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811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  <w:r w:rsidR="001077CD">
              <w:rPr>
                <w:sz w:val="20"/>
                <w:szCs w:val="20"/>
              </w:rPr>
              <w:t>.</w:t>
            </w:r>
            <w:ins w:id="1812" w:author="Vandana Bangera" w:date="2017-02-14T11:10:00Z">
              <w:r w:rsidR="002F4693">
                <w:rPr>
                  <w:sz w:val="20"/>
                  <w:szCs w:val="20"/>
                </w:rPr>
                <w:t>3</w:t>
              </w:r>
            </w:ins>
            <w:del w:id="1813" w:author="Vandana Bangera" w:date="2017-02-14T11:10:00Z">
              <w:r w:rsidR="001077CD" w:rsidDel="002F4693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6120" w:type="dxa"/>
          </w:tcPr>
          <w:p w14:paraId="312831D5" w14:textId="34C2C182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the following IS Project Deployment files to deploy the SSIS Project</w:t>
            </w:r>
            <w:ins w:id="1814" w:author="Tim Firmin" w:date="2018-05-04T16:52:00Z">
              <w:r w:rsidR="00C34882">
                <w:rPr>
                  <w:color w:val="000000"/>
                  <w:sz w:val="20"/>
                  <w:szCs w:val="20"/>
                </w:rPr>
                <w:t xml:space="preserve"> at </w:t>
              </w:r>
              <w:r w:rsidR="00C34882" w:rsidRPr="00C34882">
                <w:rPr>
                  <w:b/>
                  <w:color w:val="000000"/>
                  <w:sz w:val="20"/>
                  <w:szCs w:val="20"/>
                  <w:rPrChange w:id="1815" w:author="Tim Firmin" w:date="2018-05-04T16:52:00Z">
                    <w:rPr>
                      <w:color w:val="000000"/>
                      <w:sz w:val="20"/>
                      <w:szCs w:val="20"/>
                    </w:rPr>
                  </w:rPrChange>
                </w:rPr>
                <w:t>FinanceDataMart</w:t>
              </w:r>
            </w:ins>
            <w:r>
              <w:rPr>
                <w:color w:val="000000"/>
                <w:sz w:val="20"/>
                <w:szCs w:val="20"/>
              </w:rPr>
              <w:t xml:space="preserve"> Packages to AZI-MS-SIS-</w:t>
            </w:r>
            <w:del w:id="1816" w:author="Vandana Bangera" w:date="2017-02-13T10:56:00Z">
              <w:r w:rsidDel="00FA140C">
                <w:rPr>
                  <w:color w:val="000000"/>
                  <w:sz w:val="20"/>
                  <w:szCs w:val="20"/>
                </w:rPr>
                <w:delText>U001</w:delText>
              </w:r>
            </w:del>
            <w:ins w:id="1817" w:author="Vandana Bangera" w:date="2017-02-13T10:56:00Z">
              <w:del w:id="1818" w:author="Tim Firmin" w:date="2017-10-12T12:28:00Z">
                <w:r w:rsidR="00FA140C" w:rsidDel="00EB59FA">
                  <w:rPr>
                    <w:color w:val="000000"/>
                    <w:sz w:val="20"/>
                    <w:szCs w:val="20"/>
                  </w:rPr>
                  <w:delText>T001</w:delText>
                </w:r>
              </w:del>
            </w:ins>
            <w:ins w:id="1819" w:author="Tim Firmin" w:date="2017-10-12T12:28:00Z">
              <w:r w:rsidR="00772D45">
                <w:rPr>
                  <w:color w:val="000000"/>
                  <w:sz w:val="20"/>
                  <w:szCs w:val="20"/>
                </w:rPr>
                <w:t>P</w:t>
              </w:r>
              <w:r w:rsidR="00EB59FA">
                <w:rPr>
                  <w:color w:val="000000"/>
                  <w:sz w:val="20"/>
                  <w:szCs w:val="20"/>
                </w:rPr>
                <w:t>001</w:t>
              </w:r>
            </w:ins>
            <w:r>
              <w:rPr>
                <w:color w:val="000000"/>
                <w:sz w:val="20"/>
                <w:szCs w:val="20"/>
              </w:rPr>
              <w:t xml:space="preserve">: </w:t>
            </w:r>
            <w:r w:rsidRPr="00905BAB">
              <w:rPr>
                <w:b/>
                <w:color w:val="000000"/>
                <w:sz w:val="20"/>
                <w:szCs w:val="20"/>
                <w:rPrChange w:id="1820" w:author="Tim Firmin" w:date="2018-05-08T11:10:00Z">
                  <w:rPr>
                    <w:color w:val="000000"/>
                    <w:sz w:val="20"/>
                    <w:szCs w:val="20"/>
                  </w:rPr>
                </w:rPrChange>
              </w:rPr>
              <w:t>SSISDB/</w:t>
            </w:r>
            <w:del w:id="1821" w:author="Vandana Bangera" w:date="2017-02-06T16:23:00Z">
              <w:r w:rsidRPr="00905BAB" w:rsidDel="00472D9B">
                <w:rPr>
                  <w:b/>
                  <w:color w:val="000000"/>
                  <w:sz w:val="20"/>
                  <w:szCs w:val="20"/>
                  <w:rPrChange w:id="1822" w:author="Tim Firmin" w:date="2018-05-08T11:10:00Z">
                    <w:rPr>
                      <w:color w:val="000000"/>
                      <w:sz w:val="20"/>
                      <w:szCs w:val="20"/>
                    </w:rPr>
                  </w:rPrChange>
                </w:rPr>
                <w:delText>StatementsPortal/</w:delText>
              </w:r>
            </w:del>
            <w:ins w:id="1823" w:author="Vandana Bangera" w:date="2017-02-06T16:23:00Z">
              <w:r w:rsidR="00472D9B" w:rsidRPr="00905BAB">
                <w:rPr>
                  <w:b/>
                  <w:color w:val="000000"/>
                  <w:sz w:val="20"/>
                  <w:szCs w:val="20"/>
                  <w:rPrChange w:id="1824" w:author="Tim Firmin" w:date="2018-05-08T11:10:00Z">
                    <w:rPr>
                      <w:color w:val="000000"/>
                      <w:sz w:val="20"/>
                      <w:szCs w:val="20"/>
                    </w:rPr>
                  </w:rPrChange>
                </w:rPr>
                <w:t>FinanceDataMart/</w:t>
              </w:r>
            </w:ins>
            <w:r w:rsidRPr="00905BAB">
              <w:rPr>
                <w:b/>
                <w:color w:val="000000"/>
                <w:sz w:val="20"/>
                <w:szCs w:val="20"/>
                <w:rPrChange w:id="1825" w:author="Tim Firmin" w:date="2018-05-08T11:10:00Z">
                  <w:rPr>
                    <w:color w:val="000000"/>
                    <w:sz w:val="20"/>
                    <w:szCs w:val="20"/>
                  </w:rPr>
                </w:rPrChange>
              </w:rPr>
              <w:t>Projects:</w:t>
            </w:r>
          </w:p>
          <w:p w14:paraId="6E0C77D7" w14:textId="5F44AEDD" w:rsidR="001077CD" w:rsidRPr="00793674" w:rsidRDefault="001077CD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26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</w:delText>
              </w:r>
            </w:del>
            <w:ins w:id="1827" w:author="Tim Firmin" w:date="2017-10-12T12:31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del w:id="1828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l</w:delText>
              </w:r>
            </w:del>
            <w:ins w:id="1829" w:author="Vandana Bangera" w:date="2017-02-06T16:30:00Z">
              <w:del w:id="1830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831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ExternalToStage</w:delText>
              </w:r>
            </w:del>
            <w:ins w:id="1832" w:author="Vandana Bangera" w:date="2017-02-06T16:30:00Z">
              <w:r w:rsidR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GlobalProcess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3D8481A4" w14:textId="05C77B34" w:rsidR="00C434D7" w:rsidRPr="00C434D7" w:rsidRDefault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  <w:rPrChange w:id="1833" w:author="Tim Firmin" w:date="2017-10-12T12:32:00Z">
                  <w:rPr/>
                </w:rPrChange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34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835" w:author="Tim Firmin" w:date="2017-10-12T12:31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ins w:id="1836" w:author="Vandana Bangera" w:date="2017-02-06T16:30:00Z">
              <w:del w:id="1837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ins w:id="1838" w:author="Tim Firmin" w:date="2017-10-12T12:31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LandAnd</w:t>
              </w:r>
            </w:ins>
            <w:del w:id="1839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StageToClean</w:delText>
              </w:r>
            </w:del>
            <w:ins w:id="1840" w:author="Vandana Bangera" w:date="2017-02-06T16:30:00Z">
              <w:del w:id="1841" w:author="Tim Firmin" w:date="2017-10-12T12:31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SourceToS</w:delText>
                </w:r>
              </w:del>
            </w:ins>
            <w:ins w:id="1842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S</w:t>
              </w:r>
            </w:ins>
            <w:ins w:id="1843" w:author="Vandana Bangera" w:date="2017-02-06T16:30:00Z">
              <w:r w:rsidR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t>tage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149D197B" w14:textId="542FB7B5" w:rsidR="001077CD" w:rsidRPr="00AE3A0B" w:rsidRDefault="001077CD" w:rsidP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color w:val="000000"/>
                <w:sz w:val="20"/>
                <w:szCs w:val="20"/>
              </w:rPr>
            </w:pPr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44" w:author="Vandana Bangera" w:date="2017-02-06T16:30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845" w:author="Tim Firmin" w:date="2017-10-12T12:32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ins w:id="1846" w:author="Vandana Bangera" w:date="2017-02-06T16:30:00Z">
              <w:del w:id="1847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848" w:author="Vandana Bangera" w:date="2017-02-06T16:31:00Z">
              <w:r w:rsidRPr="00793674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CleanToWarehouse</w:delText>
              </w:r>
            </w:del>
            <w:ins w:id="1849" w:author="Vandana Bangera" w:date="2017-02-06T16:31:00Z">
              <w:del w:id="1850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StageToTransform</w:delText>
                </w:r>
              </w:del>
            </w:ins>
            <w:ins w:id="1851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MDSAndTransform</w:t>
              </w:r>
            </w:ins>
            <w:r w:rsidRPr="00793674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  <w:p w14:paraId="69E74F22" w14:textId="3A2C78ED" w:rsidR="001077CD" w:rsidRPr="00AE3A0B" w:rsidRDefault="001077CD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ETL.</w:t>
            </w:r>
            <w:del w:id="1852" w:author="Vandana Bangera" w:date="2017-02-06T16:31:00Z">
              <w:r w:rsidRPr="00AE3A0B"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StatementsPortal</w:delText>
              </w:r>
            </w:del>
            <w:ins w:id="1853" w:author="Tim Firmin" w:date="2017-10-12T12:32:00Z">
              <w:r w:rsidR="00D93FBB">
                <w:rPr>
                  <w:rFonts w:ascii="Times New Roman" w:hAnsi="Times New Roman"/>
                  <w:color w:val="000000"/>
                  <w:sz w:val="20"/>
                  <w:szCs w:val="20"/>
                </w:rPr>
                <w:t>FDM</w:t>
              </w:r>
            </w:ins>
            <w:ins w:id="1854" w:author="Vandana Bangera" w:date="2017-02-06T16:31:00Z">
              <w:del w:id="1855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FDM</w:delText>
                </w:r>
              </w:del>
            </w:ins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del w:id="1856" w:author="Vandana Bangera" w:date="2017-02-06T16:31:00Z">
              <w:r w:rsidDel="002B754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GlobalProcess</w:delText>
              </w:r>
            </w:del>
            <w:ins w:id="1857" w:author="Tim Firmin" w:date="2017-10-12T12:32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ExtractAnd</w:t>
              </w:r>
            </w:ins>
            <w:ins w:id="1858" w:author="Tim Firmin" w:date="2017-10-12T12:33:00Z">
              <w:r w:rsidR="00C434D7">
                <w:rPr>
                  <w:rFonts w:ascii="Times New Roman" w:hAnsi="Times New Roman"/>
                  <w:color w:val="000000"/>
                  <w:sz w:val="20"/>
                  <w:szCs w:val="20"/>
                </w:rPr>
                <w:t>Report</w:t>
              </w:r>
            </w:ins>
            <w:ins w:id="1859" w:author="Vandana Bangera" w:date="2017-02-06T16:31:00Z">
              <w:del w:id="1860" w:author="Tim Firmin" w:date="2017-10-12T12:32:00Z">
                <w:r w:rsidR="002B7542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TransformToWarehouse</w:delText>
                </w:r>
              </w:del>
            </w:ins>
            <w:r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</w:p>
        </w:tc>
        <w:tc>
          <w:tcPr>
            <w:tcW w:w="905" w:type="dxa"/>
          </w:tcPr>
          <w:p w14:paraId="69D3C82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Deploy Wizard</w:t>
            </w:r>
          </w:p>
        </w:tc>
        <w:tc>
          <w:tcPr>
            <w:tcW w:w="549" w:type="dxa"/>
          </w:tcPr>
          <w:p w14:paraId="7CB37E1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0CF8984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DB15CF" w14:paraId="2C3366D6" w14:textId="77777777" w:rsidTr="00DB15CF">
        <w:trPr>
          <w:ins w:id="1861" w:author="Tim Firmin" w:date="2018-05-03T14:21:00Z"/>
        </w:trPr>
        <w:tc>
          <w:tcPr>
            <w:tcW w:w="853" w:type="dxa"/>
          </w:tcPr>
          <w:p w14:paraId="33E107F7" w14:textId="77777777" w:rsidR="00DB15CF" w:rsidRDefault="00DB15CF" w:rsidP="00923D53">
            <w:pPr>
              <w:outlineLvl w:val="0"/>
              <w:rPr>
                <w:ins w:id="1862" w:author="Tim Firmin" w:date="2018-05-03T14:21:00Z"/>
                <w:sz w:val="20"/>
                <w:szCs w:val="20"/>
              </w:rPr>
            </w:pPr>
          </w:p>
          <w:p w14:paraId="5AFB5875" w14:textId="77777777" w:rsidR="00DB15CF" w:rsidRPr="00E5196B" w:rsidRDefault="00DB15CF" w:rsidP="00923D53">
            <w:pPr>
              <w:outlineLvl w:val="0"/>
              <w:rPr>
                <w:ins w:id="1863" w:author="Tim Firmin" w:date="2018-05-03T14:21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77D7683" w14:textId="77777777" w:rsidR="00DB15CF" w:rsidRDefault="00DB15CF" w:rsidP="00923D53">
            <w:pPr>
              <w:outlineLvl w:val="0"/>
              <w:rPr>
                <w:ins w:id="1864" w:author="Tim Firmin" w:date="2018-05-03T14:2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23388304" w14:textId="64EBA737" w:rsidR="00DB15CF" w:rsidRDefault="00DB15CF" w:rsidP="00923D53">
            <w:pPr>
              <w:outlineLvl w:val="0"/>
              <w:rPr>
                <w:ins w:id="1865" w:author="Tim Firmin" w:date="2018-05-03T14:21:00Z"/>
                <w:sz w:val="20"/>
                <w:szCs w:val="20"/>
              </w:rPr>
            </w:pPr>
            <w:ins w:id="1866" w:author="Tim Firmin" w:date="2018-05-03T14:21:00Z">
              <w:r>
                <w:rPr>
                  <w:sz w:val="20"/>
                  <w:szCs w:val="20"/>
                </w:rPr>
                <w:t>6.4</w:t>
              </w:r>
            </w:ins>
          </w:p>
        </w:tc>
        <w:tc>
          <w:tcPr>
            <w:tcW w:w="6120" w:type="dxa"/>
          </w:tcPr>
          <w:p w14:paraId="4A06FB02" w14:textId="734C3074" w:rsidR="00DB15CF" w:rsidRDefault="00DB15CF" w:rsidP="00923D53">
            <w:pPr>
              <w:outlineLvl w:val="0"/>
              <w:rPr>
                <w:ins w:id="1867" w:author="Tim Firmin" w:date="2018-05-03T14:21:00Z"/>
                <w:color w:val="000000"/>
                <w:sz w:val="20"/>
                <w:szCs w:val="20"/>
              </w:rPr>
            </w:pPr>
            <w:ins w:id="1868" w:author="Tim Firmin" w:date="2018-05-03T14:21:00Z">
              <w:r>
                <w:rPr>
                  <w:color w:val="000000"/>
                  <w:sz w:val="20"/>
                  <w:szCs w:val="20"/>
                </w:rPr>
                <w:t xml:space="preserve">Execute the following IS Project Deployment files to deploy the SSIS </w:t>
              </w:r>
              <w:r w:rsidR="00772D45">
                <w:rPr>
                  <w:color w:val="000000"/>
                  <w:sz w:val="20"/>
                  <w:szCs w:val="20"/>
                </w:rPr>
                <w:t>Project Packages to AZI-MS-SIS-P</w:t>
              </w:r>
              <w:r>
                <w:rPr>
                  <w:color w:val="000000"/>
                  <w:sz w:val="20"/>
                  <w:szCs w:val="20"/>
                </w:rPr>
                <w:t xml:space="preserve">001: </w:t>
              </w:r>
              <w:r>
                <w:rPr>
                  <w:rFonts w:ascii="Consolas" w:hAnsi="Consolas" w:cs="Consolas"/>
                  <w:color w:val="FF0000"/>
                  <w:sz w:val="19"/>
                  <w:szCs w:val="19"/>
                  <w:highlight w:val="white"/>
                </w:rPr>
                <w:t>TM1FDM</w:t>
              </w:r>
              <w:r>
                <w:rPr>
                  <w:color w:val="000000"/>
                  <w:sz w:val="20"/>
                  <w:szCs w:val="20"/>
                </w:rPr>
                <w:t>/</w:t>
              </w:r>
            </w:ins>
            <w:ins w:id="1869" w:author="Tim Firmin" w:date="2018-05-03T14:22:00Z">
              <w:r w:rsidRPr="00DB15CF">
                <w:rPr>
                  <w:color w:val="000000"/>
                  <w:sz w:val="20"/>
                  <w:szCs w:val="20"/>
                </w:rPr>
                <w:t>H2PlanningTM1</w:t>
              </w:r>
            </w:ins>
            <w:ins w:id="1870" w:author="Tim Firmin" w:date="2018-05-03T14:21:00Z">
              <w:r>
                <w:rPr>
                  <w:color w:val="000000"/>
                  <w:sz w:val="20"/>
                  <w:szCs w:val="20"/>
                </w:rPr>
                <w:t>/Projects:</w:t>
              </w:r>
            </w:ins>
          </w:p>
          <w:p w14:paraId="08D84B4E" w14:textId="199F7194" w:rsidR="00DB15CF" w:rsidRPr="00793674" w:rsidRDefault="00DB15CF" w:rsidP="00DB15CF">
            <w:pPr>
              <w:pStyle w:val="ListParagraph"/>
              <w:numPr>
                <w:ilvl w:val="0"/>
                <w:numId w:val="16"/>
              </w:numPr>
              <w:outlineLvl w:val="0"/>
              <w:rPr>
                <w:ins w:id="1871" w:author="Tim Firmin" w:date="2018-05-03T14:21:00Z"/>
                <w:rFonts w:ascii="Times New Roman" w:hAnsi="Times New Roman"/>
                <w:color w:val="000000"/>
                <w:sz w:val="20"/>
                <w:szCs w:val="20"/>
              </w:rPr>
            </w:pPr>
            <w:ins w:id="1872" w:author="Tim Firmin" w:date="2018-05-03T14:22:00Z">
              <w:r w:rsidRPr="00DB15CF">
                <w:rPr>
                  <w:rFonts w:ascii="Times New Roman" w:hAnsi="Times New Roman"/>
                  <w:color w:val="000000"/>
                  <w:sz w:val="20"/>
                  <w:szCs w:val="20"/>
                </w:rPr>
                <w:t>H2PlanningTM1</w:t>
              </w:r>
            </w:ins>
            <w:ins w:id="1873" w:author="Tim Firmin" w:date="2018-05-03T14:21:00Z">
              <w:r w:rsidRPr="00793674">
                <w:rPr>
                  <w:rFonts w:ascii="Times New Roman" w:hAnsi="Times New Roman"/>
                  <w:color w:val="000000"/>
                  <w:sz w:val="20"/>
                  <w:szCs w:val="20"/>
                </w:rPr>
                <w:t>.ispac</w:t>
              </w:r>
            </w:ins>
          </w:p>
          <w:p w14:paraId="13EC43A8" w14:textId="1FDFEC45" w:rsidR="00DB15CF" w:rsidRPr="00DB15CF" w:rsidRDefault="00DB15CF">
            <w:pPr>
              <w:outlineLvl w:val="0"/>
              <w:rPr>
                <w:ins w:id="1874" w:author="Tim Firmin" w:date="2018-05-03T14:21:00Z"/>
                <w:color w:val="000000"/>
                <w:sz w:val="20"/>
                <w:szCs w:val="20"/>
                <w:rPrChange w:id="1875" w:author="Tim Firmin" w:date="2018-05-03T14:22:00Z">
                  <w:rPr>
                    <w:ins w:id="1876" w:author="Tim Firmin" w:date="2018-05-03T14:21:00Z"/>
                  </w:rPr>
                </w:rPrChange>
              </w:rPr>
              <w:pPrChange w:id="1877" w:author="Tim Firmin" w:date="2018-05-03T14:22:00Z">
                <w:pPr>
                  <w:pStyle w:val="ListParagraph"/>
                  <w:numPr>
                    <w:numId w:val="16"/>
                  </w:numPr>
                  <w:ind w:hanging="360"/>
                  <w:outlineLvl w:val="0"/>
                </w:pPr>
              </w:pPrChange>
            </w:pPr>
          </w:p>
        </w:tc>
        <w:tc>
          <w:tcPr>
            <w:tcW w:w="905" w:type="dxa"/>
          </w:tcPr>
          <w:p w14:paraId="69EC3F86" w14:textId="77777777" w:rsidR="00DB15CF" w:rsidRDefault="00DB15CF" w:rsidP="00923D53">
            <w:pPr>
              <w:outlineLvl w:val="0"/>
              <w:rPr>
                <w:ins w:id="1878" w:author="Tim Firmin" w:date="2018-05-03T14:21:00Z"/>
                <w:sz w:val="20"/>
                <w:szCs w:val="20"/>
              </w:rPr>
            </w:pPr>
            <w:ins w:id="1879" w:author="Tim Firmin" w:date="2018-05-03T14:21:00Z">
              <w:r>
                <w:rPr>
                  <w:sz w:val="20"/>
                  <w:szCs w:val="20"/>
                </w:rPr>
                <w:t>IS Deploy Wizard</w:t>
              </w:r>
            </w:ins>
          </w:p>
        </w:tc>
        <w:tc>
          <w:tcPr>
            <w:tcW w:w="549" w:type="dxa"/>
          </w:tcPr>
          <w:p w14:paraId="274DDA10" w14:textId="77777777" w:rsidR="00DB15CF" w:rsidRDefault="00DB15CF" w:rsidP="00923D53">
            <w:pPr>
              <w:outlineLvl w:val="0"/>
              <w:rPr>
                <w:ins w:id="1880" w:author="Tim Firmin" w:date="2018-05-03T14:21:00Z"/>
                <w:sz w:val="20"/>
                <w:szCs w:val="20"/>
              </w:rPr>
            </w:pPr>
            <w:ins w:id="1881" w:author="Tim Firmin" w:date="2018-05-03T14:21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0B35E3E" w14:textId="77777777" w:rsidR="00DB15CF" w:rsidRDefault="00DB15CF" w:rsidP="00923D53">
            <w:pPr>
              <w:outlineLvl w:val="0"/>
              <w:rPr>
                <w:ins w:id="1882" w:author="Tim Firmin" w:date="2018-05-03T14:21:00Z"/>
                <w:sz w:val="20"/>
                <w:szCs w:val="20"/>
              </w:rPr>
            </w:pPr>
          </w:p>
        </w:tc>
      </w:tr>
      <w:tr w:rsidR="00C434D7" w:rsidRPr="00E5196B" w14:paraId="036A8A5B" w14:textId="77777777" w:rsidTr="00DB15CF">
        <w:tc>
          <w:tcPr>
            <w:tcW w:w="853" w:type="dxa"/>
          </w:tcPr>
          <w:p w14:paraId="1B9DC406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0E75ECA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5D058229" w14:textId="29C4AE3D" w:rsidR="001077CD" w:rsidRDefault="00DB15CF" w:rsidP="001077CD">
            <w:pPr>
              <w:outlineLvl w:val="0"/>
              <w:rPr>
                <w:sz w:val="20"/>
                <w:szCs w:val="20"/>
              </w:rPr>
            </w:pPr>
            <w:ins w:id="1883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884" w:author="Vandana Bangera" w:date="2017-02-13T10:34:00Z">
              <w:del w:id="1885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</w:ins>
            <w:del w:id="1886" w:author="Vandana Bangera" w:date="2017-02-13T10:34:00Z">
              <w:r w:rsidR="001077CD" w:rsidDel="004329F8">
                <w:rPr>
                  <w:sz w:val="20"/>
                  <w:szCs w:val="20"/>
                </w:rPr>
                <w:delText>5</w:delText>
              </w:r>
            </w:del>
            <w:r w:rsidR="001077CD">
              <w:rPr>
                <w:sz w:val="20"/>
                <w:szCs w:val="20"/>
              </w:rPr>
              <w:t>.</w:t>
            </w:r>
            <w:ins w:id="1887" w:author="Tim Firmin" w:date="2018-05-03T14:21:00Z">
              <w:r>
                <w:rPr>
                  <w:sz w:val="20"/>
                  <w:szCs w:val="20"/>
                </w:rPr>
                <w:t>5</w:t>
              </w:r>
            </w:ins>
            <w:ins w:id="1888" w:author="Vandana Bangera" w:date="2017-02-14T11:10:00Z">
              <w:del w:id="1889" w:author="Tim Firmin" w:date="2018-05-03T14:21:00Z">
                <w:r w:rsidR="002F4693" w:rsidDel="00DB15CF">
                  <w:rPr>
                    <w:sz w:val="20"/>
                    <w:szCs w:val="20"/>
                  </w:rPr>
                  <w:delText>4</w:delText>
                </w:r>
              </w:del>
            </w:ins>
            <w:del w:id="1890" w:author="Vandana Bangera" w:date="2017-02-14T11:10:00Z">
              <w:r w:rsidR="001077CD" w:rsidDel="002F4693">
                <w:rPr>
                  <w:sz w:val="20"/>
                  <w:szCs w:val="20"/>
                </w:rPr>
                <w:delText>5</w:delText>
              </w:r>
            </w:del>
          </w:p>
        </w:tc>
        <w:tc>
          <w:tcPr>
            <w:tcW w:w="6120" w:type="dxa"/>
          </w:tcPr>
          <w:p w14:paraId="375F4C84" w14:textId="2078985F" w:rsidR="001077CD" w:rsidRDefault="001077CD" w:rsidP="001077CD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the following script to setup the</w:t>
            </w:r>
            <w:r w:rsidRPr="00793674">
              <w:rPr>
                <w:color w:val="000000"/>
                <w:sz w:val="20"/>
                <w:szCs w:val="20"/>
              </w:rPr>
              <w:t xml:space="preserve"> </w:t>
            </w:r>
            <w:del w:id="1891" w:author="Vandana Bangera" w:date="2017-02-13T10:56:00Z">
              <w:r w:rsidRPr="00793674" w:rsidDel="00FA140C">
                <w:rPr>
                  <w:color w:val="000000"/>
                  <w:sz w:val="20"/>
                  <w:szCs w:val="20"/>
                </w:rPr>
                <w:delText xml:space="preserve">UAT </w:delText>
              </w:r>
            </w:del>
            <w:ins w:id="1892" w:author="Vandana Bangera" w:date="2017-02-13T10:56:00Z">
              <w:del w:id="1893" w:author="Tim Firmin" w:date="2017-10-12T12:34:00Z">
                <w:r w:rsidR="00FA140C" w:rsidDel="00AA5AA5">
                  <w:rPr>
                    <w:color w:val="000000"/>
                    <w:sz w:val="20"/>
                    <w:szCs w:val="20"/>
                  </w:rPr>
                  <w:delText>Test</w:delText>
                </w:r>
              </w:del>
            </w:ins>
            <w:ins w:id="1894" w:author="Tim Firmin" w:date="2017-10-12T12:34:00Z">
              <w:r w:rsidR="00C45F47">
                <w:rPr>
                  <w:color w:val="000000"/>
                  <w:sz w:val="20"/>
                  <w:szCs w:val="20"/>
                </w:rPr>
                <w:t>Prod</w:t>
              </w:r>
            </w:ins>
            <w:ins w:id="1895" w:author="Vandana Bangera" w:date="2017-02-13T10:56:00Z">
              <w:r w:rsidR="00FA140C" w:rsidRPr="00793674">
                <w:rPr>
                  <w:color w:val="000000"/>
                  <w:sz w:val="20"/>
                  <w:szCs w:val="20"/>
                </w:rPr>
                <w:t xml:space="preserve"> </w:t>
              </w:r>
            </w:ins>
            <w:r w:rsidRPr="00793674">
              <w:rPr>
                <w:color w:val="000000"/>
                <w:sz w:val="20"/>
                <w:szCs w:val="20"/>
              </w:rPr>
              <w:t>Environment</w:t>
            </w:r>
            <w:r>
              <w:rPr>
                <w:color w:val="000000"/>
                <w:sz w:val="20"/>
                <w:szCs w:val="20"/>
              </w:rPr>
              <w:t xml:space="preserve"> (including Variables and Project References):</w:t>
            </w:r>
          </w:p>
          <w:p w14:paraId="5E0733D3" w14:textId="24FE6403" w:rsidR="00911D4D" w:rsidRPr="006041B7" w:rsidRDefault="001077CD">
            <w:pPr>
              <w:pStyle w:val="ListParagraph"/>
              <w:numPr>
                <w:ilvl w:val="0"/>
                <w:numId w:val="18"/>
              </w:numPr>
              <w:outlineLvl w:val="0"/>
              <w:rPr>
                <w:b/>
                <w:color w:val="000000"/>
                <w:sz w:val="20"/>
                <w:szCs w:val="20"/>
                <w:rPrChange w:id="1896" w:author="Tim Firmin" w:date="2018-05-24T09:57:00Z">
                  <w:rPr/>
                </w:rPrChange>
              </w:rPr>
            </w:pPr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SSIS</w:t>
            </w:r>
            <w:ins w:id="1897" w:author="Tim Firmin" w:date="2018-05-03T14:27:00Z">
              <w:r w:rsidR="001679E2">
                <w:rPr>
                  <w:rFonts w:ascii="Times New Roman" w:hAnsi="Times New Roman"/>
                  <w:color w:val="000000"/>
                  <w:sz w:val="20"/>
                  <w:szCs w:val="20"/>
                </w:rPr>
                <w:t>\</w:t>
              </w:r>
            </w:ins>
            <w:del w:id="1898" w:author="Tim Firmin" w:date="2018-05-03T14:27:00Z">
              <w:r w:rsidRPr="00AE3A0B" w:rsidDel="001679E2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DB.</w:delText>
              </w:r>
            </w:del>
            <w:del w:id="1899" w:author="Vandana Bangera" w:date="2017-02-13T10:57:00Z">
              <w:r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</w:delText>
              </w:r>
              <w:r w:rsidRPr="00AE3A0B"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EnvironmentSetup</w:delText>
              </w:r>
            </w:del>
            <w:ins w:id="1900" w:author="Vandana Bangera" w:date="2017-02-13T10:57:00Z">
              <w:del w:id="1901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</w:delText>
                </w:r>
              </w:del>
            </w:ins>
            <w:ins w:id="1902" w:author="Tim Firmin" w:date="2017-10-12T12:30:00Z">
              <w:r w:rsidR="00772D45">
                <w:rPr>
                  <w:rFonts w:ascii="Times New Roman" w:hAnsi="Times New Roman"/>
                  <w:color w:val="000000"/>
                  <w:sz w:val="20"/>
                  <w:szCs w:val="20"/>
                </w:rPr>
                <w:t>Prod</w:t>
              </w:r>
            </w:ins>
            <w:ins w:id="1903" w:author="Vandana Bangera" w:date="2017-02-13T10:57:00Z">
              <w:del w:id="1904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</w:delText>
                </w:r>
              </w:del>
              <w:r w:rsidR="00FA140C" w:rsidRPr="00AE3A0B">
                <w:rPr>
                  <w:rFonts w:ascii="Times New Roman" w:hAnsi="Times New Roman"/>
                  <w:color w:val="000000"/>
                  <w:sz w:val="20"/>
                  <w:szCs w:val="20"/>
                </w:rPr>
                <w:t>EnvironmentSetup</w:t>
              </w:r>
            </w:ins>
            <w:r w:rsidRPr="00AE3A0B">
              <w:rPr>
                <w:rFonts w:ascii="Times New Roman" w:hAnsi="Times New Roman"/>
                <w:color w:val="000000"/>
                <w:sz w:val="20"/>
                <w:szCs w:val="20"/>
              </w:rPr>
              <w:t>.sql</w:t>
            </w:r>
          </w:p>
        </w:tc>
        <w:tc>
          <w:tcPr>
            <w:tcW w:w="905" w:type="dxa"/>
          </w:tcPr>
          <w:p w14:paraId="555C179E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4902ECC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10435D9A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B0115E" w:rsidRPr="00E5196B" w14:paraId="57FF46E7" w14:textId="77777777" w:rsidTr="00DB15CF">
        <w:trPr>
          <w:ins w:id="1905" w:author="Vandana Bangera" w:date="2017-02-14T11:11:00Z"/>
        </w:trPr>
        <w:tc>
          <w:tcPr>
            <w:tcW w:w="853" w:type="dxa"/>
          </w:tcPr>
          <w:p w14:paraId="294A7B62" w14:textId="77777777" w:rsidR="00B0115E" w:rsidRPr="00E5196B" w:rsidRDefault="00B0115E" w:rsidP="001077CD">
            <w:pPr>
              <w:outlineLvl w:val="0"/>
              <w:rPr>
                <w:ins w:id="1906" w:author="Vandana Bangera" w:date="2017-02-14T11:11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96C2C87" w14:textId="77777777" w:rsidR="00B0115E" w:rsidRDefault="00B0115E" w:rsidP="001077CD">
            <w:pPr>
              <w:outlineLvl w:val="0"/>
              <w:rPr>
                <w:ins w:id="1907" w:author="Vandana Bangera" w:date="2017-02-14T11:11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5F50D49" w14:textId="2F88AF95" w:rsidR="00B0115E" w:rsidRDefault="00DB15CF" w:rsidP="001077CD">
            <w:pPr>
              <w:outlineLvl w:val="0"/>
              <w:rPr>
                <w:ins w:id="1908" w:author="Vandana Bangera" w:date="2017-02-14T11:11:00Z"/>
                <w:sz w:val="20"/>
                <w:szCs w:val="20"/>
              </w:rPr>
            </w:pPr>
            <w:ins w:id="1909" w:author="Tim Firmin" w:date="2018-05-03T14:18:00Z">
              <w:r>
                <w:rPr>
                  <w:sz w:val="20"/>
                  <w:szCs w:val="20"/>
                </w:rPr>
                <w:t>6</w:t>
              </w:r>
            </w:ins>
            <w:ins w:id="1910" w:author="Vandana Bangera" w:date="2017-02-14T11:11:00Z">
              <w:del w:id="1911" w:author="Tim Firmin" w:date="2018-05-03T14:18:00Z">
                <w:r w:rsidR="006C25EC" w:rsidDel="00DB15CF">
                  <w:rPr>
                    <w:sz w:val="20"/>
                    <w:szCs w:val="20"/>
                  </w:rPr>
                  <w:delText>5</w:delText>
                </w:r>
              </w:del>
              <w:r w:rsidR="00B0115E">
                <w:rPr>
                  <w:sz w:val="20"/>
                  <w:szCs w:val="20"/>
                </w:rPr>
                <w:t>.</w:t>
              </w:r>
            </w:ins>
            <w:ins w:id="1912" w:author="Tim Firmin" w:date="2018-05-03T14:21:00Z">
              <w:r>
                <w:rPr>
                  <w:sz w:val="20"/>
                  <w:szCs w:val="20"/>
                </w:rPr>
                <w:t>6</w:t>
              </w:r>
            </w:ins>
            <w:ins w:id="1913" w:author="Vandana Bangera" w:date="2017-02-14T11:11:00Z">
              <w:del w:id="1914" w:author="Tim Firmin" w:date="2018-05-03T14:21:00Z">
                <w:r w:rsidR="00B0115E" w:rsidDel="00DB15CF">
                  <w:rPr>
                    <w:sz w:val="20"/>
                    <w:szCs w:val="20"/>
                  </w:rPr>
                  <w:delText>5</w:delText>
                </w:r>
              </w:del>
            </w:ins>
          </w:p>
        </w:tc>
        <w:tc>
          <w:tcPr>
            <w:tcW w:w="6120" w:type="dxa"/>
          </w:tcPr>
          <w:p w14:paraId="150B85FC" w14:textId="77777777" w:rsidR="00B0115E" w:rsidRDefault="00B0115E" w:rsidP="001077CD">
            <w:pPr>
              <w:outlineLvl w:val="0"/>
              <w:rPr>
                <w:ins w:id="1915" w:author="Vandana Bangera" w:date="2017-02-14T11:11:00Z"/>
                <w:color w:val="000000"/>
                <w:sz w:val="20"/>
                <w:szCs w:val="20"/>
              </w:rPr>
            </w:pPr>
            <w:ins w:id="1916" w:author="Vandana Bangera" w:date="2017-02-14T11:11:00Z">
              <w:r>
                <w:rPr>
                  <w:color w:val="000000"/>
                  <w:sz w:val="20"/>
                  <w:szCs w:val="20"/>
                </w:rPr>
                <w:t>Execute the following script to get the reference id of the newly created environment</w:t>
              </w:r>
            </w:ins>
            <w:ins w:id="1917" w:author="Vandana Bangera" w:date="2017-02-14T11:15:00Z">
              <w:r>
                <w:rPr>
                  <w:color w:val="000000"/>
                  <w:sz w:val="20"/>
                  <w:szCs w:val="20"/>
                </w:rPr>
                <w:t xml:space="preserve"> in step 6.4</w:t>
              </w:r>
            </w:ins>
          </w:p>
          <w:p w14:paraId="761FCD90" w14:textId="78C1620D" w:rsidR="00B0115E" w:rsidRPr="00B0115E" w:rsidRDefault="001679E2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18" w:author="Vandana Bangera" w:date="2017-02-14T11:11:00Z"/>
                <w:color w:val="000000"/>
                <w:sz w:val="20"/>
                <w:szCs w:val="20"/>
                <w:rPrChange w:id="1919" w:author="Vandana Bangera" w:date="2017-02-14T11:11:00Z">
                  <w:rPr>
                    <w:ins w:id="1920" w:author="Vandana Bangera" w:date="2017-02-14T11:11:00Z"/>
                  </w:rPr>
                </w:rPrChange>
              </w:rPr>
              <w:pPrChange w:id="1921" w:author="Tim Firmin" w:date="2018-05-24T16:01:00Z">
                <w:pPr>
                  <w:outlineLvl w:val="0"/>
                </w:pPr>
              </w:pPrChange>
            </w:pPr>
            <w:ins w:id="1922" w:author="Tim Firmin" w:date="2018-05-03T14:27:00Z">
              <w:r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\SSIS\</w:t>
              </w:r>
            </w:ins>
            <w:ins w:id="1923" w:author="Vandana Bangera" w:date="2017-02-14T11:12:00Z">
              <w:r w:rsidR="00B0115E" w:rsidRPr="00B0115E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GetEnvReferenceId</w:t>
              </w:r>
              <w:del w:id="1924" w:author="Tim Firmin" w:date="2017-10-12T12:30:00Z">
                <w:r w:rsidR="00B0115E" w:rsidRPr="00B0115E" w:rsidDel="00C434D7">
                  <w:rPr>
                    <w:rFonts w:ascii="Times New Roman" w:hAnsi="Times New Roman"/>
                    <w:color w:val="000000"/>
                    <w:sz w:val="20"/>
                    <w:szCs w:val="20"/>
                    <w:lang w:eastAsia="en-GB"/>
                  </w:rPr>
                  <w:delText>Test</w:delText>
                </w:r>
              </w:del>
            </w:ins>
            <w:ins w:id="1925" w:author="Tim Firmin" w:date="2017-10-12T12:30:00Z">
              <w:r w:rsidR="00772D45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Prod</w:t>
              </w:r>
            </w:ins>
            <w:ins w:id="1926" w:author="Vandana Bangera" w:date="2017-02-14T11:12:00Z">
              <w:r w:rsidR="00B0115E">
                <w:rPr>
                  <w:rFonts w:ascii="Times New Roman" w:hAnsi="Times New Roman"/>
                  <w:color w:val="000000"/>
                  <w:sz w:val="20"/>
                  <w:szCs w:val="20"/>
                  <w:lang w:eastAsia="en-GB"/>
                </w:rPr>
                <w:t>.sql</w:t>
              </w:r>
            </w:ins>
          </w:p>
        </w:tc>
        <w:tc>
          <w:tcPr>
            <w:tcW w:w="905" w:type="dxa"/>
          </w:tcPr>
          <w:p w14:paraId="3D1E1648" w14:textId="77777777" w:rsidR="00B0115E" w:rsidRDefault="00B0115E" w:rsidP="001077CD">
            <w:pPr>
              <w:outlineLvl w:val="0"/>
              <w:rPr>
                <w:ins w:id="1927" w:author="Vandana Bangera" w:date="2017-02-14T11:11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4649A37E" w14:textId="77777777" w:rsidR="00B0115E" w:rsidRDefault="00B0115E" w:rsidP="001077CD">
            <w:pPr>
              <w:outlineLvl w:val="0"/>
              <w:rPr>
                <w:ins w:id="1928" w:author="Vandana Bangera" w:date="2017-02-14T11:11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121202BA" w14:textId="77777777" w:rsidR="00B0115E" w:rsidRDefault="00B0115E" w:rsidP="001077CD">
            <w:pPr>
              <w:outlineLvl w:val="0"/>
              <w:rPr>
                <w:ins w:id="1929" w:author="Vandana Bangera" w:date="2017-02-14T11:11:00Z"/>
                <w:sz w:val="20"/>
                <w:szCs w:val="20"/>
              </w:rPr>
            </w:pPr>
          </w:p>
        </w:tc>
      </w:tr>
      <w:tr w:rsidR="00C434D7" w:rsidRPr="00E5196B" w14:paraId="6ADDE26A" w14:textId="77777777" w:rsidTr="00DB15CF">
        <w:tc>
          <w:tcPr>
            <w:tcW w:w="853" w:type="dxa"/>
          </w:tcPr>
          <w:p w14:paraId="774FE1A2" w14:textId="77777777" w:rsidR="001077CD" w:rsidRPr="00E5196B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33" w:type="dxa"/>
          </w:tcPr>
          <w:p w14:paraId="4E8FFC43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14:paraId="04CD6C49" w14:textId="58C685F8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del w:id="1930" w:author="Vandana Bangera" w:date="2017-02-13T10:35:00Z">
              <w:r w:rsidDel="000F4DBA">
                <w:rPr>
                  <w:sz w:val="20"/>
                  <w:szCs w:val="20"/>
                </w:rPr>
                <w:delText>6</w:delText>
              </w:r>
            </w:del>
            <w:ins w:id="1931" w:author="Tim Firmin" w:date="2018-05-03T14:18:00Z">
              <w:r w:rsidR="00DB15CF">
                <w:rPr>
                  <w:sz w:val="20"/>
                  <w:szCs w:val="20"/>
                </w:rPr>
                <w:t>7</w:t>
              </w:r>
            </w:ins>
            <w:ins w:id="1932" w:author="Vandana Bangera" w:date="2017-02-13T10:35:00Z">
              <w:del w:id="1933" w:author="Tim Firmin" w:date="2018-05-03T14:18:00Z">
                <w:r w:rsidR="006C25EC" w:rsidDel="00DB15CF">
                  <w:rPr>
                    <w:sz w:val="20"/>
                    <w:szCs w:val="20"/>
                  </w:rPr>
                  <w:delText>6</w:delText>
                </w:r>
              </w:del>
            </w:ins>
          </w:p>
        </w:tc>
        <w:tc>
          <w:tcPr>
            <w:tcW w:w="6120" w:type="dxa"/>
          </w:tcPr>
          <w:p w14:paraId="57BFED1B" w14:textId="77777777" w:rsidR="001077CD" w:rsidRDefault="001077CD" w:rsidP="001077CD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0B552A">
              <w:rPr>
                <w:b/>
                <w:color w:val="000000"/>
                <w:sz w:val="20"/>
                <w:szCs w:val="20"/>
              </w:rPr>
              <w:t>Deploy Azure Sql Server Agent Job</w:t>
            </w:r>
          </w:p>
          <w:p w14:paraId="78F814AC" w14:textId="77777777" w:rsidR="001077CD" w:rsidRDefault="001077CD" w:rsidP="001077CD">
            <w:pPr>
              <w:outlineLvl w:val="0"/>
              <w:rPr>
                <w:ins w:id="1934" w:author="Vandana Bangera" w:date="2017-02-14T11:13:00Z"/>
                <w:color w:val="000000"/>
                <w:sz w:val="20"/>
                <w:szCs w:val="20"/>
              </w:rPr>
            </w:pPr>
            <w:r w:rsidRPr="000B552A">
              <w:rPr>
                <w:color w:val="000000"/>
                <w:sz w:val="20"/>
                <w:szCs w:val="20"/>
              </w:rPr>
              <w:t>Execute the following script to create the Job:</w:t>
            </w:r>
          </w:p>
          <w:p w14:paraId="603E11F4" w14:textId="77777777" w:rsidR="00B0115E" w:rsidRPr="000B552A" w:rsidRDefault="00B0115E" w:rsidP="001077CD">
            <w:pPr>
              <w:outlineLvl w:val="0"/>
              <w:rPr>
                <w:color w:val="000000"/>
                <w:sz w:val="20"/>
                <w:szCs w:val="20"/>
              </w:rPr>
            </w:pPr>
            <w:ins w:id="1935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Before executing the below update the @command variable value to use the correct </w:t>
              </w:r>
            </w:ins>
            <w:ins w:id="1936" w:author="Vandana Bangera" w:date="2017-02-14T11:14:00Z">
              <w:r>
                <w:rPr>
                  <w:color w:val="000000"/>
                  <w:sz w:val="20"/>
                  <w:szCs w:val="20"/>
                </w:rPr>
                <w:t xml:space="preserve">env </w:t>
              </w:r>
            </w:ins>
            <w:ins w:id="1937" w:author="Vandana Bangera" w:date="2017-02-14T11:13:00Z">
              <w:r>
                <w:rPr>
                  <w:color w:val="000000"/>
                  <w:sz w:val="20"/>
                  <w:szCs w:val="20"/>
                </w:rPr>
                <w:t>reference</w:t>
              </w:r>
            </w:ins>
            <w:ins w:id="1938" w:author="Vandana Bangera" w:date="2017-02-14T11:14:00Z">
              <w:r>
                <w:rPr>
                  <w:color w:val="000000"/>
                  <w:sz w:val="20"/>
                  <w:szCs w:val="20"/>
                </w:rPr>
                <w:t xml:space="preserve"> </w:t>
              </w:r>
            </w:ins>
            <w:ins w:id="1939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id of the environment variable </w:t>
              </w:r>
            </w:ins>
            <w:ins w:id="1940" w:author="Vandana Bangera" w:date="2017-02-14T11:15:00Z">
              <w:r>
                <w:rPr>
                  <w:color w:val="000000"/>
                  <w:sz w:val="20"/>
                  <w:szCs w:val="20"/>
                </w:rPr>
                <w:t>obtained</w:t>
              </w:r>
            </w:ins>
            <w:ins w:id="1941" w:author="Vandana Bangera" w:date="2017-02-14T11:13:00Z">
              <w:r>
                <w:rPr>
                  <w:color w:val="000000"/>
                  <w:sz w:val="20"/>
                  <w:szCs w:val="20"/>
                </w:rPr>
                <w:t xml:space="preserve"> in </w:t>
              </w:r>
            </w:ins>
            <w:ins w:id="1942" w:author="Vandana Bangera" w:date="2017-02-14T11:14:00Z">
              <w:r>
                <w:rPr>
                  <w:color w:val="000000"/>
                  <w:sz w:val="20"/>
                  <w:szCs w:val="20"/>
                </w:rPr>
                <w:t>step 6.</w:t>
              </w:r>
            </w:ins>
            <w:ins w:id="1943" w:author="Vandana Bangera" w:date="2017-02-14T11:15:00Z">
              <w:r>
                <w:rPr>
                  <w:color w:val="000000"/>
                  <w:sz w:val="20"/>
                  <w:szCs w:val="20"/>
                </w:rPr>
                <w:t>5</w:t>
              </w:r>
            </w:ins>
          </w:p>
          <w:p w14:paraId="4843A711" w14:textId="2057748C" w:rsidR="001077CD" w:rsidRDefault="001077CD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44" w:author="Vandana Bangera" w:date="2017-02-14T11:16:00Z"/>
                <w:rFonts w:ascii="Times New Roman" w:hAnsi="Times New Roman"/>
                <w:color w:val="000000"/>
                <w:sz w:val="20"/>
                <w:szCs w:val="20"/>
              </w:rPr>
            </w:pPr>
            <w:r w:rsidRPr="000B552A">
              <w:rPr>
                <w:rFonts w:ascii="Times New Roman" w:hAnsi="Times New Roman"/>
                <w:color w:val="000000"/>
                <w:sz w:val="20"/>
                <w:szCs w:val="20"/>
              </w:rPr>
              <w:t>SSISDB.</w:t>
            </w:r>
            <w:del w:id="1945" w:author="Vandana Bangera" w:date="2017-02-13T10:56:00Z">
              <w:r w:rsidRPr="000B552A" w:rsidDel="00FA140C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UATSQLAgentJobSetup</w:delText>
              </w:r>
            </w:del>
            <w:ins w:id="1946" w:author="Tim Firmin" w:date="2017-10-12T12:30:00Z">
              <w:r w:rsidR="00772D45">
                <w:rPr>
                  <w:rFonts w:ascii="Times New Roman" w:hAnsi="Times New Roman"/>
                  <w:color w:val="000000"/>
                  <w:sz w:val="20"/>
                  <w:szCs w:val="20"/>
                </w:rPr>
                <w:t>Prod</w:t>
              </w:r>
            </w:ins>
            <w:ins w:id="1947" w:author="Vandana Bangera" w:date="2017-02-13T10:56:00Z">
              <w:del w:id="1948" w:author="Tim Firmin" w:date="2017-10-12T12:30:00Z">
                <w:r w:rsidR="00FA140C" w:rsidDel="00C434D7"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  <w:delText>Test</w:delText>
                </w:r>
              </w:del>
              <w:r w:rsidR="00FA140C" w:rsidRPr="000B552A">
                <w:rPr>
                  <w:rFonts w:ascii="Times New Roman" w:hAnsi="Times New Roman"/>
                  <w:color w:val="000000"/>
                  <w:sz w:val="20"/>
                  <w:szCs w:val="20"/>
                </w:rPr>
                <w:t>SQLAgentJobSetup</w:t>
              </w:r>
            </w:ins>
            <w:r w:rsidRPr="000B552A">
              <w:rPr>
                <w:rFonts w:ascii="Times New Roman" w:hAnsi="Times New Roman"/>
                <w:color w:val="000000"/>
                <w:sz w:val="20"/>
                <w:szCs w:val="20"/>
              </w:rPr>
              <w:t>.sql</w:t>
            </w:r>
          </w:p>
          <w:p w14:paraId="666D0074" w14:textId="77777777" w:rsidR="00AA408F" w:rsidRPr="00AA408F" w:rsidRDefault="00AA408F">
            <w:pPr>
              <w:outlineLvl w:val="0"/>
              <w:rPr>
                <w:color w:val="000000"/>
                <w:sz w:val="20"/>
                <w:szCs w:val="20"/>
                <w:rPrChange w:id="1949" w:author="Vandana Bangera" w:date="2017-02-14T11:16:00Z">
                  <w:rPr/>
                </w:rPrChange>
              </w:rPr>
              <w:pPrChange w:id="1950" w:author="Vandana Bangera" w:date="2017-02-14T11:16:00Z">
                <w:pPr>
                  <w:pStyle w:val="ListParagraph"/>
                  <w:numPr>
                    <w:numId w:val="18"/>
                  </w:numPr>
                  <w:ind w:hanging="360"/>
                  <w:outlineLvl w:val="0"/>
                </w:pPr>
              </w:pPrChange>
            </w:pPr>
            <w:ins w:id="1951" w:author="Vandana Bangera" w:date="2017-02-14T11:16:00Z">
              <w:r>
                <w:rPr>
                  <w:color w:val="000000"/>
                  <w:sz w:val="20"/>
                  <w:szCs w:val="20"/>
                </w:rPr>
                <w:t xml:space="preserve">e.g. </w:t>
              </w:r>
              <w:r w:rsidRPr="00AA408F">
                <w:rPr>
                  <w:rFonts w:ascii="Consolas" w:hAnsi="Consolas" w:cs="Consolas"/>
                  <w:color w:val="FF0000"/>
                  <w:sz w:val="20"/>
                  <w:szCs w:val="19"/>
                  <w:highlight w:val="white"/>
                  <w:rPrChange w:id="1952" w:author="Vandana Bangera" w:date="2017-02-14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 xml:space="preserve">/ENVREFERENCE </w:t>
              </w:r>
              <w:r w:rsidRPr="00AA408F">
                <w:rPr>
                  <w:rFonts w:ascii="Consolas" w:hAnsi="Consolas" w:cs="Consolas"/>
                  <w:color w:val="FF0000"/>
                  <w:sz w:val="20"/>
                  <w:szCs w:val="19"/>
                  <w:highlight w:val="yellow"/>
                  <w:rPrChange w:id="1953" w:author="Vandana Bangera" w:date="2017-02-14T11:17:00Z">
                    <w:rPr>
                      <w:rFonts w:ascii="Consolas" w:hAnsi="Consolas" w:cs="Consolas"/>
                      <w:color w:val="FF0000"/>
                      <w:sz w:val="19"/>
                      <w:szCs w:val="19"/>
                      <w:highlight w:val="white"/>
                    </w:rPr>
                  </w:rPrChange>
                </w:rPr>
                <w:t>30</w:t>
              </w:r>
            </w:ins>
          </w:p>
        </w:tc>
        <w:tc>
          <w:tcPr>
            <w:tcW w:w="905" w:type="dxa"/>
          </w:tcPr>
          <w:p w14:paraId="7EB754B4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549" w:type="dxa"/>
          </w:tcPr>
          <w:p w14:paraId="5A39732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827" w:type="dxa"/>
          </w:tcPr>
          <w:p w14:paraId="690473DD" w14:textId="77777777" w:rsidR="001077CD" w:rsidRDefault="001077CD" w:rsidP="001077CD">
            <w:pPr>
              <w:outlineLvl w:val="0"/>
              <w:rPr>
                <w:sz w:val="20"/>
                <w:szCs w:val="20"/>
              </w:rPr>
            </w:pPr>
          </w:p>
        </w:tc>
      </w:tr>
      <w:tr w:rsidR="00905BAB" w:rsidRPr="00E5196B" w14:paraId="1D5E6D45" w14:textId="77777777" w:rsidTr="00DB15CF">
        <w:trPr>
          <w:ins w:id="1954" w:author="Tim Firmin" w:date="2018-05-08T11:03:00Z"/>
        </w:trPr>
        <w:tc>
          <w:tcPr>
            <w:tcW w:w="853" w:type="dxa"/>
          </w:tcPr>
          <w:p w14:paraId="27DAD3C0" w14:textId="77777777" w:rsidR="00905BAB" w:rsidRPr="00E5196B" w:rsidRDefault="00905BAB" w:rsidP="001077CD">
            <w:pPr>
              <w:outlineLvl w:val="0"/>
              <w:rPr>
                <w:ins w:id="1955" w:author="Tim Firmin" w:date="2018-05-08T11:0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FA410C" w14:textId="77777777" w:rsidR="00905BAB" w:rsidRDefault="00905BAB" w:rsidP="001077CD">
            <w:pPr>
              <w:outlineLvl w:val="0"/>
              <w:rPr>
                <w:ins w:id="1956" w:author="Tim Firmin" w:date="2018-05-08T11:0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B9E2A18" w14:textId="02C73079" w:rsidR="00905BAB" w:rsidRPr="00905BAB" w:rsidRDefault="00905BAB" w:rsidP="001077CD">
            <w:pPr>
              <w:outlineLvl w:val="0"/>
              <w:rPr>
                <w:ins w:id="1957" w:author="Tim Firmin" w:date="2018-05-08T11:03:00Z"/>
                <w:sz w:val="20"/>
                <w:szCs w:val="20"/>
              </w:rPr>
            </w:pPr>
            <w:ins w:id="1958" w:author="Tim Firmin" w:date="2018-05-08T11:03:00Z">
              <w:r w:rsidRPr="00905BAB"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6120" w:type="dxa"/>
          </w:tcPr>
          <w:p w14:paraId="1B455315" w14:textId="77777777" w:rsidR="00905BAB" w:rsidRDefault="00905BAB">
            <w:pPr>
              <w:outlineLvl w:val="0"/>
              <w:rPr>
                <w:ins w:id="1959" w:author="Tim Firmin" w:date="2018-05-08T11:14:00Z"/>
                <w:sz w:val="20"/>
                <w:szCs w:val="20"/>
              </w:rPr>
            </w:pPr>
            <w:ins w:id="1960" w:author="Tim Firmin" w:date="2018-05-08T11:03:00Z">
              <w:r w:rsidRPr="00905BAB">
                <w:rPr>
                  <w:sz w:val="20"/>
                  <w:szCs w:val="20"/>
                  <w:rPrChange w:id="1961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Deploy updated Financial Analaytics Cube </w:t>
              </w:r>
            </w:ins>
            <w:ins w:id="1962" w:author="Tim Firmin" w:date="2018-05-08T11:09:00Z">
              <w:r w:rsidRPr="00905BAB">
                <w:rPr>
                  <w:sz w:val="20"/>
                  <w:szCs w:val="20"/>
                  <w:rPrChange w:id="1963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>–</w:t>
              </w:r>
            </w:ins>
            <w:ins w:id="1964" w:author="Tim Firmin" w:date="2018-05-08T11:03:00Z">
              <w:r w:rsidRPr="00905BAB">
                <w:rPr>
                  <w:sz w:val="20"/>
                  <w:szCs w:val="20"/>
                  <w:rPrChange w:id="1965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 contains </w:t>
              </w:r>
            </w:ins>
            <w:ins w:id="1966" w:author="Tim Firmin" w:date="2018-05-08T11:09:00Z">
              <w:r w:rsidRPr="00905BAB">
                <w:rPr>
                  <w:sz w:val="20"/>
                  <w:szCs w:val="20"/>
                  <w:rPrChange w:id="1967" w:author="Tim Firmin" w:date="2018-05-08T11:10:00Z">
                    <w:rPr>
                      <w:color w:val="BFBFBF" w:themeColor="background1" w:themeShade="BF"/>
                      <w:sz w:val="20"/>
                      <w:szCs w:val="20"/>
                    </w:rPr>
                  </w:rPrChange>
                </w:rPr>
                <w:t xml:space="preserve">TM1 measures and some new measure for Pipeline Distribution Reporting  </w:t>
              </w:r>
            </w:ins>
          </w:p>
          <w:p w14:paraId="041C04B8" w14:textId="2B8B8950" w:rsidR="00905BAB" w:rsidRPr="00C250FC" w:rsidRDefault="00905BAB">
            <w:pPr>
              <w:pStyle w:val="ListParagraph"/>
              <w:numPr>
                <w:ilvl w:val="0"/>
                <w:numId w:val="18"/>
              </w:numPr>
              <w:outlineLvl w:val="0"/>
              <w:rPr>
                <w:ins w:id="1968" w:author="Tim Firmin" w:date="2018-05-08T11:10:00Z"/>
                <w:sz w:val="20"/>
                <w:szCs w:val="20"/>
                <w:rPrChange w:id="1969" w:author="Tim Firmin" w:date="2018-05-08T11:14:00Z">
                  <w:rPr>
                    <w:ins w:id="1970" w:author="Tim Firmin" w:date="2018-05-08T11:10:00Z"/>
                  </w:rPr>
                </w:rPrChange>
              </w:rPr>
              <w:pPrChange w:id="1971" w:author="Tim Firmin" w:date="2018-05-08T11:14:00Z">
                <w:pPr>
                  <w:outlineLvl w:val="0"/>
                </w:pPr>
              </w:pPrChange>
            </w:pPr>
            <w:ins w:id="1972" w:author="Tim Firmin" w:date="2018-05-08T11:14:00Z">
              <w:r w:rsidRPr="00C250FC">
                <w:rPr>
                  <w:sz w:val="20"/>
                  <w:szCs w:val="20"/>
                  <w:rPrChange w:id="1973" w:author="Tim Firmin" w:date="2018-05-08T11:14:00Z">
                    <w:rPr/>
                  </w:rPrChange>
                </w:rPr>
                <w:t>\SSAS\FinancialAnalytics.xmla</w:t>
              </w:r>
            </w:ins>
          </w:p>
          <w:p w14:paraId="5D6A2938" w14:textId="7C8B4475" w:rsidR="00905BAB" w:rsidRPr="00905BAB" w:rsidRDefault="00C250FC">
            <w:pPr>
              <w:ind w:left="360"/>
              <w:outlineLvl w:val="0"/>
              <w:rPr>
                <w:ins w:id="1974" w:author="Tim Firmin" w:date="2018-05-08T11:10:00Z"/>
                <w:sz w:val="20"/>
                <w:szCs w:val="20"/>
                <w:rPrChange w:id="1975" w:author="Tim Firmin" w:date="2018-05-08T11:10:00Z">
                  <w:rPr>
                    <w:ins w:id="1976" w:author="Tim Firmin" w:date="2018-05-08T11:10:00Z"/>
                    <w:color w:val="BFBFBF" w:themeColor="background1" w:themeShade="BF"/>
                    <w:sz w:val="20"/>
                    <w:szCs w:val="20"/>
                  </w:rPr>
                </w:rPrChange>
              </w:rPr>
              <w:pPrChange w:id="1977" w:author="Tim Firmin" w:date="2018-05-08T11:15:00Z">
                <w:pPr>
                  <w:outlineLvl w:val="0"/>
                </w:pPr>
              </w:pPrChange>
            </w:pPr>
            <w:ins w:id="1978" w:author="Tim Firmin" w:date="2018-05-08T11:14:00Z">
              <w:r>
                <w:rPr>
                  <w:sz w:val="20"/>
                  <w:szCs w:val="20"/>
                </w:rPr>
                <w:t xml:space="preserve">Deploy to : </w:t>
              </w:r>
            </w:ins>
            <w:ins w:id="1979" w:author="Tim Firmin" w:date="2018-05-08T11:10:00Z">
              <w:r w:rsidR="00772D45">
                <w:rPr>
                  <w:sz w:val="20"/>
                  <w:szCs w:val="20"/>
                </w:rPr>
                <w:t>AZI-MS-SAS-P</w:t>
              </w:r>
              <w:r w:rsidR="00905BAB" w:rsidRPr="00905BAB">
                <w:rPr>
                  <w:sz w:val="20"/>
                  <w:szCs w:val="20"/>
                </w:rPr>
                <w:t>002:50502</w:t>
              </w:r>
            </w:ins>
          </w:p>
          <w:p w14:paraId="2DC1D886" w14:textId="6FB1A69F" w:rsidR="00905BAB" w:rsidRPr="00905BAB" w:rsidRDefault="00905BAB">
            <w:pPr>
              <w:outlineLvl w:val="0"/>
              <w:rPr>
                <w:ins w:id="1980" w:author="Tim Firmin" w:date="2018-05-08T11:03:00Z"/>
                <w:sz w:val="20"/>
                <w:szCs w:val="20"/>
                <w:rPrChange w:id="1981" w:author="Tim Firmin" w:date="2018-05-08T11:10:00Z">
                  <w:rPr>
                    <w:ins w:id="1982" w:author="Tim Firmin" w:date="2018-05-08T11:03:00Z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</w:p>
        </w:tc>
        <w:tc>
          <w:tcPr>
            <w:tcW w:w="905" w:type="dxa"/>
          </w:tcPr>
          <w:p w14:paraId="009C65A0" w14:textId="77777777" w:rsidR="00905BAB" w:rsidRDefault="00905BAB" w:rsidP="001077CD">
            <w:pPr>
              <w:outlineLvl w:val="0"/>
              <w:rPr>
                <w:ins w:id="1983" w:author="Tim Firmin" w:date="2018-05-08T11:0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0AF34F8B" w14:textId="77777777" w:rsidR="00905BAB" w:rsidRDefault="00905BAB" w:rsidP="001077CD">
            <w:pPr>
              <w:outlineLvl w:val="0"/>
              <w:rPr>
                <w:ins w:id="1984" w:author="Tim Firmin" w:date="2018-05-08T11:03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333F459D" w14:textId="77777777" w:rsidR="00905BAB" w:rsidRDefault="00905BAB" w:rsidP="001077CD">
            <w:pPr>
              <w:outlineLvl w:val="0"/>
              <w:rPr>
                <w:ins w:id="1985" w:author="Tim Firmin" w:date="2018-05-08T11:03:00Z"/>
                <w:sz w:val="20"/>
                <w:szCs w:val="20"/>
              </w:rPr>
            </w:pPr>
          </w:p>
        </w:tc>
      </w:tr>
      <w:tr w:rsidR="00CD0533" w:rsidRPr="00E5196B" w14:paraId="40D7B6A7" w14:textId="77777777" w:rsidTr="00DB15CF">
        <w:trPr>
          <w:ins w:id="1986" w:author="Vandana Bangera" w:date="2017-02-13T12:13:00Z"/>
        </w:trPr>
        <w:tc>
          <w:tcPr>
            <w:tcW w:w="853" w:type="dxa"/>
          </w:tcPr>
          <w:p w14:paraId="5D43E362" w14:textId="77777777" w:rsidR="00CD0533" w:rsidRPr="00E5196B" w:rsidRDefault="00CD0533" w:rsidP="001077CD">
            <w:pPr>
              <w:outlineLvl w:val="0"/>
              <w:rPr>
                <w:ins w:id="1987" w:author="Vandana Bangera" w:date="2017-02-13T12:13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770F94" w14:textId="77777777" w:rsidR="00CD0533" w:rsidRDefault="00CD0533" w:rsidP="001077CD">
            <w:pPr>
              <w:outlineLvl w:val="0"/>
              <w:rPr>
                <w:ins w:id="1988" w:author="Vandana Bangera" w:date="2017-02-13T12:13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429D6699" w14:textId="7743E578" w:rsidR="00CD0533" w:rsidDel="000F4DBA" w:rsidRDefault="00905BAB" w:rsidP="001077CD">
            <w:pPr>
              <w:outlineLvl w:val="0"/>
              <w:rPr>
                <w:ins w:id="1989" w:author="Vandana Bangera" w:date="2017-02-13T12:13:00Z"/>
                <w:sz w:val="20"/>
                <w:szCs w:val="20"/>
              </w:rPr>
            </w:pPr>
            <w:ins w:id="1990" w:author="Tim Firmin" w:date="2018-05-03T14:18:00Z">
              <w:r>
                <w:rPr>
                  <w:sz w:val="20"/>
                  <w:szCs w:val="20"/>
                </w:rPr>
                <w:t>9</w:t>
              </w:r>
            </w:ins>
            <w:ins w:id="1991" w:author="Vandana Bangera" w:date="2017-02-13T12:13:00Z">
              <w:del w:id="1992" w:author="Tim Firmin" w:date="2018-05-03T14:18:00Z">
                <w:r w:rsidR="006C25EC" w:rsidDel="00DB15CF">
                  <w:rPr>
                    <w:sz w:val="20"/>
                    <w:szCs w:val="20"/>
                  </w:rPr>
                  <w:delText>7</w:delText>
                </w:r>
              </w:del>
            </w:ins>
          </w:p>
        </w:tc>
        <w:tc>
          <w:tcPr>
            <w:tcW w:w="6120" w:type="dxa"/>
          </w:tcPr>
          <w:p w14:paraId="2B75E083" w14:textId="0A6D56CA" w:rsidR="00CD0533" w:rsidRPr="00905BAB" w:rsidDel="00C434D7" w:rsidRDefault="00CD0533">
            <w:pPr>
              <w:outlineLvl w:val="0"/>
              <w:rPr>
                <w:ins w:id="1993" w:author="Vandana Bangera" w:date="2017-02-13T12:35:00Z"/>
                <w:del w:id="1994" w:author="Tim Firmin" w:date="2017-10-12T12:33:00Z"/>
                <w:color w:val="BFBFBF" w:themeColor="background1" w:themeShade="BF"/>
                <w:sz w:val="20"/>
                <w:szCs w:val="20"/>
                <w:rPrChange w:id="1995" w:author="Tim Firmin" w:date="2018-05-08T11:03:00Z">
                  <w:rPr>
                    <w:ins w:id="1996" w:author="Vandana Bangera" w:date="2017-02-13T12:35:00Z"/>
                    <w:del w:id="1997" w:author="Tim Firmin" w:date="2017-10-12T12:33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1998" w:author="Vandana Bangera" w:date="2017-02-13T12:13:00Z">
              <w:r w:rsidRPr="00905BAB">
                <w:rPr>
                  <w:color w:val="BFBFBF" w:themeColor="background1" w:themeShade="BF"/>
                  <w:sz w:val="20"/>
                  <w:szCs w:val="20"/>
                  <w:rPrChange w:id="1999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Deploy </w:t>
              </w:r>
              <w:del w:id="2000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01" w:author="Tim Firmin" w:date="2018-05-08T11:0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 xml:space="preserve">FinanceAnalytics Tabular </w:delText>
                </w:r>
              </w:del>
            </w:ins>
            <w:ins w:id="2002" w:author="Vandana Bangera" w:date="2017-02-13T12:14:00Z">
              <w:del w:id="2003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04" w:author="Tim Firmin" w:date="2018-05-08T11:0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DB</w:delText>
                </w:r>
              </w:del>
            </w:ins>
          </w:p>
          <w:p w14:paraId="6432CEC4" w14:textId="3D1B705E" w:rsidR="00A46C52" w:rsidRPr="00905BAB" w:rsidDel="00C434D7" w:rsidRDefault="00A46C52">
            <w:pPr>
              <w:outlineLvl w:val="0"/>
              <w:rPr>
                <w:ins w:id="2005" w:author="Vandana Bangera" w:date="2017-02-13T12:35:00Z"/>
                <w:del w:id="2006" w:author="Tim Firmin" w:date="2017-10-12T12:33:00Z"/>
                <w:color w:val="BFBFBF" w:themeColor="background1" w:themeShade="BF"/>
                <w:sz w:val="20"/>
                <w:szCs w:val="20"/>
                <w:rPrChange w:id="2007" w:author="Tim Firmin" w:date="2018-05-08T11:03:00Z">
                  <w:rPr>
                    <w:ins w:id="2008" w:author="Vandana Bangera" w:date="2017-02-13T12:35:00Z"/>
                    <w:del w:id="2009" w:author="Tim Firmin" w:date="2017-10-12T12:33:00Z"/>
                  </w:rPr>
                </w:rPrChange>
              </w:rPr>
            </w:pPr>
            <w:ins w:id="2010" w:author="Vandana Bangera" w:date="2017-02-13T12:35:00Z">
              <w:del w:id="2011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12" w:author="Tim Firmin" w:date="2018-05-08T11:03:00Z">
                      <w:rPr/>
                    </w:rPrChange>
                  </w:rPr>
                  <w:delText xml:space="preserve">Execute the following script to create the </w:delText>
                </w:r>
              </w:del>
            </w:ins>
            <w:ins w:id="2013" w:author="Vandana Bangera" w:date="2017-02-13T12:37:00Z">
              <w:del w:id="2014" w:author="Tim Firmin" w:date="2017-10-12T12:33:00Z">
                <w:r w:rsidR="00F32A9E"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15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d</w:delText>
                </w:r>
              </w:del>
            </w:ins>
            <w:ins w:id="2016" w:author="Vandana Bangera" w:date="2017-02-13T12:36:00Z">
              <w:del w:id="2017" w:author="Tim Firmin" w:date="2017-10-12T12:33:00Z">
                <w:r w:rsidR="00F32A9E"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18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atabase</w:delText>
                </w:r>
              </w:del>
            </w:ins>
          </w:p>
          <w:p w14:paraId="74D25403" w14:textId="7D28830C" w:rsidR="00A46C52" w:rsidRPr="00905BAB" w:rsidRDefault="00792821">
            <w:pPr>
              <w:outlineLvl w:val="0"/>
              <w:rPr>
                <w:ins w:id="2019" w:author="Tim Firmin" w:date="2018-01-05T15:40:00Z"/>
                <w:color w:val="BFBFBF" w:themeColor="background1" w:themeShade="BF"/>
                <w:sz w:val="20"/>
                <w:szCs w:val="20"/>
                <w:rPrChange w:id="2020" w:author="Tim Firmin" w:date="2018-05-08T11:03:00Z">
                  <w:rPr>
                    <w:ins w:id="2021" w:author="Tim Firmin" w:date="2018-01-05T15:40:00Z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022" w:author="Vandana Bangera" w:date="2017-02-14T11:20:00Z">
              <w:del w:id="2023" w:author="Tim Firmin" w:date="2017-10-12T12:33:00Z">
                <w:r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24" w:author="Tim Firmin" w:date="2018-05-08T11:03:00Z">
                      <w:rPr>
                        <w:color w:val="000000"/>
                        <w:sz w:val="20"/>
                        <w:szCs w:val="20"/>
                      </w:rPr>
                    </w:rPrChange>
                  </w:rPr>
                  <w:delText>FinancialAnalytics</w:delText>
                </w:r>
              </w:del>
            </w:ins>
            <w:ins w:id="2025" w:author="Vandana Bangera" w:date="2017-02-14T11:18:00Z">
              <w:del w:id="2026" w:author="Tim Firmin" w:date="2017-10-12T12:33:00Z">
                <w:r w:rsidR="002719CB" w:rsidRPr="00905BAB" w:rsidDel="00C434D7">
                  <w:rPr>
                    <w:color w:val="BFBFBF" w:themeColor="background1" w:themeShade="BF"/>
                    <w:sz w:val="20"/>
                    <w:szCs w:val="20"/>
                    <w:rPrChange w:id="2027" w:author="Tim Firmin" w:date="2018-05-08T11:03:00Z">
                      <w:rPr>
                        <w:b/>
                        <w:color w:val="000000"/>
                        <w:sz w:val="20"/>
                        <w:szCs w:val="20"/>
                      </w:rPr>
                    </w:rPrChange>
                  </w:rPr>
                  <w:delText>.xmla</w:delText>
                </w:r>
              </w:del>
            </w:ins>
            <w:ins w:id="2028" w:author="Tim Firmin" w:date="2017-10-12T12:33:00Z">
              <w:r w:rsidR="00C434D7" w:rsidRPr="00905BAB">
                <w:rPr>
                  <w:color w:val="BFBFBF" w:themeColor="background1" w:themeShade="BF"/>
                  <w:sz w:val="20"/>
                  <w:szCs w:val="20"/>
                  <w:rPrChange w:id="2029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Power BI Rep</w:t>
              </w:r>
            </w:ins>
            <w:ins w:id="2030" w:author="Tim Firmin" w:date="2018-01-05T15:40:00Z">
              <w:r w:rsidR="00C20C4C" w:rsidRPr="00905BAB">
                <w:rPr>
                  <w:color w:val="BFBFBF" w:themeColor="background1" w:themeShade="BF"/>
                  <w:sz w:val="20"/>
                  <w:szCs w:val="20"/>
                  <w:rPrChange w:id="2031" w:author="Tim Firmin" w:date="2018-05-08T11:03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o</w:t>
              </w:r>
            </w:ins>
            <w:ins w:id="2032" w:author="Tim Firmin" w:date="2017-10-12T12:33:00Z">
              <w:r w:rsidR="00C434D7" w:rsidRPr="00905BAB">
                <w:rPr>
                  <w:color w:val="BFBFBF" w:themeColor="background1" w:themeShade="BF"/>
                  <w:sz w:val="20"/>
                  <w:szCs w:val="20"/>
                  <w:rPrChange w:id="2033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>rts to</w:t>
              </w:r>
              <w:r w:rsidR="00C20C4C" w:rsidRPr="00905BAB">
                <w:rPr>
                  <w:color w:val="BFBFBF" w:themeColor="background1" w:themeShade="BF"/>
                  <w:sz w:val="20"/>
                  <w:szCs w:val="20"/>
                  <w:rPrChange w:id="2034" w:author="Tim Firmin" w:date="2018-05-08T11:03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 xml:space="preserve"> </w:t>
              </w:r>
            </w:ins>
            <w:ins w:id="2035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36" w:author="Tim Firmin" w:date="2018-05-08T11:03:00Z">
                    <w:rPr>
                      <w:b/>
                      <w:color w:val="000000"/>
                      <w:sz w:val="20"/>
                      <w:szCs w:val="20"/>
                      <w:highlight w:val="lightGray"/>
                    </w:rPr>
                  </w:rPrChange>
                </w:rPr>
                <w:t>TM1FDM</w:t>
              </w:r>
            </w:ins>
            <w:ins w:id="2037" w:author="Tim Firmin" w:date="2018-01-05T15:40:00Z">
              <w:r w:rsidR="00C20C4C" w:rsidRPr="00905BAB">
                <w:rPr>
                  <w:color w:val="BFBFBF" w:themeColor="background1" w:themeShade="BF"/>
                  <w:sz w:val="20"/>
                  <w:szCs w:val="20"/>
                  <w:rPrChange w:id="2038" w:author="Tim Firmin" w:date="2018-05-08T11:03:00Z">
                    <w:rPr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 Reporting Workspace</w:t>
              </w:r>
            </w:ins>
          </w:p>
          <w:p w14:paraId="4AE6FEEF" w14:textId="5503264A" w:rsidR="00C20C4C" w:rsidRPr="00905BAB" w:rsidRDefault="00C20C4C">
            <w:pPr>
              <w:ind w:left="720"/>
              <w:outlineLvl w:val="0"/>
              <w:rPr>
                <w:ins w:id="2039" w:author="Tim Firmin" w:date="2018-01-05T15:49:00Z"/>
                <w:color w:val="BFBFBF" w:themeColor="background1" w:themeShade="BF"/>
                <w:sz w:val="20"/>
                <w:szCs w:val="20"/>
                <w:rPrChange w:id="2040" w:author="Tim Firmin" w:date="2018-05-08T11:03:00Z">
                  <w:rPr>
                    <w:ins w:id="2041" w:author="Tim Firmin" w:date="2018-01-05T15:49:00Z"/>
                    <w:rFonts w:ascii="Verdana" w:hAnsi="Verdana"/>
                    <w:b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42" w:author="Tim Firmin" w:date="2018-01-05T15:49:00Z">
                <w:pPr>
                  <w:outlineLvl w:val="0"/>
                </w:pPr>
              </w:pPrChange>
            </w:pPr>
            <w:ins w:id="2043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44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Dashboard </w:t>
              </w:r>
            </w:ins>
            <w:ins w:id="2045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46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highlight w:val="lightGray"/>
                      <w:lang w:eastAsia="en-US"/>
                    </w:rPr>
                  </w:rPrChange>
                </w:rPr>
                <w:t>–</w:t>
              </w:r>
            </w:ins>
            <w:ins w:id="2047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48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 </w:t>
              </w:r>
            </w:ins>
            <w:ins w:id="2049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50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highlight w:val="lightGray"/>
                      <w:lang w:eastAsia="en-US"/>
                    </w:rPr>
                  </w:rPrChange>
                </w:rPr>
                <w:t>FDM Related</w:t>
              </w:r>
            </w:ins>
          </w:p>
          <w:p w14:paraId="1ACEF04B" w14:textId="77777777" w:rsidR="00C20C4C" w:rsidRPr="00905BAB" w:rsidRDefault="00C20C4C">
            <w:pPr>
              <w:ind w:left="720"/>
              <w:outlineLvl w:val="0"/>
              <w:rPr>
                <w:ins w:id="2051" w:author="Tim Firmin" w:date="2018-01-05T15:49:00Z"/>
                <w:color w:val="BFBFBF" w:themeColor="background1" w:themeShade="BF"/>
                <w:sz w:val="20"/>
                <w:szCs w:val="20"/>
                <w:rPrChange w:id="2052" w:author="Tim Firmin" w:date="2018-05-08T11:03:00Z">
                  <w:rPr>
                    <w:ins w:id="2053" w:author="Tim Firmin" w:date="2018-01-05T15:49:00Z"/>
                    <w:rFonts w:ascii="Verdana" w:hAnsi="Verdana"/>
                    <w:b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54" w:author="Tim Firmin" w:date="2018-01-05T15:49:00Z">
                <w:pPr>
                  <w:outlineLvl w:val="0"/>
                </w:pPr>
              </w:pPrChange>
            </w:pPr>
            <w:ins w:id="2055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56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>Published/Linked Reports</w:t>
              </w:r>
            </w:ins>
          </w:p>
          <w:p w14:paraId="7B3A4BDA" w14:textId="19ECE137" w:rsidR="00C20C4C" w:rsidRPr="00905BAB" w:rsidRDefault="00C20C4C">
            <w:pPr>
              <w:ind w:left="720"/>
              <w:outlineLvl w:val="0"/>
              <w:rPr>
                <w:ins w:id="2057" w:author="Tim Firmin" w:date="2018-01-05T15:49:00Z"/>
                <w:color w:val="BFBFBF" w:themeColor="background1" w:themeShade="BF"/>
                <w:sz w:val="20"/>
                <w:szCs w:val="20"/>
                <w:rPrChange w:id="2058" w:author="Tim Firmin" w:date="2018-05-08T11:03:00Z">
                  <w:rPr>
                    <w:ins w:id="2059" w:author="Tim Firmin" w:date="2018-01-05T15:49:00Z"/>
                    <w:rFonts w:ascii="Verdana" w:hAnsi="Verdana"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60" w:author="Tim Firmin" w:date="2018-05-03T14:20:00Z">
                <w:pPr>
                  <w:outlineLvl w:val="0"/>
                </w:pPr>
              </w:pPrChange>
            </w:pPr>
            <w:ins w:id="2061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62" w:author="Tim Firmin" w:date="2018-05-08T11:03:00Z"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ab/>
              </w:r>
            </w:ins>
            <w:ins w:id="2063" w:author="Tim Firmin" w:date="2018-05-03T14:20:00Z">
              <w:r w:rsidR="00DB15CF" w:rsidRPr="00905BAB">
                <w:rPr>
                  <w:color w:val="BFBFBF" w:themeColor="background1" w:themeShade="BF"/>
                  <w:sz w:val="20"/>
                  <w:szCs w:val="20"/>
                  <w:rPrChange w:id="2064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highlight w:val="lightGray"/>
                      <w:lang w:eastAsia="en-US"/>
                    </w:rPr>
                  </w:rPrChange>
                </w:rPr>
                <w:t>TM1 Integration Report</w:t>
              </w:r>
            </w:ins>
          </w:p>
          <w:p w14:paraId="067CE827" w14:textId="77777777" w:rsidR="00C20C4C" w:rsidRPr="00905BAB" w:rsidRDefault="00C20C4C">
            <w:pPr>
              <w:ind w:left="720"/>
              <w:outlineLvl w:val="0"/>
              <w:rPr>
                <w:ins w:id="2065" w:author="Tim Firmin" w:date="2018-01-05T15:49:00Z"/>
                <w:color w:val="BFBFBF" w:themeColor="background1" w:themeShade="BF"/>
                <w:sz w:val="20"/>
                <w:szCs w:val="20"/>
                <w:rPrChange w:id="2066" w:author="Tim Firmin" w:date="2018-05-08T11:03:00Z">
                  <w:rPr>
                    <w:ins w:id="2067" w:author="Tim Firmin" w:date="2018-01-05T15:49:00Z"/>
                    <w:rFonts w:ascii="Verdana" w:hAnsi="Verdana"/>
                    <w:color w:val="000000"/>
                    <w:sz w:val="20"/>
                    <w:szCs w:val="20"/>
                    <w:lang w:eastAsia="en-US"/>
                  </w:rPr>
                </w:rPrChange>
              </w:rPr>
              <w:pPrChange w:id="2068" w:author="Tim Firmin" w:date="2018-01-05T15:49:00Z">
                <w:pPr>
                  <w:outlineLvl w:val="0"/>
                </w:pPr>
              </w:pPrChange>
            </w:pPr>
          </w:p>
          <w:p w14:paraId="0C33127E" w14:textId="32929A93" w:rsidR="00C20C4C" w:rsidRPr="00A46C52" w:rsidRDefault="00C20C4C">
            <w:pPr>
              <w:outlineLvl w:val="0"/>
              <w:rPr>
                <w:ins w:id="2069" w:author="Vandana Bangera" w:date="2017-02-13T12:13:00Z"/>
                <w:rFonts w:ascii="Verdana" w:hAnsi="Verdana"/>
                <w:b/>
                <w:color w:val="000000"/>
                <w:sz w:val="20"/>
                <w:szCs w:val="20"/>
                <w:lang w:eastAsia="en-US"/>
                <w:rPrChange w:id="2070" w:author="Vandana Bangera" w:date="2017-02-13T12:36:00Z">
                  <w:rPr>
                    <w:ins w:id="2071" w:author="Vandana Bangera" w:date="2017-02-13T12:13:00Z"/>
                    <w:b/>
                  </w:rPr>
                </w:rPrChange>
              </w:rPr>
            </w:pPr>
            <w:ins w:id="2072" w:author="Tim Firmin" w:date="2018-01-05T15:49:00Z">
              <w:r w:rsidRPr="00905BAB">
                <w:rPr>
                  <w:color w:val="BFBFBF" w:themeColor="background1" w:themeShade="BF"/>
                  <w:sz w:val="20"/>
                  <w:szCs w:val="20"/>
                  <w:rPrChange w:id="2073" w:author="Tim Firmin" w:date="2018-05-08T11:03:00Z">
                    <w:rPr>
                      <w:rFonts w:ascii="Verdana" w:hAnsi="Verdana"/>
                      <w:color w:val="000000"/>
                      <w:sz w:val="20"/>
                      <w:szCs w:val="20"/>
                      <w:lang w:eastAsia="en-US"/>
                    </w:rPr>
                  </w:rPrChange>
                </w:rPr>
                <w:t xml:space="preserve">[assumes Gateway </w:t>
              </w:r>
            </w:ins>
            <w:ins w:id="2074" w:author="Tim Firmin" w:date="2018-01-05T15:52:00Z">
              <w:r w:rsidRPr="00905BAB">
                <w:rPr>
                  <w:color w:val="BFBFBF" w:themeColor="background1" w:themeShade="BF"/>
                  <w:sz w:val="20"/>
                  <w:szCs w:val="20"/>
                  <w:rPrChange w:id="2075" w:author="Tim Firmin" w:date="2018-05-08T11:03:00Z">
                    <w:rPr>
                      <w:rFonts w:ascii="Segoe UI Semibold" w:hAnsi="Segoe UI Semibold" w:cs="Segoe UI Semibold"/>
                      <w:color w:val="666666"/>
                    </w:rPr>
                  </w:rPrChange>
                </w:rPr>
                <w:t xml:space="preserve">PRSfMPRSProductionGateway02 enabled for </w:t>
              </w:r>
            </w:ins>
            <w:ins w:id="2076" w:author="Tim Firmin" w:date="2018-01-05T15:53:00Z">
              <w:r w:rsidR="00C45F47">
                <w:rPr>
                  <w:color w:val="BFBFBF" w:themeColor="background1" w:themeShade="BF"/>
                  <w:sz w:val="20"/>
                  <w:szCs w:val="20"/>
                </w:rPr>
                <w:t>AZI-MS-SQL-P</w:t>
              </w:r>
              <w:r w:rsidRPr="00905BAB">
                <w:rPr>
                  <w:color w:val="BFBFBF" w:themeColor="background1" w:themeShade="BF"/>
                  <w:sz w:val="20"/>
                  <w:szCs w:val="20"/>
                  <w:rPrChange w:id="2077" w:author="Tim Firmin" w:date="2018-05-08T11:03:00Z">
                    <w:rPr>
                      <w:color w:val="000000"/>
                      <w:sz w:val="20"/>
                      <w:szCs w:val="20"/>
                    </w:rPr>
                  </w:rPrChange>
                </w:rPr>
                <w:t>001]</w:t>
              </w:r>
            </w:ins>
          </w:p>
        </w:tc>
        <w:tc>
          <w:tcPr>
            <w:tcW w:w="905" w:type="dxa"/>
          </w:tcPr>
          <w:p w14:paraId="1E5924B9" w14:textId="77777777" w:rsidR="00CD0533" w:rsidRDefault="00CD0533" w:rsidP="001077CD">
            <w:pPr>
              <w:outlineLvl w:val="0"/>
              <w:rPr>
                <w:ins w:id="2078" w:author="Vandana Bangera" w:date="2017-02-13T12:13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5CE2827B" w14:textId="77777777" w:rsidR="00CD0533" w:rsidRDefault="00CD0533" w:rsidP="001077CD">
            <w:pPr>
              <w:outlineLvl w:val="0"/>
              <w:rPr>
                <w:ins w:id="2079" w:author="Vandana Bangera" w:date="2017-02-13T12:13:00Z"/>
                <w:sz w:val="20"/>
                <w:szCs w:val="20"/>
              </w:rPr>
            </w:pPr>
            <w:ins w:id="2080" w:author="Vandana Bangera" w:date="2017-02-13T12:14:00Z">
              <w:r>
                <w:rPr>
                  <w:sz w:val="20"/>
                  <w:szCs w:val="20"/>
                </w:rPr>
                <w:t>BI</w:t>
              </w:r>
            </w:ins>
          </w:p>
        </w:tc>
        <w:tc>
          <w:tcPr>
            <w:tcW w:w="827" w:type="dxa"/>
          </w:tcPr>
          <w:p w14:paraId="78B48824" w14:textId="77777777" w:rsidR="00CD0533" w:rsidRDefault="00CD0533" w:rsidP="001077CD">
            <w:pPr>
              <w:outlineLvl w:val="0"/>
              <w:rPr>
                <w:ins w:id="2081" w:author="Vandana Bangera" w:date="2017-02-13T12:13:00Z"/>
                <w:sz w:val="20"/>
                <w:szCs w:val="20"/>
              </w:rPr>
            </w:pPr>
          </w:p>
        </w:tc>
      </w:tr>
      <w:tr w:rsidR="00C20C4C" w:rsidRPr="00E5196B" w14:paraId="37029158" w14:textId="77777777" w:rsidTr="00DB15CF">
        <w:trPr>
          <w:ins w:id="2082" w:author="Tim Firmin" w:date="2018-01-05T15:36:00Z"/>
        </w:trPr>
        <w:tc>
          <w:tcPr>
            <w:tcW w:w="853" w:type="dxa"/>
          </w:tcPr>
          <w:p w14:paraId="4036C3ED" w14:textId="43EDF8DE" w:rsidR="00C20C4C" w:rsidRPr="00E5196B" w:rsidRDefault="00C20C4C" w:rsidP="001077CD">
            <w:pPr>
              <w:outlineLvl w:val="0"/>
              <w:rPr>
                <w:ins w:id="2083" w:author="Tim Firmin" w:date="2018-01-05T15:36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10073ED5" w14:textId="77777777" w:rsidR="00C20C4C" w:rsidRDefault="00C20C4C" w:rsidP="001077CD">
            <w:pPr>
              <w:outlineLvl w:val="0"/>
              <w:rPr>
                <w:ins w:id="2084" w:author="Tim Firmin" w:date="2018-01-05T15:36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01021BCB" w14:textId="0B388DB8" w:rsidR="00C20C4C" w:rsidRDefault="00C20C4C" w:rsidP="001077CD">
            <w:pPr>
              <w:outlineLvl w:val="0"/>
              <w:rPr>
                <w:ins w:id="2085" w:author="Tim Firmin" w:date="2018-01-05T15:36:00Z"/>
                <w:sz w:val="20"/>
                <w:szCs w:val="20"/>
              </w:rPr>
            </w:pPr>
          </w:p>
        </w:tc>
        <w:tc>
          <w:tcPr>
            <w:tcW w:w="6120" w:type="dxa"/>
          </w:tcPr>
          <w:p w14:paraId="48F0E6E1" w14:textId="13A1914E" w:rsidR="00C20C4C" w:rsidRPr="00C434D7" w:rsidRDefault="00C20C4C">
            <w:pPr>
              <w:outlineLvl w:val="0"/>
              <w:rPr>
                <w:ins w:id="2086" w:author="Tim Firmin" w:date="2018-01-05T15:36:00Z"/>
                <w:b/>
                <w:color w:val="000000"/>
                <w:sz w:val="20"/>
                <w:szCs w:val="20"/>
                <w:highlight w:val="lightGray"/>
              </w:rPr>
            </w:pPr>
          </w:p>
        </w:tc>
        <w:tc>
          <w:tcPr>
            <w:tcW w:w="905" w:type="dxa"/>
          </w:tcPr>
          <w:p w14:paraId="5CD61F0D" w14:textId="77777777" w:rsidR="00C20C4C" w:rsidRDefault="00C20C4C" w:rsidP="001077CD">
            <w:pPr>
              <w:outlineLvl w:val="0"/>
              <w:rPr>
                <w:ins w:id="2087" w:author="Tim Firmin" w:date="2018-01-05T15:36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1D722ECF" w14:textId="77777777" w:rsidR="00C20C4C" w:rsidRDefault="00C20C4C" w:rsidP="001077CD">
            <w:pPr>
              <w:outlineLvl w:val="0"/>
              <w:rPr>
                <w:ins w:id="2088" w:author="Tim Firmin" w:date="2018-01-05T15:36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07A830E" w14:textId="77777777" w:rsidR="00C20C4C" w:rsidRDefault="00C20C4C" w:rsidP="001077CD">
            <w:pPr>
              <w:outlineLvl w:val="0"/>
              <w:rPr>
                <w:ins w:id="2089" w:author="Tim Firmin" w:date="2018-01-05T15:36:00Z"/>
                <w:sz w:val="20"/>
                <w:szCs w:val="20"/>
              </w:rPr>
            </w:pPr>
          </w:p>
        </w:tc>
      </w:tr>
      <w:tr w:rsidR="00C434D7" w:rsidRPr="00E5196B" w:rsidDel="000F4DBA" w14:paraId="6E7834C2" w14:textId="77777777" w:rsidTr="00DB15CF">
        <w:trPr>
          <w:del w:id="2090" w:author="Vandana Bangera" w:date="2017-02-13T10:35:00Z"/>
        </w:trPr>
        <w:tc>
          <w:tcPr>
            <w:tcW w:w="853" w:type="dxa"/>
          </w:tcPr>
          <w:p w14:paraId="2E86FBF6" w14:textId="77777777" w:rsidR="006619BA" w:rsidRPr="00E5196B" w:rsidDel="000F4DBA" w:rsidRDefault="006619BA" w:rsidP="006619BA">
            <w:pPr>
              <w:outlineLvl w:val="0"/>
              <w:rPr>
                <w:del w:id="2091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0B7CD74D" w14:textId="77777777" w:rsidR="006619BA" w:rsidDel="000F4DBA" w:rsidRDefault="006619BA" w:rsidP="006619BA">
            <w:pPr>
              <w:outlineLvl w:val="0"/>
              <w:rPr>
                <w:del w:id="2092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4F5C4AA9" w14:textId="77777777" w:rsidR="006619BA" w:rsidDel="000F4DBA" w:rsidRDefault="006619BA" w:rsidP="006619BA">
            <w:pPr>
              <w:outlineLvl w:val="0"/>
              <w:rPr>
                <w:del w:id="2093" w:author="Vandana Bangera" w:date="2017-02-13T10:35:00Z"/>
                <w:sz w:val="20"/>
                <w:szCs w:val="20"/>
              </w:rPr>
            </w:pPr>
            <w:del w:id="2094" w:author="Vandana Bangera" w:date="2017-02-13T10:35:00Z">
              <w:r w:rsidDel="000F4DBA">
                <w:rPr>
                  <w:sz w:val="20"/>
                  <w:szCs w:val="20"/>
                </w:rPr>
                <w:delText>7</w:delText>
              </w:r>
            </w:del>
          </w:p>
        </w:tc>
        <w:tc>
          <w:tcPr>
            <w:tcW w:w="6120" w:type="dxa"/>
          </w:tcPr>
          <w:p w14:paraId="22A91D3F" w14:textId="77777777" w:rsidR="006619BA" w:rsidRPr="000B552A" w:rsidDel="000F4DBA" w:rsidRDefault="006619BA" w:rsidP="006619BA">
            <w:pPr>
              <w:outlineLvl w:val="0"/>
              <w:rPr>
                <w:del w:id="2095" w:author="Vandana Bangera" w:date="2017-02-13T10:35:00Z"/>
                <w:b/>
                <w:color w:val="000000"/>
                <w:sz w:val="20"/>
                <w:szCs w:val="20"/>
              </w:rPr>
            </w:pPr>
            <w:del w:id="2096" w:author="Vandana Bangera" w:date="2017-02-13T10:35:00Z">
              <w:r w:rsidRPr="001345A1" w:rsidDel="000F4DBA">
                <w:rPr>
                  <w:b/>
                  <w:color w:val="000000"/>
                  <w:sz w:val="20"/>
                  <w:szCs w:val="20"/>
                </w:rPr>
                <w:delText xml:space="preserve">Deploy </w:delText>
              </w:r>
              <w:r w:rsidDel="000F4DBA">
                <w:rPr>
                  <w:b/>
                  <w:color w:val="000000"/>
                  <w:sz w:val="20"/>
                  <w:szCs w:val="20"/>
                </w:rPr>
                <w:delText xml:space="preserve">‘On Prem’ </w:delText>
              </w:r>
              <w:r w:rsidRPr="001345A1" w:rsidDel="000F4DBA">
                <w:rPr>
                  <w:b/>
                  <w:color w:val="000000"/>
                  <w:sz w:val="20"/>
                  <w:szCs w:val="20"/>
                </w:rPr>
                <w:delText xml:space="preserve">SSIS </w:delText>
              </w:r>
              <w:r w:rsidDel="000F4DBA">
                <w:rPr>
                  <w:b/>
                  <w:color w:val="000000"/>
                  <w:sz w:val="20"/>
                  <w:szCs w:val="20"/>
                </w:rPr>
                <w:delText>Packages and Setup Environment</w:delText>
              </w:r>
            </w:del>
          </w:p>
        </w:tc>
        <w:tc>
          <w:tcPr>
            <w:tcW w:w="905" w:type="dxa"/>
          </w:tcPr>
          <w:p w14:paraId="4CD3CA49" w14:textId="77777777" w:rsidR="006619BA" w:rsidDel="000F4DBA" w:rsidRDefault="006619BA" w:rsidP="006619BA">
            <w:pPr>
              <w:outlineLvl w:val="0"/>
              <w:rPr>
                <w:del w:id="2097" w:author="Vandana Bangera" w:date="2017-02-13T10:35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74042889" w14:textId="77777777" w:rsidR="006619BA" w:rsidDel="000F4DBA" w:rsidRDefault="006619BA" w:rsidP="006619BA">
            <w:pPr>
              <w:outlineLvl w:val="0"/>
              <w:rPr>
                <w:del w:id="2098" w:author="Vandana Bangera" w:date="2017-02-13T10:35:00Z"/>
                <w:sz w:val="20"/>
                <w:szCs w:val="20"/>
              </w:rPr>
            </w:pPr>
            <w:del w:id="2099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5E93FDB0" w14:textId="77777777" w:rsidR="006619BA" w:rsidDel="000F4DBA" w:rsidRDefault="006619BA" w:rsidP="006619BA">
            <w:pPr>
              <w:outlineLvl w:val="0"/>
              <w:rPr>
                <w:del w:id="2100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7E63B4C0" w14:textId="77777777" w:rsidTr="00DB15CF">
        <w:trPr>
          <w:del w:id="2101" w:author="Vandana Bangera" w:date="2017-02-13T10:35:00Z"/>
        </w:trPr>
        <w:tc>
          <w:tcPr>
            <w:tcW w:w="853" w:type="dxa"/>
          </w:tcPr>
          <w:p w14:paraId="148CDEEE" w14:textId="77777777" w:rsidR="006619BA" w:rsidRPr="00E5196B" w:rsidDel="000F4DBA" w:rsidRDefault="006619BA" w:rsidP="006619BA">
            <w:pPr>
              <w:outlineLvl w:val="0"/>
              <w:rPr>
                <w:del w:id="2102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7B510C07" w14:textId="77777777" w:rsidR="006619BA" w:rsidDel="000F4DBA" w:rsidRDefault="006619BA" w:rsidP="006619BA">
            <w:pPr>
              <w:outlineLvl w:val="0"/>
              <w:rPr>
                <w:del w:id="2103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6F4751E4" w14:textId="77777777" w:rsidR="006619BA" w:rsidDel="000F4DBA" w:rsidRDefault="006619BA" w:rsidP="006619BA">
            <w:pPr>
              <w:outlineLvl w:val="0"/>
              <w:rPr>
                <w:del w:id="2104" w:author="Vandana Bangera" w:date="2017-02-13T10:35:00Z"/>
                <w:sz w:val="20"/>
                <w:szCs w:val="20"/>
              </w:rPr>
            </w:pPr>
            <w:del w:id="2105" w:author="Vandana Bangera" w:date="2017-02-13T10:35:00Z">
              <w:r w:rsidDel="000F4DBA">
                <w:rPr>
                  <w:sz w:val="20"/>
                  <w:szCs w:val="20"/>
                </w:rPr>
                <w:delText>7.1</w:delText>
              </w:r>
            </w:del>
          </w:p>
        </w:tc>
        <w:tc>
          <w:tcPr>
            <w:tcW w:w="6120" w:type="dxa"/>
          </w:tcPr>
          <w:p w14:paraId="1E1D80A8" w14:textId="77777777" w:rsidR="006619BA" w:rsidRPr="005B6368" w:rsidDel="000F4DBA" w:rsidRDefault="006619BA" w:rsidP="006619BA">
            <w:pPr>
              <w:autoSpaceDE w:val="0"/>
              <w:autoSpaceDN w:val="0"/>
              <w:adjustRightInd w:val="0"/>
              <w:rPr>
                <w:del w:id="2106" w:author="Vandana Bangera" w:date="2017-02-13T10:35:00Z"/>
                <w:sz w:val="20"/>
                <w:szCs w:val="20"/>
                <w:highlight w:val="white"/>
              </w:rPr>
            </w:pPr>
            <w:del w:id="2107" w:author="Vandana Bangera" w:date="2017-02-13T10:35:00Z">
              <w:r w:rsidRPr="005B6368" w:rsidDel="000F4DBA">
                <w:rPr>
                  <w:sz w:val="20"/>
                  <w:szCs w:val="20"/>
                  <w:highlight w:val="white"/>
                </w:rPr>
                <w:delText>Grant the following Permissions</w:delText>
              </w:r>
              <w:r w:rsidDel="000F4DBA">
                <w:rPr>
                  <w:sz w:val="20"/>
                  <w:szCs w:val="20"/>
                  <w:highlight w:val="white"/>
                </w:rPr>
                <w:delText xml:space="preserve"> on the Integration Services Catalogs\SSISDB\StatementsPortal folder</w:delText>
              </w:r>
              <w:r w:rsidRPr="005B6368" w:rsidDel="000F4DBA">
                <w:rPr>
                  <w:sz w:val="20"/>
                  <w:szCs w:val="20"/>
                  <w:highlight w:val="white"/>
                </w:rPr>
                <w:delText xml:space="preserve"> to PRS\SQLProxyBITest</w:delText>
              </w:r>
              <w:r w:rsidDel="000F4DBA">
                <w:rPr>
                  <w:sz w:val="20"/>
                  <w:szCs w:val="20"/>
                  <w:highlight w:val="white"/>
                </w:rPr>
                <w:delText xml:space="preserve"> Windows User:</w:delText>
              </w:r>
            </w:del>
          </w:p>
          <w:p w14:paraId="6CDD6500" w14:textId="77777777" w:rsidR="006619BA" w:rsidDel="000F4DBA" w:rsidRDefault="006619BA" w:rsidP="006619BA">
            <w:pPr>
              <w:outlineLvl w:val="0"/>
              <w:rPr>
                <w:del w:id="2108" w:author="Vandana Bangera" w:date="2017-02-13T10:35:00Z"/>
                <w:b/>
                <w:color w:val="000000"/>
                <w:sz w:val="20"/>
                <w:szCs w:val="20"/>
              </w:rPr>
            </w:pPr>
            <w:del w:id="2109" w:author="Vandana Bangera" w:date="2017-02-13T10:35:00Z">
              <w:r w:rsidRPr="005B6368" w:rsidDel="000F4DBA">
                <w:rPr>
                  <w:sz w:val="20"/>
                  <w:szCs w:val="20"/>
                  <w:highlight w:val="white"/>
                </w:rPr>
                <w:delText>Read, Execute Objects, Read Objects</w:delText>
              </w:r>
            </w:del>
          </w:p>
        </w:tc>
        <w:tc>
          <w:tcPr>
            <w:tcW w:w="905" w:type="dxa"/>
          </w:tcPr>
          <w:p w14:paraId="0478A525" w14:textId="77777777" w:rsidR="006619BA" w:rsidDel="000F4DBA" w:rsidRDefault="006619BA" w:rsidP="006619BA">
            <w:pPr>
              <w:outlineLvl w:val="0"/>
              <w:rPr>
                <w:del w:id="2110" w:author="Vandana Bangera" w:date="2017-02-13T10:35:00Z"/>
                <w:sz w:val="20"/>
                <w:szCs w:val="20"/>
              </w:rPr>
            </w:pPr>
          </w:p>
        </w:tc>
        <w:tc>
          <w:tcPr>
            <w:tcW w:w="549" w:type="dxa"/>
          </w:tcPr>
          <w:p w14:paraId="23641E89" w14:textId="77777777" w:rsidR="006619BA" w:rsidDel="000F4DBA" w:rsidRDefault="006619BA" w:rsidP="006619BA">
            <w:pPr>
              <w:outlineLvl w:val="0"/>
              <w:rPr>
                <w:del w:id="2111" w:author="Vandana Bangera" w:date="2017-02-13T10:35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52F43A0C" w14:textId="77777777" w:rsidR="006619BA" w:rsidDel="000F4DBA" w:rsidRDefault="006619BA" w:rsidP="006619BA">
            <w:pPr>
              <w:outlineLvl w:val="0"/>
              <w:rPr>
                <w:del w:id="2112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643659CC" w14:textId="77777777" w:rsidTr="00DB15CF">
        <w:trPr>
          <w:del w:id="2113" w:author="Vandana Bangera" w:date="2017-02-13T10:35:00Z"/>
        </w:trPr>
        <w:tc>
          <w:tcPr>
            <w:tcW w:w="853" w:type="dxa"/>
          </w:tcPr>
          <w:p w14:paraId="521A1426" w14:textId="77777777" w:rsidR="006619BA" w:rsidRPr="00E5196B" w:rsidDel="000F4DBA" w:rsidRDefault="006619BA" w:rsidP="006619BA">
            <w:pPr>
              <w:outlineLvl w:val="0"/>
              <w:rPr>
                <w:del w:id="2114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4D83CCF2" w14:textId="77777777" w:rsidR="006619BA" w:rsidDel="000F4DBA" w:rsidRDefault="006619BA" w:rsidP="006619BA">
            <w:pPr>
              <w:outlineLvl w:val="0"/>
              <w:rPr>
                <w:del w:id="2115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545A4345" w14:textId="77777777" w:rsidR="006619BA" w:rsidDel="000F4DBA" w:rsidRDefault="006619BA" w:rsidP="006619BA">
            <w:pPr>
              <w:outlineLvl w:val="0"/>
              <w:rPr>
                <w:del w:id="2116" w:author="Vandana Bangera" w:date="2017-02-13T10:35:00Z"/>
                <w:sz w:val="20"/>
                <w:szCs w:val="20"/>
              </w:rPr>
            </w:pPr>
            <w:del w:id="2117" w:author="Vandana Bangera" w:date="2017-02-13T10:35:00Z">
              <w:r w:rsidDel="000F4DBA">
                <w:rPr>
                  <w:sz w:val="20"/>
                  <w:szCs w:val="20"/>
                </w:rPr>
                <w:delText>7.2</w:delText>
              </w:r>
            </w:del>
          </w:p>
        </w:tc>
        <w:tc>
          <w:tcPr>
            <w:tcW w:w="6120" w:type="dxa"/>
          </w:tcPr>
          <w:p w14:paraId="25D3825D" w14:textId="77777777" w:rsidR="006619BA" w:rsidRPr="001345A1" w:rsidDel="000F4DBA" w:rsidRDefault="006619BA" w:rsidP="006619BA">
            <w:pPr>
              <w:outlineLvl w:val="0"/>
              <w:rPr>
                <w:del w:id="2118" w:author="Vandana Bangera" w:date="2017-02-13T10:35:00Z"/>
                <w:b/>
                <w:color w:val="000000"/>
                <w:sz w:val="20"/>
                <w:szCs w:val="20"/>
              </w:rPr>
            </w:pPr>
            <w:del w:id="2119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Create the UAT SSISDB StatementsPortal folder</w:delText>
              </w:r>
            </w:del>
          </w:p>
        </w:tc>
        <w:tc>
          <w:tcPr>
            <w:tcW w:w="905" w:type="dxa"/>
          </w:tcPr>
          <w:p w14:paraId="3E3CEA86" w14:textId="77777777" w:rsidR="006619BA" w:rsidDel="000F4DBA" w:rsidRDefault="006619BA" w:rsidP="006619BA">
            <w:pPr>
              <w:outlineLvl w:val="0"/>
              <w:rPr>
                <w:del w:id="2120" w:author="Vandana Bangera" w:date="2017-02-13T10:35:00Z"/>
                <w:sz w:val="20"/>
                <w:szCs w:val="20"/>
              </w:rPr>
            </w:pPr>
            <w:del w:id="2121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41FDEE1F" w14:textId="77777777" w:rsidR="006619BA" w:rsidDel="000F4DBA" w:rsidRDefault="006619BA" w:rsidP="006619BA">
            <w:pPr>
              <w:outlineLvl w:val="0"/>
              <w:rPr>
                <w:del w:id="2122" w:author="Vandana Bangera" w:date="2017-02-13T10:35:00Z"/>
                <w:sz w:val="20"/>
                <w:szCs w:val="20"/>
              </w:rPr>
            </w:pPr>
          </w:p>
        </w:tc>
        <w:tc>
          <w:tcPr>
            <w:tcW w:w="827" w:type="dxa"/>
          </w:tcPr>
          <w:p w14:paraId="45A4F420" w14:textId="77777777" w:rsidR="006619BA" w:rsidDel="000F4DBA" w:rsidRDefault="006619BA" w:rsidP="006619BA">
            <w:pPr>
              <w:outlineLvl w:val="0"/>
              <w:rPr>
                <w:del w:id="2123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21C7FB6C" w14:textId="77777777" w:rsidTr="00DB15CF">
        <w:trPr>
          <w:del w:id="2124" w:author="Vandana Bangera" w:date="2017-02-13T10:35:00Z"/>
        </w:trPr>
        <w:tc>
          <w:tcPr>
            <w:tcW w:w="853" w:type="dxa"/>
          </w:tcPr>
          <w:p w14:paraId="141FCFB6" w14:textId="77777777" w:rsidR="006619BA" w:rsidRPr="00E5196B" w:rsidDel="000F4DBA" w:rsidRDefault="006619BA" w:rsidP="006619BA">
            <w:pPr>
              <w:outlineLvl w:val="0"/>
              <w:rPr>
                <w:del w:id="2125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23704279" w14:textId="77777777" w:rsidR="006619BA" w:rsidDel="000F4DBA" w:rsidRDefault="006619BA" w:rsidP="006619BA">
            <w:pPr>
              <w:outlineLvl w:val="0"/>
              <w:rPr>
                <w:del w:id="2126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24B2EF21" w14:textId="77777777" w:rsidR="006619BA" w:rsidDel="000F4DBA" w:rsidRDefault="006619BA" w:rsidP="006619BA">
            <w:pPr>
              <w:outlineLvl w:val="0"/>
              <w:rPr>
                <w:del w:id="2127" w:author="Vandana Bangera" w:date="2017-02-13T10:35:00Z"/>
                <w:sz w:val="20"/>
                <w:szCs w:val="20"/>
              </w:rPr>
            </w:pPr>
            <w:del w:id="2128" w:author="Vandana Bangera" w:date="2017-02-13T10:35:00Z">
              <w:r w:rsidDel="000F4DBA">
                <w:rPr>
                  <w:sz w:val="20"/>
                  <w:szCs w:val="20"/>
                </w:rPr>
                <w:delText>7.3</w:delText>
              </w:r>
            </w:del>
          </w:p>
        </w:tc>
        <w:tc>
          <w:tcPr>
            <w:tcW w:w="6120" w:type="dxa"/>
          </w:tcPr>
          <w:p w14:paraId="7F8C904A" w14:textId="77777777" w:rsidR="006619BA" w:rsidDel="000F4DBA" w:rsidRDefault="006619BA" w:rsidP="006619BA">
            <w:pPr>
              <w:outlineLvl w:val="0"/>
              <w:rPr>
                <w:del w:id="2129" w:author="Vandana Bangera" w:date="2017-02-13T10:35:00Z"/>
                <w:color w:val="000000"/>
                <w:sz w:val="20"/>
                <w:szCs w:val="20"/>
              </w:rPr>
            </w:pPr>
            <w:del w:id="2130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Execute the following IS Project Deployment files to deploy the SSIS Project Packages to dsqldb06:SSISDB/StatementsPortal/Projects:</w:delText>
              </w:r>
            </w:del>
          </w:p>
          <w:p w14:paraId="4E8855C7" w14:textId="77777777" w:rsidR="006619BA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131" w:author="Vandana Bangera" w:date="2017-02-13T10:35:00Z"/>
                <w:color w:val="000000"/>
                <w:sz w:val="20"/>
                <w:szCs w:val="20"/>
              </w:rPr>
            </w:pPr>
            <w:del w:id="2132" w:author="Vandana Bangera" w:date="2017-02-13T10:35:00Z">
              <w:r w:rsidRPr="00793674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ETL.StatementsPortal.</w:delText>
              </w:r>
              <w:r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i</w:delText>
              </w:r>
              <w:r w:rsidRPr="00793674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spac</w:delText>
              </w:r>
            </w:del>
          </w:p>
        </w:tc>
        <w:tc>
          <w:tcPr>
            <w:tcW w:w="905" w:type="dxa"/>
          </w:tcPr>
          <w:p w14:paraId="5F4F8689" w14:textId="77777777" w:rsidR="006619BA" w:rsidDel="000F4DBA" w:rsidRDefault="006619BA" w:rsidP="006619BA">
            <w:pPr>
              <w:outlineLvl w:val="0"/>
              <w:rPr>
                <w:del w:id="2133" w:author="Vandana Bangera" w:date="2017-02-13T10:35:00Z"/>
                <w:sz w:val="20"/>
                <w:szCs w:val="20"/>
              </w:rPr>
            </w:pPr>
            <w:del w:id="2134" w:author="Vandana Bangera" w:date="2017-02-13T10:35:00Z">
              <w:r w:rsidDel="000F4DBA">
                <w:rPr>
                  <w:sz w:val="20"/>
                  <w:szCs w:val="20"/>
                </w:rPr>
                <w:delText>IS Deploy Wizard</w:delText>
              </w:r>
            </w:del>
          </w:p>
        </w:tc>
        <w:tc>
          <w:tcPr>
            <w:tcW w:w="549" w:type="dxa"/>
          </w:tcPr>
          <w:p w14:paraId="08E92E68" w14:textId="77777777" w:rsidR="006619BA" w:rsidDel="000F4DBA" w:rsidRDefault="006619BA" w:rsidP="006619BA">
            <w:pPr>
              <w:outlineLvl w:val="0"/>
              <w:rPr>
                <w:del w:id="2135" w:author="Vandana Bangera" w:date="2017-02-13T10:35:00Z"/>
                <w:sz w:val="20"/>
                <w:szCs w:val="20"/>
              </w:rPr>
            </w:pPr>
            <w:del w:id="2136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74A61030" w14:textId="77777777" w:rsidR="006619BA" w:rsidDel="000F4DBA" w:rsidRDefault="006619BA" w:rsidP="006619BA">
            <w:pPr>
              <w:outlineLvl w:val="0"/>
              <w:rPr>
                <w:del w:id="2137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21D58680" w14:textId="77777777" w:rsidTr="00DB15CF">
        <w:trPr>
          <w:del w:id="2138" w:author="Vandana Bangera" w:date="2017-02-13T10:35:00Z"/>
        </w:trPr>
        <w:tc>
          <w:tcPr>
            <w:tcW w:w="853" w:type="dxa"/>
          </w:tcPr>
          <w:p w14:paraId="10052CFD" w14:textId="77777777" w:rsidR="006619BA" w:rsidRPr="00E5196B" w:rsidDel="000F4DBA" w:rsidRDefault="006619BA" w:rsidP="006619BA">
            <w:pPr>
              <w:outlineLvl w:val="0"/>
              <w:rPr>
                <w:del w:id="2139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319B95B7" w14:textId="77777777" w:rsidR="006619BA" w:rsidDel="000F4DBA" w:rsidRDefault="006619BA" w:rsidP="006619BA">
            <w:pPr>
              <w:outlineLvl w:val="0"/>
              <w:rPr>
                <w:del w:id="2140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8CB62F9" w14:textId="77777777" w:rsidR="006619BA" w:rsidDel="000F4DBA" w:rsidRDefault="006619BA" w:rsidP="006619BA">
            <w:pPr>
              <w:outlineLvl w:val="0"/>
              <w:rPr>
                <w:del w:id="2141" w:author="Vandana Bangera" w:date="2017-02-13T10:35:00Z"/>
                <w:sz w:val="20"/>
                <w:szCs w:val="20"/>
              </w:rPr>
            </w:pPr>
            <w:del w:id="2142" w:author="Vandana Bangera" w:date="2017-02-13T10:35:00Z">
              <w:r w:rsidDel="000F4DBA">
                <w:rPr>
                  <w:sz w:val="20"/>
                  <w:szCs w:val="20"/>
                </w:rPr>
                <w:delText>7.4</w:delText>
              </w:r>
            </w:del>
          </w:p>
        </w:tc>
        <w:tc>
          <w:tcPr>
            <w:tcW w:w="6120" w:type="dxa"/>
          </w:tcPr>
          <w:p w14:paraId="6DA0CDF6" w14:textId="77777777" w:rsidR="006619BA" w:rsidDel="000F4DBA" w:rsidRDefault="006619BA" w:rsidP="006619BA">
            <w:pPr>
              <w:outlineLvl w:val="0"/>
              <w:rPr>
                <w:del w:id="2143" w:author="Vandana Bangera" w:date="2017-02-13T10:35:00Z"/>
                <w:color w:val="000000"/>
                <w:sz w:val="20"/>
                <w:szCs w:val="20"/>
              </w:rPr>
            </w:pPr>
            <w:del w:id="2144" w:author="Vandana Bangera" w:date="2017-02-13T10:35:00Z">
              <w:r w:rsidDel="000F4DBA">
                <w:rPr>
                  <w:color w:val="000000"/>
                  <w:sz w:val="20"/>
                  <w:szCs w:val="20"/>
                </w:rPr>
                <w:delText>Execute the following script to setup the</w:delText>
              </w:r>
              <w:r w:rsidRPr="00793674" w:rsidDel="000F4DBA">
                <w:rPr>
                  <w:color w:val="000000"/>
                  <w:sz w:val="20"/>
                  <w:szCs w:val="20"/>
                </w:rPr>
                <w:delText xml:space="preserve"> UAT Environment</w:delText>
              </w:r>
              <w:r w:rsidDel="000F4DBA">
                <w:rPr>
                  <w:color w:val="000000"/>
                  <w:sz w:val="20"/>
                  <w:szCs w:val="20"/>
                </w:rPr>
                <w:delText xml:space="preserve"> (including Variables and Project References):</w:delText>
              </w:r>
            </w:del>
          </w:p>
          <w:p w14:paraId="4D0A3899" w14:textId="77777777" w:rsidR="006619BA" w:rsidRPr="00BE4A96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145" w:author="Vandana Bangera" w:date="2017-02-13T10:35:00Z"/>
                <w:rFonts w:ascii="Times New Roman" w:hAnsi="Times New Roman"/>
                <w:color w:val="000000"/>
                <w:sz w:val="20"/>
                <w:szCs w:val="20"/>
              </w:rPr>
            </w:pPr>
            <w:del w:id="2146" w:author="Vandana Bangera" w:date="2017-02-13T10:35:00Z">
              <w:r w:rsidRPr="00BE4A96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SSISDB.UATEnvironmentSetup.sql</w:delText>
              </w:r>
            </w:del>
          </w:p>
        </w:tc>
        <w:tc>
          <w:tcPr>
            <w:tcW w:w="905" w:type="dxa"/>
          </w:tcPr>
          <w:p w14:paraId="1C2A2485" w14:textId="77777777" w:rsidR="006619BA" w:rsidDel="000F4DBA" w:rsidRDefault="006619BA" w:rsidP="006619BA">
            <w:pPr>
              <w:outlineLvl w:val="0"/>
              <w:rPr>
                <w:del w:id="2147" w:author="Vandana Bangera" w:date="2017-02-13T10:35:00Z"/>
                <w:sz w:val="20"/>
                <w:szCs w:val="20"/>
              </w:rPr>
            </w:pPr>
            <w:del w:id="2148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17C7BB1D" w14:textId="77777777" w:rsidR="006619BA" w:rsidDel="000F4DBA" w:rsidRDefault="006619BA" w:rsidP="006619BA">
            <w:pPr>
              <w:outlineLvl w:val="0"/>
              <w:rPr>
                <w:del w:id="2149" w:author="Vandana Bangera" w:date="2017-02-13T10:35:00Z"/>
                <w:sz w:val="20"/>
                <w:szCs w:val="20"/>
              </w:rPr>
            </w:pPr>
            <w:del w:id="2150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6462153C" w14:textId="77777777" w:rsidR="006619BA" w:rsidDel="000F4DBA" w:rsidRDefault="006619BA" w:rsidP="006619BA">
            <w:pPr>
              <w:outlineLvl w:val="0"/>
              <w:rPr>
                <w:del w:id="2151" w:author="Vandana Bangera" w:date="2017-02-13T10:35:00Z"/>
                <w:sz w:val="20"/>
                <w:szCs w:val="20"/>
              </w:rPr>
            </w:pPr>
          </w:p>
        </w:tc>
      </w:tr>
      <w:tr w:rsidR="00C434D7" w:rsidRPr="00E5196B" w:rsidDel="000F4DBA" w14:paraId="46DE3AB8" w14:textId="77777777" w:rsidTr="00DB15CF">
        <w:trPr>
          <w:del w:id="2152" w:author="Vandana Bangera" w:date="2017-02-13T10:35:00Z"/>
        </w:trPr>
        <w:tc>
          <w:tcPr>
            <w:tcW w:w="853" w:type="dxa"/>
          </w:tcPr>
          <w:p w14:paraId="17959EF7" w14:textId="77777777" w:rsidR="006619BA" w:rsidRPr="00E5196B" w:rsidDel="000F4DBA" w:rsidRDefault="006619BA" w:rsidP="006619BA">
            <w:pPr>
              <w:outlineLvl w:val="0"/>
              <w:rPr>
                <w:del w:id="2153" w:author="Vandana Bangera" w:date="2017-02-13T10:35:00Z"/>
                <w:sz w:val="20"/>
                <w:szCs w:val="20"/>
              </w:rPr>
            </w:pPr>
          </w:p>
        </w:tc>
        <w:tc>
          <w:tcPr>
            <w:tcW w:w="533" w:type="dxa"/>
          </w:tcPr>
          <w:p w14:paraId="620021A0" w14:textId="77777777" w:rsidR="006619BA" w:rsidDel="000F4DBA" w:rsidRDefault="006619BA" w:rsidP="006619BA">
            <w:pPr>
              <w:outlineLvl w:val="0"/>
              <w:rPr>
                <w:del w:id="2154" w:author="Vandana Bangera" w:date="2017-02-13T10:35:00Z"/>
                <w:sz w:val="20"/>
                <w:szCs w:val="20"/>
              </w:rPr>
            </w:pPr>
          </w:p>
        </w:tc>
        <w:tc>
          <w:tcPr>
            <w:tcW w:w="669" w:type="dxa"/>
          </w:tcPr>
          <w:p w14:paraId="3A16E44C" w14:textId="77777777" w:rsidR="006619BA" w:rsidDel="000F4DBA" w:rsidRDefault="006619BA" w:rsidP="006619BA">
            <w:pPr>
              <w:outlineLvl w:val="0"/>
              <w:rPr>
                <w:del w:id="2155" w:author="Vandana Bangera" w:date="2017-02-13T10:35:00Z"/>
                <w:sz w:val="20"/>
                <w:szCs w:val="20"/>
              </w:rPr>
            </w:pPr>
            <w:del w:id="2156" w:author="Vandana Bangera" w:date="2017-02-13T10:35:00Z">
              <w:r w:rsidDel="000F4DBA">
                <w:rPr>
                  <w:sz w:val="20"/>
                  <w:szCs w:val="20"/>
                </w:rPr>
                <w:delText>8</w:delText>
              </w:r>
            </w:del>
          </w:p>
        </w:tc>
        <w:tc>
          <w:tcPr>
            <w:tcW w:w="6120" w:type="dxa"/>
          </w:tcPr>
          <w:p w14:paraId="1B41040A" w14:textId="77777777" w:rsidR="006619BA" w:rsidRPr="00BE4A96" w:rsidDel="000F4DBA" w:rsidRDefault="006619BA" w:rsidP="006619BA">
            <w:pPr>
              <w:outlineLvl w:val="0"/>
              <w:rPr>
                <w:del w:id="2157" w:author="Vandana Bangera" w:date="2017-02-13T10:35:00Z"/>
                <w:b/>
                <w:color w:val="000000"/>
                <w:sz w:val="20"/>
                <w:szCs w:val="20"/>
              </w:rPr>
            </w:pPr>
            <w:del w:id="2158" w:author="Vandana Bangera" w:date="2017-02-13T10:35:00Z">
              <w:r w:rsidRPr="00BE4A96" w:rsidDel="000F4DBA">
                <w:rPr>
                  <w:b/>
                  <w:color w:val="000000"/>
                  <w:sz w:val="20"/>
                  <w:szCs w:val="20"/>
                </w:rPr>
                <w:delText>Deploy ‘On Prem’ Sql Server Agent Job</w:delText>
              </w:r>
            </w:del>
          </w:p>
          <w:p w14:paraId="2844B19A" w14:textId="77777777" w:rsidR="006619BA" w:rsidRPr="00BE4A96" w:rsidDel="000F4DBA" w:rsidRDefault="006619BA" w:rsidP="006619BA">
            <w:pPr>
              <w:outlineLvl w:val="0"/>
              <w:rPr>
                <w:del w:id="2159" w:author="Vandana Bangera" w:date="2017-02-13T10:35:00Z"/>
                <w:color w:val="000000"/>
                <w:sz w:val="20"/>
                <w:szCs w:val="20"/>
              </w:rPr>
            </w:pPr>
            <w:del w:id="2160" w:author="Vandana Bangera" w:date="2017-02-13T10:35:00Z">
              <w:r w:rsidRPr="00BE4A96" w:rsidDel="000F4DBA">
                <w:rPr>
                  <w:color w:val="000000"/>
                  <w:sz w:val="20"/>
                  <w:szCs w:val="20"/>
                </w:rPr>
                <w:delText>Execute the following script to create the Job:</w:delText>
              </w:r>
            </w:del>
          </w:p>
          <w:p w14:paraId="6E5E1CBC" w14:textId="77777777" w:rsidR="006619BA" w:rsidRPr="00BE4A96" w:rsidDel="000F4DBA" w:rsidRDefault="006619BA" w:rsidP="006619BA">
            <w:pPr>
              <w:pStyle w:val="ListParagraph"/>
              <w:numPr>
                <w:ilvl w:val="0"/>
                <w:numId w:val="16"/>
              </w:numPr>
              <w:outlineLvl w:val="0"/>
              <w:rPr>
                <w:del w:id="2161" w:author="Vandana Bangera" w:date="2017-02-13T10:35:00Z"/>
                <w:rFonts w:ascii="Times New Roman" w:hAnsi="Times New Roman"/>
                <w:b/>
                <w:color w:val="000000"/>
                <w:sz w:val="20"/>
                <w:szCs w:val="20"/>
              </w:rPr>
            </w:pPr>
            <w:del w:id="2162" w:author="Vandana Bangera" w:date="2017-02-13T10:35:00Z">
              <w:r w:rsidRPr="00BE4A96" w:rsidDel="000F4DBA">
                <w:rPr>
                  <w:rFonts w:ascii="Times New Roman" w:hAnsi="Times New Roman"/>
                  <w:color w:val="000000"/>
                  <w:sz w:val="20"/>
                  <w:szCs w:val="20"/>
                </w:rPr>
                <w:delText>SSISDB.UATSQLAgentJobSetup.sql</w:delText>
              </w:r>
            </w:del>
          </w:p>
        </w:tc>
        <w:tc>
          <w:tcPr>
            <w:tcW w:w="905" w:type="dxa"/>
          </w:tcPr>
          <w:p w14:paraId="2B81568D" w14:textId="77777777" w:rsidR="006619BA" w:rsidDel="000F4DBA" w:rsidRDefault="006619BA" w:rsidP="006619BA">
            <w:pPr>
              <w:outlineLvl w:val="0"/>
              <w:rPr>
                <w:del w:id="2163" w:author="Vandana Bangera" w:date="2017-02-13T10:35:00Z"/>
                <w:sz w:val="20"/>
                <w:szCs w:val="20"/>
              </w:rPr>
            </w:pPr>
            <w:del w:id="2164" w:author="Vandana Bangera" w:date="2017-02-13T10:35:00Z">
              <w:r w:rsidDel="000F4DBA">
                <w:rPr>
                  <w:sz w:val="20"/>
                  <w:szCs w:val="20"/>
                </w:rPr>
                <w:delText>SSMS</w:delText>
              </w:r>
            </w:del>
          </w:p>
        </w:tc>
        <w:tc>
          <w:tcPr>
            <w:tcW w:w="549" w:type="dxa"/>
          </w:tcPr>
          <w:p w14:paraId="1BE23B9D" w14:textId="77777777" w:rsidR="006619BA" w:rsidDel="000F4DBA" w:rsidRDefault="006619BA" w:rsidP="006619BA">
            <w:pPr>
              <w:outlineLvl w:val="0"/>
              <w:rPr>
                <w:del w:id="2165" w:author="Vandana Bangera" w:date="2017-02-13T10:35:00Z"/>
                <w:sz w:val="20"/>
                <w:szCs w:val="20"/>
              </w:rPr>
            </w:pPr>
            <w:del w:id="2166" w:author="Vandana Bangera" w:date="2017-02-13T10:35:00Z">
              <w:r w:rsidDel="000F4DBA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827" w:type="dxa"/>
          </w:tcPr>
          <w:p w14:paraId="5115A816" w14:textId="77777777" w:rsidR="006619BA" w:rsidDel="000F4DBA" w:rsidRDefault="006619BA" w:rsidP="006619BA">
            <w:pPr>
              <w:outlineLvl w:val="0"/>
              <w:rPr>
                <w:del w:id="2167" w:author="Vandana Bangera" w:date="2017-02-13T10:35:00Z"/>
                <w:sz w:val="20"/>
                <w:szCs w:val="20"/>
              </w:rPr>
            </w:pPr>
          </w:p>
        </w:tc>
      </w:tr>
    </w:tbl>
    <w:p w14:paraId="567F7FCE" w14:textId="77777777" w:rsidR="00226133" w:rsidRPr="006B0AE2" w:rsidRDefault="00226133" w:rsidP="00541A0C">
      <w:pPr>
        <w:rPr>
          <w:ins w:id="2168" w:author="Vandana Bangera" w:date="2017-02-13T12:13:00Z"/>
          <w:rFonts w:ascii="Verdana" w:hAnsi="Verdana"/>
          <w:b/>
          <w:color w:val="FF0000"/>
          <w:sz w:val="20"/>
          <w:szCs w:val="20"/>
          <w:rPrChange w:id="2169" w:author="Tim Firmin" w:date="2018-05-24T16:01:00Z">
            <w:rPr>
              <w:ins w:id="2170" w:author="Vandana Bangera" w:date="2017-02-13T12:13:00Z"/>
              <w:rFonts w:ascii="Verdana" w:hAnsi="Verdana"/>
              <w:b/>
              <w:sz w:val="20"/>
              <w:szCs w:val="20"/>
            </w:rPr>
          </w:rPrChange>
        </w:rPr>
      </w:pPr>
    </w:p>
    <w:p w14:paraId="7456EF4E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46276BA3" w14:textId="77777777" w:rsidR="00066249" w:rsidRPr="00BE7A8F" w:rsidRDefault="00066249" w:rsidP="004466A8">
      <w:pPr>
        <w:outlineLvl w:val="0"/>
        <w:rPr>
          <w:rFonts w:ascii="Verdana" w:hAnsi="Verdana" w:cs="Arial"/>
          <w:b/>
          <w:color w:val="FF0000"/>
          <w:sz w:val="32"/>
          <w:szCs w:val="20"/>
          <w:rPrChange w:id="2171" w:author="Tim Firmin" w:date="2018-06-04T14:25:00Z">
            <w:rPr>
              <w:rFonts w:ascii="Verdana" w:hAnsi="Verdana" w:cs="Arial"/>
              <w:b/>
              <w:sz w:val="20"/>
              <w:szCs w:val="20"/>
            </w:rPr>
          </w:rPrChange>
        </w:rPr>
      </w:pPr>
      <w:r w:rsidRPr="00BE7A8F">
        <w:rPr>
          <w:rFonts w:ascii="Verdana" w:hAnsi="Verdana" w:cs="Arial"/>
          <w:b/>
          <w:color w:val="FF0000"/>
          <w:sz w:val="32"/>
          <w:szCs w:val="20"/>
          <w:rPrChange w:id="2172" w:author="Tim Firmin" w:date="2018-06-04T14:25:00Z">
            <w:rPr>
              <w:rFonts w:ascii="Verdana" w:hAnsi="Verdana" w:cs="Arial"/>
              <w:b/>
              <w:sz w:val="20"/>
              <w:szCs w:val="20"/>
            </w:rPr>
          </w:rPrChange>
        </w:rPr>
        <w:t>Post Release</w:t>
      </w:r>
    </w:p>
    <w:p w14:paraId="7159200F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  <w:tblPrChange w:id="2173" w:author="Vandana Bangera" w:date="2017-02-17T14:3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32"/>
        <w:gridCol w:w="672"/>
        <w:gridCol w:w="607"/>
        <w:gridCol w:w="4501"/>
        <w:gridCol w:w="1205"/>
        <w:gridCol w:w="857"/>
        <w:gridCol w:w="1094"/>
        <w:tblGridChange w:id="2174">
          <w:tblGrid>
            <w:gridCol w:w="624"/>
            <w:gridCol w:w="672"/>
            <w:gridCol w:w="616"/>
            <w:gridCol w:w="5346"/>
            <w:gridCol w:w="1205"/>
            <w:gridCol w:w="899"/>
            <w:gridCol w:w="1094"/>
          </w:tblGrid>
        </w:tblGridChange>
      </w:tblGrid>
      <w:tr w:rsidR="002F3552" w:rsidRPr="00E5196B" w14:paraId="77BBF99E" w14:textId="77777777" w:rsidTr="0059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" w:type="dxa"/>
            <w:tcPrChange w:id="2175" w:author="Vandana Bangera" w:date="2017-02-17T14:38:00Z">
              <w:tcPr>
                <w:tcW w:w="626" w:type="dxa"/>
              </w:tcPr>
            </w:tcPrChange>
          </w:tcPr>
          <w:p w14:paraId="032FC31C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672" w:type="dxa"/>
            <w:tcPrChange w:id="2176" w:author="Vandana Bangera" w:date="2017-02-17T14:38:00Z">
              <w:tcPr>
                <w:tcW w:w="672" w:type="dxa"/>
              </w:tcPr>
            </w:tcPrChange>
          </w:tcPr>
          <w:p w14:paraId="5A5CACC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12" w:type="dxa"/>
            <w:tcPrChange w:id="2177" w:author="Vandana Bangera" w:date="2017-02-17T14:38:00Z">
              <w:tcPr>
                <w:tcW w:w="617" w:type="dxa"/>
              </w:tcPr>
            </w:tcPrChange>
          </w:tcPr>
          <w:p w14:paraId="305C9966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008" w:type="dxa"/>
            <w:tcPrChange w:id="2178" w:author="Vandana Bangera" w:date="2017-02-17T14:38:00Z">
              <w:tcPr>
                <w:tcW w:w="5476" w:type="dxa"/>
              </w:tcPr>
            </w:tcPrChange>
          </w:tcPr>
          <w:p w14:paraId="6B759F64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05" w:type="dxa"/>
            <w:tcPrChange w:id="2179" w:author="Vandana Bangera" w:date="2017-02-17T14:38:00Z">
              <w:tcPr>
                <w:tcW w:w="1205" w:type="dxa"/>
              </w:tcPr>
            </w:tcPrChange>
          </w:tcPr>
          <w:p w14:paraId="1A70A828" w14:textId="77777777" w:rsidR="002F3552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6EEFBE80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82" w:type="dxa"/>
            <w:tcPrChange w:id="2180" w:author="Vandana Bangera" w:date="2017-02-17T14:38:00Z">
              <w:tcPr>
                <w:tcW w:w="905" w:type="dxa"/>
              </w:tcPr>
            </w:tcPrChange>
          </w:tcPr>
          <w:p w14:paraId="7E6C28A3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1094" w:type="dxa"/>
            <w:tcPrChange w:id="2181" w:author="Vandana Bangera" w:date="2017-02-17T14:38:00Z">
              <w:tcPr>
                <w:tcW w:w="905" w:type="dxa"/>
              </w:tcPr>
            </w:tcPrChange>
          </w:tcPr>
          <w:p w14:paraId="165FE409" w14:textId="77777777" w:rsidR="002F3552" w:rsidRPr="00E5196B" w:rsidRDefault="002F3552" w:rsidP="004E265B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2F3552" w14:paraId="12ECA8D7" w14:textId="77777777" w:rsidTr="00597B90">
        <w:tc>
          <w:tcPr>
            <w:tcW w:w="595" w:type="dxa"/>
            <w:tcPrChange w:id="2182" w:author="Vandana Bangera" w:date="2017-02-17T14:38:00Z">
              <w:tcPr>
                <w:tcW w:w="626" w:type="dxa"/>
              </w:tcPr>
            </w:tcPrChange>
          </w:tcPr>
          <w:p w14:paraId="01642620" w14:textId="22BDA705" w:rsidR="002F3552" w:rsidRPr="00E5196B" w:rsidRDefault="00221E1B" w:rsidP="00B63752">
            <w:pPr>
              <w:outlineLvl w:val="0"/>
              <w:rPr>
                <w:sz w:val="20"/>
                <w:szCs w:val="20"/>
              </w:rPr>
            </w:pPr>
            <w:ins w:id="2183" w:author="Tim Firmin" w:date="2017-10-12T12:38:00Z">
              <w:r>
                <w:rPr>
                  <w:sz w:val="20"/>
                  <w:szCs w:val="20"/>
                </w:rPr>
                <w:t>&lt;TBC&gt;</w:t>
              </w:r>
            </w:ins>
            <w:del w:id="2184" w:author="Tim Firmin" w:date="2017-10-12T12:38:00Z">
              <w:r w:rsidR="00B63752" w:rsidDel="00221E1B">
                <w:rPr>
                  <w:sz w:val="20"/>
                  <w:szCs w:val="20"/>
                </w:rPr>
                <w:delText>30</w:delText>
              </w:r>
              <w:r w:rsidR="002F3552" w:rsidRPr="00D8003B" w:rsidDel="00221E1B">
                <w:rPr>
                  <w:sz w:val="20"/>
                  <w:szCs w:val="20"/>
                  <w:vertAlign w:val="superscript"/>
                </w:rPr>
                <w:delText>th</w:delText>
              </w:r>
            </w:del>
          </w:p>
        </w:tc>
        <w:tc>
          <w:tcPr>
            <w:tcW w:w="672" w:type="dxa"/>
            <w:tcPrChange w:id="2185" w:author="Vandana Bangera" w:date="2017-02-17T14:38:00Z">
              <w:tcPr>
                <w:tcW w:w="672" w:type="dxa"/>
              </w:tcPr>
            </w:tcPrChange>
          </w:tcPr>
          <w:p w14:paraId="7A1759AF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18:00</w:t>
            </w:r>
          </w:p>
        </w:tc>
        <w:tc>
          <w:tcPr>
            <w:tcW w:w="612" w:type="dxa"/>
            <w:tcPrChange w:id="2186" w:author="Vandana Bangera" w:date="2017-02-17T14:38:00Z">
              <w:tcPr>
                <w:tcW w:w="617" w:type="dxa"/>
              </w:tcPr>
            </w:tcPrChange>
          </w:tcPr>
          <w:p w14:paraId="6CD89A6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008" w:type="dxa"/>
            <w:tcPrChange w:id="2187" w:author="Vandana Bangera" w:date="2017-02-17T14:38:00Z">
              <w:tcPr>
                <w:tcW w:w="5476" w:type="dxa"/>
              </w:tcPr>
            </w:tcPrChange>
          </w:tcPr>
          <w:p w14:paraId="4CA7D175" w14:textId="77777777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sz w:val="20"/>
                <w:szCs w:val="20"/>
              </w:rPr>
              <w:t>Regression Testing</w:t>
            </w:r>
          </w:p>
        </w:tc>
        <w:tc>
          <w:tcPr>
            <w:tcW w:w="1205" w:type="dxa"/>
            <w:tcPrChange w:id="2188" w:author="Vandana Bangera" w:date="2017-02-17T14:38:00Z">
              <w:tcPr>
                <w:tcW w:w="1205" w:type="dxa"/>
              </w:tcPr>
            </w:tcPrChange>
          </w:tcPr>
          <w:p w14:paraId="5D1B5B54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  <w:tcPrChange w:id="2189" w:author="Vandana Bangera" w:date="2017-02-17T14:38:00Z">
              <w:tcPr>
                <w:tcW w:w="905" w:type="dxa"/>
              </w:tcPr>
            </w:tcPrChange>
          </w:tcPr>
          <w:p w14:paraId="7D8B9FF2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  <w:tcPrChange w:id="2190" w:author="Vandana Bangera" w:date="2017-02-17T14:38:00Z">
              <w:tcPr>
                <w:tcW w:w="905" w:type="dxa"/>
              </w:tcPr>
            </w:tcPrChange>
          </w:tcPr>
          <w:p w14:paraId="7083FF79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1F1EEBCA" w14:textId="77777777" w:rsidTr="00597B90">
        <w:tc>
          <w:tcPr>
            <w:tcW w:w="595" w:type="dxa"/>
            <w:tcPrChange w:id="2191" w:author="Vandana Bangera" w:date="2017-02-17T14:38:00Z">
              <w:tcPr>
                <w:tcW w:w="626" w:type="dxa"/>
              </w:tcPr>
            </w:tcPrChange>
          </w:tcPr>
          <w:p w14:paraId="1C15F887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192" w:author="Vandana Bangera" w:date="2017-02-17T14:38:00Z">
              <w:tcPr>
                <w:tcW w:w="672" w:type="dxa"/>
              </w:tcPr>
            </w:tcPrChange>
          </w:tcPr>
          <w:p w14:paraId="11EC2445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193" w:author="Vandana Bangera" w:date="2017-02-17T14:38:00Z">
              <w:tcPr>
                <w:tcW w:w="617" w:type="dxa"/>
              </w:tcPr>
            </w:tcPrChange>
          </w:tcPr>
          <w:p w14:paraId="2B381AA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008" w:type="dxa"/>
            <w:tcPrChange w:id="2194" w:author="Vandana Bangera" w:date="2017-02-17T14:38:00Z">
              <w:tcPr>
                <w:tcW w:w="5476" w:type="dxa"/>
              </w:tcPr>
            </w:tcPrChange>
          </w:tcPr>
          <w:p w14:paraId="226312E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 – Test User Query Access</w:t>
            </w:r>
          </w:p>
          <w:p w14:paraId="4DD8A4B2" w14:textId="77777777" w:rsidR="002F3552" w:rsidRPr="001345A1" w:rsidRDefault="002F3552" w:rsidP="000E2964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195" w:author="Vandana Bangera" w:date="2017-02-17T14:38:00Z">
              <w:tcPr>
                <w:tcW w:w="1205" w:type="dxa"/>
              </w:tcPr>
            </w:tcPrChange>
          </w:tcPr>
          <w:p w14:paraId="0B3321C6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196" w:author="Vandana Bangera" w:date="2017-02-17T14:38:00Z">
              <w:tcPr>
                <w:tcW w:w="905" w:type="dxa"/>
              </w:tcPr>
            </w:tcPrChange>
          </w:tcPr>
          <w:p w14:paraId="43A36BF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197" w:author="Vandana Bangera" w:date="2017-02-17T14:38:00Z">
              <w:tcPr>
                <w:tcW w:w="905" w:type="dxa"/>
              </w:tcPr>
            </w:tcPrChange>
          </w:tcPr>
          <w:p w14:paraId="6F72B88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8411CD" w:rsidDel="00597B90" w14:paraId="0871961E" w14:textId="77777777" w:rsidTr="00597B90">
        <w:trPr>
          <w:del w:id="2198" w:author="Vandana Bangera" w:date="2017-02-17T14:38:00Z"/>
        </w:trPr>
        <w:tc>
          <w:tcPr>
            <w:tcW w:w="595" w:type="dxa"/>
            <w:tcPrChange w:id="2199" w:author="Vandana Bangera" w:date="2017-02-17T14:38:00Z">
              <w:tcPr>
                <w:tcW w:w="626" w:type="dxa"/>
              </w:tcPr>
            </w:tcPrChange>
          </w:tcPr>
          <w:p w14:paraId="004873E3" w14:textId="77777777" w:rsidR="008411CD" w:rsidDel="00597B90" w:rsidRDefault="008411CD" w:rsidP="00346EBC">
            <w:pPr>
              <w:outlineLvl w:val="0"/>
              <w:rPr>
                <w:del w:id="2200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201" w:author="Vandana Bangera" w:date="2017-02-17T14:38:00Z">
              <w:tcPr>
                <w:tcW w:w="672" w:type="dxa"/>
              </w:tcPr>
            </w:tcPrChange>
          </w:tcPr>
          <w:p w14:paraId="76927439" w14:textId="77777777" w:rsidR="008411CD" w:rsidDel="00597B90" w:rsidRDefault="008411CD" w:rsidP="00346EBC">
            <w:pPr>
              <w:outlineLvl w:val="0"/>
              <w:rPr>
                <w:del w:id="2202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203" w:author="Vandana Bangera" w:date="2017-02-17T14:38:00Z">
              <w:tcPr>
                <w:tcW w:w="617" w:type="dxa"/>
              </w:tcPr>
            </w:tcPrChange>
          </w:tcPr>
          <w:p w14:paraId="6B81A7B7" w14:textId="77777777" w:rsidR="008411CD" w:rsidDel="00597B90" w:rsidRDefault="008411CD" w:rsidP="00346EBC">
            <w:pPr>
              <w:outlineLvl w:val="0"/>
              <w:rPr>
                <w:del w:id="2204" w:author="Vandana Bangera" w:date="2017-02-17T14:38:00Z"/>
                <w:sz w:val="20"/>
                <w:szCs w:val="20"/>
              </w:rPr>
            </w:pPr>
            <w:del w:id="2205" w:author="Vandana Bangera" w:date="2017-02-17T14:38:00Z">
              <w:r w:rsidDel="00597B90">
                <w:rPr>
                  <w:sz w:val="20"/>
                  <w:szCs w:val="20"/>
                </w:rPr>
                <w:delText>1.2</w:delText>
              </w:r>
            </w:del>
          </w:p>
        </w:tc>
        <w:tc>
          <w:tcPr>
            <w:tcW w:w="5008" w:type="dxa"/>
            <w:tcPrChange w:id="2206" w:author="Vandana Bangera" w:date="2017-02-17T14:38:00Z">
              <w:tcPr>
                <w:tcW w:w="5476" w:type="dxa"/>
              </w:tcPr>
            </w:tcPrChange>
          </w:tcPr>
          <w:p w14:paraId="680C0D31" w14:textId="77777777" w:rsidR="008411CD" w:rsidDel="00597B90" w:rsidRDefault="008411CD" w:rsidP="007600D8">
            <w:pPr>
              <w:outlineLvl w:val="0"/>
              <w:rPr>
                <w:del w:id="2207" w:author="Vandana Bangera" w:date="2017-02-17T14:38:00Z"/>
                <w:sz w:val="20"/>
                <w:szCs w:val="20"/>
              </w:rPr>
            </w:pPr>
            <w:del w:id="2208" w:author="Vandana Bangera" w:date="2017-02-17T14:38:00Z">
              <w:r w:rsidDel="00597B90">
                <w:rPr>
                  <w:sz w:val="20"/>
                  <w:szCs w:val="20"/>
                </w:rPr>
                <w:delText xml:space="preserve">Login to Azure Portal </w:delText>
              </w:r>
              <w:r w:rsidR="007600D8" w:rsidDel="00597B90">
                <w:rPr>
                  <w:sz w:val="20"/>
                  <w:szCs w:val="20"/>
                </w:rPr>
                <w:delText>and scale up Compute to</w:delText>
              </w:r>
              <w:r w:rsidDel="00597B90">
                <w:rPr>
                  <w:sz w:val="20"/>
                  <w:szCs w:val="20"/>
                </w:rPr>
                <w:delText xml:space="preserve"> 2000</w:delText>
              </w:r>
              <w:r w:rsidR="007600D8" w:rsidDel="00597B90">
                <w:rPr>
                  <w:sz w:val="20"/>
                  <w:szCs w:val="20"/>
                </w:rPr>
                <w:delText>DWU</w:delText>
              </w:r>
            </w:del>
          </w:p>
        </w:tc>
        <w:tc>
          <w:tcPr>
            <w:tcW w:w="1205" w:type="dxa"/>
            <w:tcPrChange w:id="2209" w:author="Vandana Bangera" w:date="2017-02-17T14:38:00Z">
              <w:tcPr>
                <w:tcW w:w="1205" w:type="dxa"/>
              </w:tcPr>
            </w:tcPrChange>
          </w:tcPr>
          <w:p w14:paraId="3162F86E" w14:textId="77777777" w:rsidR="008411CD" w:rsidDel="00597B90" w:rsidRDefault="008411CD" w:rsidP="00346EBC">
            <w:pPr>
              <w:outlineLvl w:val="0"/>
              <w:rPr>
                <w:del w:id="2210" w:author="Vandana Bangera" w:date="2017-02-17T14:38:00Z"/>
                <w:sz w:val="20"/>
                <w:szCs w:val="20"/>
              </w:rPr>
            </w:pPr>
            <w:del w:id="2211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212" w:author="Vandana Bangera" w:date="2017-02-17T14:38:00Z">
              <w:tcPr>
                <w:tcW w:w="905" w:type="dxa"/>
              </w:tcPr>
            </w:tcPrChange>
          </w:tcPr>
          <w:p w14:paraId="3CE14F74" w14:textId="77777777" w:rsidR="008411CD" w:rsidDel="00597B90" w:rsidRDefault="008411CD" w:rsidP="00346EBC">
            <w:pPr>
              <w:outlineLvl w:val="0"/>
              <w:rPr>
                <w:del w:id="2213" w:author="Vandana Bangera" w:date="2017-02-17T14:38:00Z"/>
                <w:sz w:val="20"/>
                <w:szCs w:val="20"/>
              </w:rPr>
            </w:pPr>
            <w:del w:id="2214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215" w:author="Vandana Bangera" w:date="2017-02-17T14:38:00Z">
              <w:tcPr>
                <w:tcW w:w="905" w:type="dxa"/>
              </w:tcPr>
            </w:tcPrChange>
          </w:tcPr>
          <w:p w14:paraId="2AB1F786" w14:textId="77777777" w:rsidR="008411CD" w:rsidDel="00597B90" w:rsidRDefault="008411CD" w:rsidP="00346EBC">
            <w:pPr>
              <w:outlineLvl w:val="0"/>
              <w:rPr>
                <w:del w:id="2216" w:author="Vandana Bangera" w:date="2017-02-17T14:38:00Z"/>
                <w:sz w:val="20"/>
                <w:szCs w:val="20"/>
              </w:rPr>
            </w:pPr>
          </w:p>
        </w:tc>
      </w:tr>
      <w:tr w:rsidR="002F3552" w14:paraId="0FA883B1" w14:textId="77777777" w:rsidTr="00597B90">
        <w:tc>
          <w:tcPr>
            <w:tcW w:w="595" w:type="dxa"/>
            <w:tcPrChange w:id="2217" w:author="Vandana Bangera" w:date="2017-02-17T14:38:00Z">
              <w:tcPr>
                <w:tcW w:w="626" w:type="dxa"/>
              </w:tcPr>
            </w:tcPrChange>
          </w:tcPr>
          <w:p w14:paraId="0898A67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  <w:tcPrChange w:id="2218" w:author="Vandana Bangera" w:date="2017-02-17T14:38:00Z">
              <w:tcPr>
                <w:tcW w:w="672" w:type="dxa"/>
              </w:tcPr>
            </w:tcPrChange>
          </w:tcPr>
          <w:p w14:paraId="6337B59E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  <w:tcPrChange w:id="2219" w:author="Vandana Bangera" w:date="2017-02-17T14:38:00Z">
              <w:tcPr>
                <w:tcW w:w="617" w:type="dxa"/>
              </w:tcPr>
            </w:tcPrChange>
          </w:tcPr>
          <w:p w14:paraId="6B3F4EAE" w14:textId="77777777" w:rsidR="002F3552" w:rsidRDefault="002F355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del w:id="2220" w:author="Vandana Bangera" w:date="2017-02-17T14:38:00Z">
              <w:r w:rsidR="008411CD" w:rsidDel="00597B90">
                <w:rPr>
                  <w:sz w:val="20"/>
                  <w:szCs w:val="20"/>
                </w:rPr>
                <w:delText>3</w:delText>
              </w:r>
            </w:del>
            <w:ins w:id="2221" w:author="Vandana Bangera" w:date="2017-02-17T14:38:00Z">
              <w:r w:rsidR="00597B90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5008" w:type="dxa"/>
            <w:tcPrChange w:id="2222" w:author="Vandana Bangera" w:date="2017-02-17T14:38:00Z">
              <w:tcPr>
                <w:tcW w:w="5476" w:type="dxa"/>
              </w:tcPr>
            </w:tcPrChange>
          </w:tcPr>
          <w:p w14:paraId="76BA52B5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SSIS – Test Load by executing</w:t>
            </w:r>
          </w:p>
          <w:p w14:paraId="6503E05D" w14:textId="77777777" w:rsidR="002F3552" w:rsidRDefault="002F3552" w:rsidP="000E296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&lt;TBC&gt;</w:t>
            </w:r>
          </w:p>
        </w:tc>
        <w:tc>
          <w:tcPr>
            <w:tcW w:w="1205" w:type="dxa"/>
            <w:tcPrChange w:id="2223" w:author="Vandana Bangera" w:date="2017-02-17T14:38:00Z">
              <w:tcPr>
                <w:tcW w:w="1205" w:type="dxa"/>
              </w:tcPr>
            </w:tcPrChange>
          </w:tcPr>
          <w:p w14:paraId="60C33E4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882" w:type="dxa"/>
            <w:tcPrChange w:id="2224" w:author="Vandana Bangera" w:date="2017-02-17T14:38:00Z">
              <w:tcPr>
                <w:tcW w:w="905" w:type="dxa"/>
              </w:tcPr>
            </w:tcPrChange>
          </w:tcPr>
          <w:p w14:paraId="3D3A0D1A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</w:p>
        </w:tc>
        <w:tc>
          <w:tcPr>
            <w:tcW w:w="1094" w:type="dxa"/>
            <w:tcPrChange w:id="2225" w:author="Vandana Bangera" w:date="2017-02-17T14:38:00Z">
              <w:tcPr>
                <w:tcW w:w="905" w:type="dxa"/>
              </w:tcPr>
            </w:tcPrChange>
          </w:tcPr>
          <w:p w14:paraId="77158552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E2479A" w:rsidDel="00597B90" w14:paraId="53BE5F79" w14:textId="77777777" w:rsidTr="00597B90">
        <w:trPr>
          <w:del w:id="2226" w:author="Vandana Bangera" w:date="2017-02-17T14:38:00Z"/>
        </w:trPr>
        <w:tc>
          <w:tcPr>
            <w:tcW w:w="595" w:type="dxa"/>
            <w:tcPrChange w:id="2227" w:author="Vandana Bangera" w:date="2017-02-17T14:38:00Z">
              <w:tcPr>
                <w:tcW w:w="626" w:type="dxa"/>
              </w:tcPr>
            </w:tcPrChange>
          </w:tcPr>
          <w:p w14:paraId="4ED0DC2A" w14:textId="77777777" w:rsidR="00E2479A" w:rsidDel="00597B90" w:rsidRDefault="00E2479A" w:rsidP="00346EBC">
            <w:pPr>
              <w:outlineLvl w:val="0"/>
              <w:rPr>
                <w:del w:id="2228" w:author="Vandana Bangera" w:date="2017-02-17T14:38:00Z"/>
                <w:sz w:val="20"/>
                <w:szCs w:val="20"/>
              </w:rPr>
            </w:pPr>
          </w:p>
        </w:tc>
        <w:tc>
          <w:tcPr>
            <w:tcW w:w="672" w:type="dxa"/>
            <w:tcPrChange w:id="2229" w:author="Vandana Bangera" w:date="2017-02-17T14:38:00Z">
              <w:tcPr>
                <w:tcW w:w="672" w:type="dxa"/>
              </w:tcPr>
            </w:tcPrChange>
          </w:tcPr>
          <w:p w14:paraId="3D9B204F" w14:textId="77777777" w:rsidR="00E2479A" w:rsidDel="00597B90" w:rsidRDefault="00E2479A" w:rsidP="00346EBC">
            <w:pPr>
              <w:outlineLvl w:val="0"/>
              <w:rPr>
                <w:del w:id="2230" w:author="Vandana Bangera" w:date="2017-02-17T14:38:00Z"/>
                <w:sz w:val="20"/>
                <w:szCs w:val="20"/>
              </w:rPr>
            </w:pPr>
          </w:p>
        </w:tc>
        <w:tc>
          <w:tcPr>
            <w:tcW w:w="612" w:type="dxa"/>
            <w:tcPrChange w:id="2231" w:author="Vandana Bangera" w:date="2017-02-17T14:38:00Z">
              <w:tcPr>
                <w:tcW w:w="617" w:type="dxa"/>
              </w:tcPr>
            </w:tcPrChange>
          </w:tcPr>
          <w:p w14:paraId="03334381" w14:textId="77777777" w:rsidR="00E2479A" w:rsidDel="00597B90" w:rsidRDefault="00E2479A" w:rsidP="008411CD">
            <w:pPr>
              <w:outlineLvl w:val="0"/>
              <w:rPr>
                <w:del w:id="2232" w:author="Vandana Bangera" w:date="2017-02-17T14:38:00Z"/>
                <w:sz w:val="20"/>
                <w:szCs w:val="20"/>
              </w:rPr>
            </w:pPr>
            <w:del w:id="2233" w:author="Vandana Bangera" w:date="2017-02-17T14:38:00Z">
              <w:r w:rsidDel="00597B90">
                <w:rPr>
                  <w:sz w:val="20"/>
                  <w:szCs w:val="20"/>
                </w:rPr>
                <w:delText>1.4</w:delText>
              </w:r>
            </w:del>
          </w:p>
        </w:tc>
        <w:tc>
          <w:tcPr>
            <w:tcW w:w="5008" w:type="dxa"/>
            <w:tcPrChange w:id="2234" w:author="Vandana Bangera" w:date="2017-02-17T14:38:00Z">
              <w:tcPr>
                <w:tcW w:w="5476" w:type="dxa"/>
              </w:tcPr>
            </w:tcPrChange>
          </w:tcPr>
          <w:p w14:paraId="60B1664E" w14:textId="77777777" w:rsidR="00E2479A" w:rsidDel="00597B90" w:rsidRDefault="00E2479A" w:rsidP="001406C1">
            <w:pPr>
              <w:outlineLvl w:val="0"/>
              <w:rPr>
                <w:del w:id="2235" w:author="Vandana Bangera" w:date="2017-02-17T14:38:00Z"/>
                <w:sz w:val="20"/>
                <w:szCs w:val="20"/>
              </w:rPr>
            </w:pPr>
            <w:del w:id="2236" w:author="Vandana Bangera" w:date="2017-02-17T14:38:00Z">
              <w:r w:rsidDel="00597B90">
                <w:rPr>
                  <w:sz w:val="20"/>
                  <w:szCs w:val="20"/>
                </w:rPr>
                <w:delText xml:space="preserve">After Load is finished, </w:delText>
              </w:r>
              <w:r w:rsidR="007600D8" w:rsidDel="00597B90">
                <w:rPr>
                  <w:sz w:val="20"/>
                  <w:szCs w:val="20"/>
                </w:rPr>
                <w:delText>login to Azure Portal and scale down Compute to 100DWU</w:delText>
              </w:r>
            </w:del>
          </w:p>
        </w:tc>
        <w:tc>
          <w:tcPr>
            <w:tcW w:w="1205" w:type="dxa"/>
            <w:tcPrChange w:id="2237" w:author="Vandana Bangera" w:date="2017-02-17T14:38:00Z">
              <w:tcPr>
                <w:tcW w:w="1205" w:type="dxa"/>
              </w:tcPr>
            </w:tcPrChange>
          </w:tcPr>
          <w:p w14:paraId="10AEB241" w14:textId="77777777" w:rsidR="00E2479A" w:rsidDel="00597B90" w:rsidRDefault="00E2479A" w:rsidP="00346EBC">
            <w:pPr>
              <w:outlineLvl w:val="0"/>
              <w:rPr>
                <w:del w:id="2238" w:author="Vandana Bangera" w:date="2017-02-17T14:38:00Z"/>
                <w:sz w:val="20"/>
                <w:szCs w:val="20"/>
              </w:rPr>
            </w:pPr>
            <w:del w:id="2239" w:author="Vandana Bangera" w:date="2017-02-17T14:38:00Z">
              <w:r w:rsidDel="00597B90">
                <w:rPr>
                  <w:sz w:val="20"/>
                  <w:szCs w:val="20"/>
                </w:rPr>
                <w:delText>Azure Portal</w:delText>
              </w:r>
            </w:del>
          </w:p>
        </w:tc>
        <w:tc>
          <w:tcPr>
            <w:tcW w:w="882" w:type="dxa"/>
            <w:tcPrChange w:id="2240" w:author="Vandana Bangera" w:date="2017-02-17T14:38:00Z">
              <w:tcPr>
                <w:tcW w:w="905" w:type="dxa"/>
              </w:tcPr>
            </w:tcPrChange>
          </w:tcPr>
          <w:p w14:paraId="18F93205" w14:textId="77777777" w:rsidR="00E2479A" w:rsidDel="00597B90" w:rsidRDefault="00E2479A" w:rsidP="00346EBC">
            <w:pPr>
              <w:outlineLvl w:val="0"/>
              <w:rPr>
                <w:del w:id="2241" w:author="Vandana Bangera" w:date="2017-02-17T14:38:00Z"/>
                <w:sz w:val="20"/>
                <w:szCs w:val="20"/>
              </w:rPr>
            </w:pPr>
            <w:del w:id="2242" w:author="Vandana Bangera" w:date="2017-02-17T14:38:00Z">
              <w:r w:rsidDel="00597B90">
                <w:rPr>
                  <w:sz w:val="20"/>
                  <w:szCs w:val="20"/>
                </w:rPr>
                <w:delText>BI</w:delText>
              </w:r>
            </w:del>
          </w:p>
        </w:tc>
        <w:tc>
          <w:tcPr>
            <w:tcW w:w="1094" w:type="dxa"/>
            <w:tcPrChange w:id="2243" w:author="Vandana Bangera" w:date="2017-02-17T14:38:00Z">
              <w:tcPr>
                <w:tcW w:w="905" w:type="dxa"/>
              </w:tcPr>
            </w:tcPrChange>
          </w:tcPr>
          <w:p w14:paraId="2B00AB75" w14:textId="77777777" w:rsidR="00E2479A" w:rsidDel="00597B90" w:rsidRDefault="00E2479A" w:rsidP="00346EBC">
            <w:pPr>
              <w:outlineLvl w:val="0"/>
              <w:rPr>
                <w:del w:id="2244" w:author="Vandana Bangera" w:date="2017-02-17T14:38:00Z"/>
                <w:sz w:val="20"/>
                <w:szCs w:val="20"/>
              </w:rPr>
            </w:pPr>
          </w:p>
        </w:tc>
      </w:tr>
    </w:tbl>
    <w:p w14:paraId="49619918" w14:textId="77777777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403B1C63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36BCE6AB" w14:textId="77777777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07EA0CC2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38F831C3" w14:textId="77777777" w:rsidR="00875BF6" w:rsidDel="003F403F" w:rsidRDefault="00875BF6">
      <w:pPr>
        <w:outlineLvl w:val="0"/>
        <w:rPr>
          <w:del w:id="2245" w:author="Vandana Bangera" w:date="2017-02-14T15:16:00Z"/>
          <w:rFonts w:ascii="Verdana" w:hAnsi="Verdana" w:cs="Arial"/>
          <w:b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p w14:paraId="3F25A09B" w14:textId="77777777" w:rsidR="003F403F" w:rsidRDefault="003F403F" w:rsidP="00875BF6">
      <w:pPr>
        <w:outlineLvl w:val="0"/>
        <w:rPr>
          <w:ins w:id="2246" w:author="Tim Firmin" w:date="2017-10-12T12:11:00Z"/>
          <w:rFonts w:ascii="Verdana" w:hAnsi="Verdana" w:cs="Arial"/>
          <w:b/>
          <w:sz w:val="20"/>
          <w:szCs w:val="20"/>
        </w:rPr>
      </w:pPr>
    </w:p>
    <w:p w14:paraId="77721031" w14:textId="77777777" w:rsidR="003F403F" w:rsidRDefault="003F403F" w:rsidP="00875BF6">
      <w:pPr>
        <w:outlineLvl w:val="0"/>
        <w:rPr>
          <w:ins w:id="2247" w:author="Tim Firmin" w:date="2017-10-12T12:11:00Z"/>
          <w:rFonts w:ascii="Verdana" w:hAnsi="Verdana" w:cs="Arial"/>
          <w:b/>
          <w:sz w:val="20"/>
          <w:szCs w:val="20"/>
        </w:rPr>
      </w:pPr>
    </w:p>
    <w:p w14:paraId="324206FB" w14:textId="43AE0750" w:rsidR="003F403F" w:rsidRPr="00A479F0" w:rsidRDefault="00772D45" w:rsidP="00320B49">
      <w:pPr>
        <w:outlineLvl w:val="0"/>
        <w:rPr>
          <w:ins w:id="2248" w:author="Tim Firmin" w:date="2017-10-12T12:11:00Z"/>
          <w:rFonts w:ascii="Verdana" w:hAnsi="Verdana" w:cs="Arial"/>
          <w:b/>
          <w:sz w:val="20"/>
          <w:szCs w:val="20"/>
        </w:rPr>
      </w:pPr>
      <w:ins w:id="2249" w:author="Tim Firmin" w:date="2018-05-24T16:01:00Z">
        <w:r>
          <w:rPr>
            <w:rFonts w:ascii="Verdana" w:hAnsi="Verdana" w:cs="Arial"/>
            <w:b/>
            <w:sz w:val="20"/>
            <w:szCs w:val="20"/>
          </w:rPr>
          <w:t xml:space="preserve"> </w:t>
        </w:r>
      </w:ins>
    </w:p>
    <w:p w14:paraId="2499E407" w14:textId="77777777" w:rsidR="00226133" w:rsidRDefault="00226133">
      <w:pPr>
        <w:outlineLvl w:val="0"/>
        <w:rPr>
          <w:color w:val="000000"/>
          <w:sz w:val="20"/>
          <w:szCs w:val="20"/>
        </w:rPr>
      </w:pPr>
    </w:p>
    <w:sectPr w:rsidR="00226133" w:rsidSect="0019785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65" w:author="Jon Myers" w:date="2016-09-16T16:56:00Z" w:initials="JM">
    <w:p w14:paraId="13BC06A1" w14:textId="77777777" w:rsidR="007619D3" w:rsidRDefault="007619D3">
      <w:pPr>
        <w:pStyle w:val="CommentText"/>
      </w:pPr>
      <w:r>
        <w:rPr>
          <w:rStyle w:val="CommentReference"/>
        </w:rPr>
        <w:annotationRef/>
      </w:r>
      <w:r>
        <w:t>ClaireB to define release folder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BC06A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CD94B" w14:textId="77777777" w:rsidR="007619D3" w:rsidRDefault="007619D3">
      <w:r>
        <w:separator/>
      </w:r>
    </w:p>
  </w:endnote>
  <w:endnote w:type="continuationSeparator" w:id="0">
    <w:p w14:paraId="6A7D658F" w14:textId="77777777" w:rsidR="007619D3" w:rsidRDefault="0076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2FAF" w14:textId="7C890747" w:rsidR="007619D3" w:rsidRPr="00A24EA8" w:rsidRDefault="007619D3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Deployment Notes for BI</w:t>
    </w:r>
    <w:ins w:id="2250" w:author="Tim Firmin" w:date="2017-10-12T12:34:00Z">
      <w:r w:rsidR="006B0AE2">
        <w:rPr>
          <w:rFonts w:ascii="Verdana" w:hAnsi="Verdana"/>
          <w:noProof/>
          <w:sz w:val="20"/>
          <w:szCs w:val="20"/>
        </w:rPr>
        <w:t xml:space="preserve"> Turquoise Prod</w:t>
      </w:r>
    </w:ins>
    <w:del w:id="2251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 xml:space="preserve"> </w:delText>
      </w:r>
    </w:del>
    <w:del w:id="2252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 xml:space="preserve">UAT </w:delText>
      </w:r>
    </w:del>
    <w:ins w:id="2253" w:author="Vandana Bangera" w:date="2017-02-17T14:40:00Z">
      <w:del w:id="2254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 xml:space="preserve">SysTest </w:delText>
        </w:r>
      </w:del>
    </w:ins>
    <w:del w:id="2255" w:author="Tim Firmin" w:date="2017-10-12T12:34:00Z">
      <w:r w:rsidDel="00AA5AA5">
        <w:rPr>
          <w:rFonts w:ascii="Verdana" w:hAnsi="Verdana"/>
          <w:noProof/>
          <w:sz w:val="20"/>
          <w:szCs w:val="20"/>
        </w:rPr>
        <w:delText>Re</w:delText>
      </w:r>
    </w:del>
    <w:ins w:id="2256" w:author="Tim Firmin" w:date="2017-10-12T12:34:00Z">
      <w:r>
        <w:rPr>
          <w:rFonts w:ascii="Verdana" w:hAnsi="Verdana"/>
          <w:noProof/>
          <w:sz w:val="20"/>
          <w:szCs w:val="20"/>
        </w:rPr>
        <w:t xml:space="preserve"> Re</w:t>
      </w:r>
    </w:ins>
    <w:r>
      <w:rPr>
        <w:rFonts w:ascii="Verdana" w:hAnsi="Verdana"/>
        <w:noProof/>
        <w:sz w:val="20"/>
        <w:szCs w:val="20"/>
      </w:rPr>
      <w:t xml:space="preserve">lease </w:t>
    </w:r>
    <w:del w:id="2257" w:author="Vandana Bangera" w:date="2017-02-17T14:40:00Z">
      <w:r w:rsidDel="00483A3F">
        <w:rPr>
          <w:rFonts w:ascii="Verdana" w:hAnsi="Verdana"/>
          <w:noProof/>
          <w:sz w:val="20"/>
          <w:szCs w:val="20"/>
        </w:rPr>
        <w:delText>30Nov2016</w:delText>
      </w:r>
    </w:del>
    <w:ins w:id="2258" w:author="Vandana Bangera" w:date="2017-02-17T14:40:00Z">
      <w:del w:id="2259" w:author="Tim Firmin" w:date="2018-06-04T14:25:00Z">
        <w:r w:rsidDel="00BE7A8F">
          <w:rPr>
            <w:rFonts w:ascii="Verdana" w:hAnsi="Verdana"/>
            <w:noProof/>
            <w:sz w:val="20"/>
            <w:szCs w:val="20"/>
          </w:rPr>
          <w:delText>1</w:delText>
        </w:r>
      </w:del>
    </w:ins>
    <w:ins w:id="2260" w:author="Tim Firmin" w:date="2018-06-04T14:25:00Z">
      <w:r w:rsidR="00BE7A8F">
        <w:rPr>
          <w:rFonts w:ascii="Verdana" w:hAnsi="Verdana"/>
          <w:noProof/>
          <w:sz w:val="20"/>
          <w:szCs w:val="20"/>
        </w:rPr>
        <w:t>7</w:t>
      </w:r>
      <w:r w:rsidR="00BE7A8F" w:rsidRPr="00BE7A8F">
        <w:rPr>
          <w:rFonts w:ascii="Verdana" w:hAnsi="Verdana"/>
          <w:noProof/>
          <w:sz w:val="20"/>
          <w:szCs w:val="20"/>
          <w:vertAlign w:val="superscript"/>
          <w:rPrChange w:id="2261" w:author="Tim Firmin" w:date="2018-06-04T14:25:00Z">
            <w:rPr>
              <w:rFonts w:ascii="Verdana" w:hAnsi="Verdana"/>
              <w:noProof/>
              <w:sz w:val="20"/>
              <w:szCs w:val="20"/>
            </w:rPr>
          </w:rPrChange>
        </w:rPr>
        <w:t>th</w:t>
      </w:r>
      <w:r w:rsidR="00BE7A8F">
        <w:rPr>
          <w:rFonts w:ascii="Verdana" w:hAnsi="Verdana"/>
          <w:noProof/>
          <w:sz w:val="20"/>
          <w:szCs w:val="20"/>
        </w:rPr>
        <w:t xml:space="preserve"> June</w:t>
      </w:r>
    </w:ins>
    <w:ins w:id="2262" w:author="Vandana Bangera" w:date="2017-02-17T14:41:00Z">
      <w:del w:id="2263" w:author="Tim Firmin" w:date="2017-10-12T12:34:00Z">
        <w:r w:rsidDel="00AA5AA5">
          <w:rPr>
            <w:rFonts w:ascii="Verdana" w:hAnsi="Verdana"/>
            <w:noProof/>
            <w:sz w:val="20"/>
            <w:szCs w:val="20"/>
          </w:rPr>
          <w:delText>4</w:delText>
        </w:r>
      </w:del>
    </w:ins>
    <w:ins w:id="2264" w:author="Vandana Bangera" w:date="2017-02-17T14:40:00Z">
      <w:del w:id="2265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 xml:space="preserve"> </w:delText>
        </w:r>
      </w:del>
    </w:ins>
    <w:ins w:id="2266" w:author="Vandana Bangera" w:date="2017-02-17T14:41:00Z">
      <w:del w:id="2267" w:author="Tim Firmin" w:date="2017-10-12T12:35:00Z">
        <w:r w:rsidDel="00AA5AA5">
          <w:rPr>
            <w:rFonts w:ascii="Verdana" w:hAnsi="Verdana"/>
            <w:noProof/>
            <w:sz w:val="20"/>
            <w:szCs w:val="20"/>
          </w:rPr>
          <w:delText>Feb 2</w:delText>
        </w:r>
      </w:del>
    </w:ins>
    <w:ins w:id="2268" w:author="Tim Firmin" w:date="2017-10-12T12:35:00Z">
      <w:r>
        <w:rPr>
          <w:rFonts w:ascii="Verdana" w:hAnsi="Verdana"/>
          <w:noProof/>
          <w:sz w:val="20"/>
          <w:szCs w:val="20"/>
        </w:rPr>
        <w:t xml:space="preserve"> 2</w:t>
      </w:r>
    </w:ins>
    <w:ins w:id="2269" w:author="Vandana Bangera" w:date="2017-02-17T14:41:00Z">
      <w:r>
        <w:rPr>
          <w:rFonts w:ascii="Verdana" w:hAnsi="Verdana"/>
          <w:noProof/>
          <w:sz w:val="20"/>
          <w:szCs w:val="20"/>
        </w:rPr>
        <w:t>01</w:t>
      </w:r>
    </w:ins>
    <w:ins w:id="2270" w:author="Tim Firmin" w:date="2018-05-24T16:01:00Z">
      <w:r w:rsidR="006B0AE2">
        <w:rPr>
          <w:rFonts w:ascii="Verdana" w:hAnsi="Verdana"/>
          <w:noProof/>
          <w:sz w:val="20"/>
          <w:szCs w:val="20"/>
        </w:rPr>
        <w:t>8</w:t>
      </w:r>
    </w:ins>
    <w:ins w:id="2271" w:author="Vandana Bangera" w:date="2017-02-17T14:41:00Z">
      <w:del w:id="2272" w:author="Tim Firmin" w:date="2018-05-24T16:01:00Z">
        <w:r w:rsidDel="006B0AE2">
          <w:rPr>
            <w:rFonts w:ascii="Verdana" w:hAnsi="Verdana"/>
            <w:noProof/>
            <w:sz w:val="20"/>
            <w:szCs w:val="20"/>
          </w:rPr>
          <w:delText>7</w:delText>
        </w:r>
      </w:del>
    </w:ins>
    <w:r>
      <w:rPr>
        <w:rFonts w:ascii="Verdana" w:hAnsi="Verdana"/>
        <w:noProof/>
        <w:sz w:val="20"/>
        <w:szCs w:val="20"/>
      </w:rPr>
      <w:t>.docx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</w:t>
    </w:r>
  </w:p>
  <w:p w14:paraId="5271054B" w14:textId="77777777" w:rsidR="007619D3" w:rsidRPr="00A24EA8" w:rsidRDefault="007619D3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AF2E84">
      <w:rPr>
        <w:rFonts w:ascii="Verdana" w:hAnsi="Verdana"/>
        <w:noProof/>
        <w:sz w:val="20"/>
        <w:szCs w:val="20"/>
      </w:rPr>
      <w:t>2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AF2E84">
      <w:rPr>
        <w:rFonts w:ascii="Verdana" w:hAnsi="Verdana"/>
        <w:noProof/>
        <w:sz w:val="20"/>
        <w:szCs w:val="20"/>
      </w:rPr>
      <w:t>5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54E4FB57" w14:textId="77777777" w:rsidR="007619D3" w:rsidRPr="00A24EA8" w:rsidRDefault="007619D3" w:rsidP="00F55B58">
    <w:pPr>
      <w:pStyle w:val="Footer"/>
      <w:rPr>
        <w:rFonts w:ascii="Verdana" w:hAnsi="Verdana"/>
        <w:sz w:val="20"/>
        <w:szCs w:val="20"/>
      </w:rPr>
    </w:pPr>
  </w:p>
  <w:p w14:paraId="6F8B246D" w14:textId="77777777" w:rsidR="007619D3" w:rsidRDefault="007619D3" w:rsidP="00F55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2B606" w14:textId="77777777" w:rsidR="007619D3" w:rsidRDefault="007619D3">
      <w:r>
        <w:separator/>
      </w:r>
    </w:p>
  </w:footnote>
  <w:footnote w:type="continuationSeparator" w:id="0">
    <w:p w14:paraId="12A577C0" w14:textId="77777777" w:rsidR="007619D3" w:rsidRDefault="00761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2757"/>
    <w:multiLevelType w:val="hybridMultilevel"/>
    <w:tmpl w:val="EE00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24746"/>
    <w:multiLevelType w:val="hybridMultilevel"/>
    <w:tmpl w:val="2CF05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45357"/>
    <w:multiLevelType w:val="hybridMultilevel"/>
    <w:tmpl w:val="DF1C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84084"/>
    <w:multiLevelType w:val="hybridMultilevel"/>
    <w:tmpl w:val="079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469B7"/>
    <w:multiLevelType w:val="hybridMultilevel"/>
    <w:tmpl w:val="0F8E0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80B37"/>
    <w:multiLevelType w:val="hybridMultilevel"/>
    <w:tmpl w:val="F0AE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9"/>
  </w:num>
  <w:num w:numId="5">
    <w:abstractNumId w:val="2"/>
  </w:num>
  <w:num w:numId="6">
    <w:abstractNumId w:val="11"/>
  </w:num>
  <w:num w:numId="7">
    <w:abstractNumId w:val="7"/>
  </w:num>
  <w:num w:numId="8">
    <w:abstractNumId w:val="0"/>
  </w:num>
  <w:num w:numId="9">
    <w:abstractNumId w:val="16"/>
  </w:num>
  <w:num w:numId="10">
    <w:abstractNumId w:val="21"/>
  </w:num>
  <w:num w:numId="11">
    <w:abstractNumId w:val="17"/>
  </w:num>
  <w:num w:numId="12">
    <w:abstractNumId w:val="22"/>
  </w:num>
  <w:num w:numId="13">
    <w:abstractNumId w:val="8"/>
  </w:num>
  <w:num w:numId="14">
    <w:abstractNumId w:val="6"/>
  </w:num>
  <w:num w:numId="15">
    <w:abstractNumId w:val="5"/>
  </w:num>
  <w:num w:numId="16">
    <w:abstractNumId w:val="13"/>
  </w:num>
  <w:num w:numId="17">
    <w:abstractNumId w:val="20"/>
  </w:num>
  <w:num w:numId="18">
    <w:abstractNumId w:val="23"/>
  </w:num>
  <w:num w:numId="19">
    <w:abstractNumId w:val="4"/>
  </w:num>
  <w:num w:numId="20">
    <w:abstractNumId w:val="1"/>
  </w:num>
  <w:num w:numId="21">
    <w:abstractNumId w:val="9"/>
  </w:num>
  <w:num w:numId="22">
    <w:abstractNumId w:val="18"/>
  </w:num>
  <w:num w:numId="23">
    <w:abstractNumId w:val="10"/>
  </w:num>
  <w:num w:numId="24">
    <w:abstractNumId w:val="12"/>
  </w:num>
  <w:num w:numId="25">
    <w:abstractNumId w:val="24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m Firmin">
    <w15:presenceInfo w15:providerId="AD" w15:userId="S-1-5-21-3673259227-595194118-3760552712-19825"/>
  </w15:person>
  <w15:person w15:author="Vandana Bangera">
    <w15:presenceInfo w15:providerId="AD" w15:userId="S-1-5-21-3673259227-595194118-3760552712-14628"/>
  </w15:person>
  <w15:person w15:author="Jon Myers">
    <w15:presenceInfo w15:providerId="AD" w15:userId="S-1-5-21-3673259227-595194118-3760552712-124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326C"/>
    <w:rsid w:val="000032C9"/>
    <w:rsid w:val="00003588"/>
    <w:rsid w:val="00003D9D"/>
    <w:rsid w:val="0000475C"/>
    <w:rsid w:val="0000559F"/>
    <w:rsid w:val="00005A4B"/>
    <w:rsid w:val="00010D53"/>
    <w:rsid w:val="00013999"/>
    <w:rsid w:val="0001475A"/>
    <w:rsid w:val="00015168"/>
    <w:rsid w:val="0001765E"/>
    <w:rsid w:val="00020A03"/>
    <w:rsid w:val="00022B95"/>
    <w:rsid w:val="00026DCC"/>
    <w:rsid w:val="00027603"/>
    <w:rsid w:val="000302E5"/>
    <w:rsid w:val="000306C6"/>
    <w:rsid w:val="00031931"/>
    <w:rsid w:val="00032F51"/>
    <w:rsid w:val="000332C8"/>
    <w:rsid w:val="00033407"/>
    <w:rsid w:val="0003520D"/>
    <w:rsid w:val="00036C66"/>
    <w:rsid w:val="00037986"/>
    <w:rsid w:val="00043DB5"/>
    <w:rsid w:val="00044079"/>
    <w:rsid w:val="0004507D"/>
    <w:rsid w:val="00046836"/>
    <w:rsid w:val="00052D15"/>
    <w:rsid w:val="0005310C"/>
    <w:rsid w:val="0005462E"/>
    <w:rsid w:val="00055C61"/>
    <w:rsid w:val="00060728"/>
    <w:rsid w:val="000612E6"/>
    <w:rsid w:val="00062538"/>
    <w:rsid w:val="00062AF7"/>
    <w:rsid w:val="00063DAD"/>
    <w:rsid w:val="0006600E"/>
    <w:rsid w:val="00066249"/>
    <w:rsid w:val="00066A1B"/>
    <w:rsid w:val="00067570"/>
    <w:rsid w:val="00067CBC"/>
    <w:rsid w:val="00067EDC"/>
    <w:rsid w:val="000703D9"/>
    <w:rsid w:val="000711D6"/>
    <w:rsid w:val="00071692"/>
    <w:rsid w:val="00071CE5"/>
    <w:rsid w:val="000723FD"/>
    <w:rsid w:val="000745FA"/>
    <w:rsid w:val="00077DDE"/>
    <w:rsid w:val="00082319"/>
    <w:rsid w:val="00084100"/>
    <w:rsid w:val="0008434B"/>
    <w:rsid w:val="00084F76"/>
    <w:rsid w:val="000853CE"/>
    <w:rsid w:val="00085AB2"/>
    <w:rsid w:val="00086EFA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433"/>
    <w:rsid w:val="000C271C"/>
    <w:rsid w:val="000C2C24"/>
    <w:rsid w:val="000C5825"/>
    <w:rsid w:val="000C799B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11D9"/>
    <w:rsid w:val="00102B24"/>
    <w:rsid w:val="00105587"/>
    <w:rsid w:val="0010561E"/>
    <w:rsid w:val="00106EBA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BEE"/>
    <w:rsid w:val="00115E13"/>
    <w:rsid w:val="00123530"/>
    <w:rsid w:val="00126310"/>
    <w:rsid w:val="00127C47"/>
    <w:rsid w:val="00132C24"/>
    <w:rsid w:val="0013437F"/>
    <w:rsid w:val="001345A1"/>
    <w:rsid w:val="00134D36"/>
    <w:rsid w:val="00134D9D"/>
    <w:rsid w:val="001363F3"/>
    <w:rsid w:val="001406C1"/>
    <w:rsid w:val="00140760"/>
    <w:rsid w:val="001409F3"/>
    <w:rsid w:val="0014177E"/>
    <w:rsid w:val="00142AB4"/>
    <w:rsid w:val="001519FE"/>
    <w:rsid w:val="0016013B"/>
    <w:rsid w:val="00162A1C"/>
    <w:rsid w:val="00162E8F"/>
    <w:rsid w:val="00163A52"/>
    <w:rsid w:val="00163CB1"/>
    <w:rsid w:val="001679E2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570"/>
    <w:rsid w:val="001A5404"/>
    <w:rsid w:val="001A6989"/>
    <w:rsid w:val="001A77FA"/>
    <w:rsid w:val="001A7AC4"/>
    <w:rsid w:val="001B0756"/>
    <w:rsid w:val="001B4F5C"/>
    <w:rsid w:val="001B4F92"/>
    <w:rsid w:val="001B7758"/>
    <w:rsid w:val="001B7F78"/>
    <w:rsid w:val="001C2D2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C2F"/>
    <w:rsid w:val="001E7928"/>
    <w:rsid w:val="001F1C08"/>
    <w:rsid w:val="001F2526"/>
    <w:rsid w:val="001F2CB5"/>
    <w:rsid w:val="001F39CF"/>
    <w:rsid w:val="001F3F7D"/>
    <w:rsid w:val="001F4BA3"/>
    <w:rsid w:val="001F607B"/>
    <w:rsid w:val="00200AEC"/>
    <w:rsid w:val="0020250E"/>
    <w:rsid w:val="00202818"/>
    <w:rsid w:val="00202BF2"/>
    <w:rsid w:val="00202D54"/>
    <w:rsid w:val="002042F9"/>
    <w:rsid w:val="002045FF"/>
    <w:rsid w:val="0020460C"/>
    <w:rsid w:val="00206B63"/>
    <w:rsid w:val="002071A7"/>
    <w:rsid w:val="002111B4"/>
    <w:rsid w:val="00214D27"/>
    <w:rsid w:val="0021563A"/>
    <w:rsid w:val="00215CE3"/>
    <w:rsid w:val="00217A6C"/>
    <w:rsid w:val="002212D7"/>
    <w:rsid w:val="00221E1B"/>
    <w:rsid w:val="00222CB5"/>
    <w:rsid w:val="00224E2D"/>
    <w:rsid w:val="002255DC"/>
    <w:rsid w:val="00226133"/>
    <w:rsid w:val="00227459"/>
    <w:rsid w:val="00230CAA"/>
    <w:rsid w:val="00234984"/>
    <w:rsid w:val="00234B30"/>
    <w:rsid w:val="00234D02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2C91"/>
    <w:rsid w:val="002D72C3"/>
    <w:rsid w:val="002E1B85"/>
    <w:rsid w:val="002E639A"/>
    <w:rsid w:val="002E6916"/>
    <w:rsid w:val="002F2BD1"/>
    <w:rsid w:val="002F2D65"/>
    <w:rsid w:val="002F3552"/>
    <w:rsid w:val="002F3E47"/>
    <w:rsid w:val="002F4693"/>
    <w:rsid w:val="002F541F"/>
    <w:rsid w:val="002F5D37"/>
    <w:rsid w:val="002F61ED"/>
    <w:rsid w:val="003013F3"/>
    <w:rsid w:val="00301648"/>
    <w:rsid w:val="00303A0E"/>
    <w:rsid w:val="00303A52"/>
    <w:rsid w:val="00303B51"/>
    <w:rsid w:val="00303B6B"/>
    <w:rsid w:val="00304544"/>
    <w:rsid w:val="003110C1"/>
    <w:rsid w:val="00315226"/>
    <w:rsid w:val="00315F44"/>
    <w:rsid w:val="00320870"/>
    <w:rsid w:val="00320B49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51E47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35D2"/>
    <w:rsid w:val="00385249"/>
    <w:rsid w:val="0038657E"/>
    <w:rsid w:val="00386B15"/>
    <w:rsid w:val="0039110F"/>
    <w:rsid w:val="00391E35"/>
    <w:rsid w:val="003929B0"/>
    <w:rsid w:val="00394D9C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384E"/>
    <w:rsid w:val="003F388D"/>
    <w:rsid w:val="003F3F5F"/>
    <w:rsid w:val="003F403F"/>
    <w:rsid w:val="003F4351"/>
    <w:rsid w:val="003F70AD"/>
    <w:rsid w:val="004009A0"/>
    <w:rsid w:val="004010BF"/>
    <w:rsid w:val="00401A57"/>
    <w:rsid w:val="0040461B"/>
    <w:rsid w:val="0040674B"/>
    <w:rsid w:val="00410046"/>
    <w:rsid w:val="004134DE"/>
    <w:rsid w:val="0041603B"/>
    <w:rsid w:val="00422104"/>
    <w:rsid w:val="004235B1"/>
    <w:rsid w:val="0042571D"/>
    <w:rsid w:val="004258C2"/>
    <w:rsid w:val="00427340"/>
    <w:rsid w:val="0042752F"/>
    <w:rsid w:val="004279F3"/>
    <w:rsid w:val="00427D44"/>
    <w:rsid w:val="004329F8"/>
    <w:rsid w:val="00434897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2E89"/>
    <w:rsid w:val="0045312B"/>
    <w:rsid w:val="00453C45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6360"/>
    <w:rsid w:val="00466445"/>
    <w:rsid w:val="00466BE2"/>
    <w:rsid w:val="00472D9B"/>
    <w:rsid w:val="00474108"/>
    <w:rsid w:val="00474519"/>
    <w:rsid w:val="00481EDB"/>
    <w:rsid w:val="0048316E"/>
    <w:rsid w:val="0048381D"/>
    <w:rsid w:val="004838D8"/>
    <w:rsid w:val="00483A3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6428"/>
    <w:rsid w:val="00496D4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060"/>
    <w:rsid w:val="004C5DEC"/>
    <w:rsid w:val="004C76EF"/>
    <w:rsid w:val="004D29B7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6A4"/>
    <w:rsid w:val="005004E3"/>
    <w:rsid w:val="00500A9E"/>
    <w:rsid w:val="00502F5A"/>
    <w:rsid w:val="005045C2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3965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50BF5"/>
    <w:rsid w:val="00551FB5"/>
    <w:rsid w:val="00552670"/>
    <w:rsid w:val="00553484"/>
    <w:rsid w:val="005555D2"/>
    <w:rsid w:val="005603E5"/>
    <w:rsid w:val="00563A82"/>
    <w:rsid w:val="00563E49"/>
    <w:rsid w:val="00564176"/>
    <w:rsid w:val="00566F86"/>
    <w:rsid w:val="005673FD"/>
    <w:rsid w:val="0056784D"/>
    <w:rsid w:val="00570246"/>
    <w:rsid w:val="00570CC5"/>
    <w:rsid w:val="00571193"/>
    <w:rsid w:val="00572EA1"/>
    <w:rsid w:val="00573B09"/>
    <w:rsid w:val="00573C41"/>
    <w:rsid w:val="00580512"/>
    <w:rsid w:val="005806D5"/>
    <w:rsid w:val="00580ED2"/>
    <w:rsid w:val="00581828"/>
    <w:rsid w:val="0058308D"/>
    <w:rsid w:val="00583F2E"/>
    <w:rsid w:val="00584688"/>
    <w:rsid w:val="005868D4"/>
    <w:rsid w:val="00590C2F"/>
    <w:rsid w:val="00596BC3"/>
    <w:rsid w:val="00597B90"/>
    <w:rsid w:val="005A03F3"/>
    <w:rsid w:val="005A07F9"/>
    <w:rsid w:val="005A1B20"/>
    <w:rsid w:val="005A22B7"/>
    <w:rsid w:val="005A477E"/>
    <w:rsid w:val="005A5A51"/>
    <w:rsid w:val="005A5FC1"/>
    <w:rsid w:val="005A6E54"/>
    <w:rsid w:val="005A7169"/>
    <w:rsid w:val="005B26EA"/>
    <w:rsid w:val="005B471F"/>
    <w:rsid w:val="005B4B53"/>
    <w:rsid w:val="005B5585"/>
    <w:rsid w:val="005B59D4"/>
    <w:rsid w:val="005B5AE9"/>
    <w:rsid w:val="005B6368"/>
    <w:rsid w:val="005B6DF9"/>
    <w:rsid w:val="005B7D91"/>
    <w:rsid w:val="005C1BA8"/>
    <w:rsid w:val="005C305E"/>
    <w:rsid w:val="005C357E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5791"/>
    <w:rsid w:val="005E6DE0"/>
    <w:rsid w:val="005E6FA0"/>
    <w:rsid w:val="005F11D2"/>
    <w:rsid w:val="005F2D60"/>
    <w:rsid w:val="005F5960"/>
    <w:rsid w:val="005F6005"/>
    <w:rsid w:val="00601E53"/>
    <w:rsid w:val="006024D3"/>
    <w:rsid w:val="00602749"/>
    <w:rsid w:val="00603202"/>
    <w:rsid w:val="006041B7"/>
    <w:rsid w:val="006052F7"/>
    <w:rsid w:val="006057DA"/>
    <w:rsid w:val="00605CAA"/>
    <w:rsid w:val="00610DD1"/>
    <w:rsid w:val="00611DB7"/>
    <w:rsid w:val="0061364C"/>
    <w:rsid w:val="00621D51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2F9F"/>
    <w:rsid w:val="0065415F"/>
    <w:rsid w:val="00654866"/>
    <w:rsid w:val="00655EFB"/>
    <w:rsid w:val="006566F1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6AC6"/>
    <w:rsid w:val="006771CA"/>
    <w:rsid w:val="00677ED7"/>
    <w:rsid w:val="00680BF2"/>
    <w:rsid w:val="00682D70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EC0"/>
    <w:rsid w:val="006A0677"/>
    <w:rsid w:val="006A0FF0"/>
    <w:rsid w:val="006A139D"/>
    <w:rsid w:val="006A17E0"/>
    <w:rsid w:val="006A1BF3"/>
    <w:rsid w:val="006A2163"/>
    <w:rsid w:val="006A3017"/>
    <w:rsid w:val="006A38EF"/>
    <w:rsid w:val="006A639A"/>
    <w:rsid w:val="006A73EE"/>
    <w:rsid w:val="006A740D"/>
    <w:rsid w:val="006B07A7"/>
    <w:rsid w:val="006B0AE2"/>
    <w:rsid w:val="006B2F81"/>
    <w:rsid w:val="006B4151"/>
    <w:rsid w:val="006B4DF5"/>
    <w:rsid w:val="006B7009"/>
    <w:rsid w:val="006B7254"/>
    <w:rsid w:val="006C10DB"/>
    <w:rsid w:val="006C25EC"/>
    <w:rsid w:val="006C48B1"/>
    <w:rsid w:val="006C58FE"/>
    <w:rsid w:val="006C6470"/>
    <w:rsid w:val="006C73F5"/>
    <w:rsid w:val="006D0CE3"/>
    <w:rsid w:val="006D12E5"/>
    <w:rsid w:val="006D1317"/>
    <w:rsid w:val="006D1CDA"/>
    <w:rsid w:val="006D256B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7E17"/>
    <w:rsid w:val="006F08E9"/>
    <w:rsid w:val="006F0905"/>
    <w:rsid w:val="006F0ED2"/>
    <w:rsid w:val="006F3793"/>
    <w:rsid w:val="006F5269"/>
    <w:rsid w:val="007028B0"/>
    <w:rsid w:val="00703449"/>
    <w:rsid w:val="00704125"/>
    <w:rsid w:val="007049A2"/>
    <w:rsid w:val="00706093"/>
    <w:rsid w:val="00707C44"/>
    <w:rsid w:val="00707D9B"/>
    <w:rsid w:val="0071154E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5999"/>
    <w:rsid w:val="00746085"/>
    <w:rsid w:val="00746B59"/>
    <w:rsid w:val="00747354"/>
    <w:rsid w:val="007524BB"/>
    <w:rsid w:val="007524DE"/>
    <w:rsid w:val="007530E7"/>
    <w:rsid w:val="00753155"/>
    <w:rsid w:val="0075439C"/>
    <w:rsid w:val="00754B1C"/>
    <w:rsid w:val="007600D8"/>
    <w:rsid w:val="00760B02"/>
    <w:rsid w:val="007619D3"/>
    <w:rsid w:val="00762B44"/>
    <w:rsid w:val="00762E4E"/>
    <w:rsid w:val="00764385"/>
    <w:rsid w:val="0076445C"/>
    <w:rsid w:val="00766CAC"/>
    <w:rsid w:val="0077128B"/>
    <w:rsid w:val="00772D45"/>
    <w:rsid w:val="00774CED"/>
    <w:rsid w:val="00775EB6"/>
    <w:rsid w:val="0077745B"/>
    <w:rsid w:val="00781762"/>
    <w:rsid w:val="007852F3"/>
    <w:rsid w:val="00785D62"/>
    <w:rsid w:val="0078602B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4EA3"/>
    <w:rsid w:val="007A59FC"/>
    <w:rsid w:val="007A7177"/>
    <w:rsid w:val="007B05F9"/>
    <w:rsid w:val="007B1DD3"/>
    <w:rsid w:val="007B4046"/>
    <w:rsid w:val="007B6D99"/>
    <w:rsid w:val="007B7D3D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3383"/>
    <w:rsid w:val="008102B4"/>
    <w:rsid w:val="008103F4"/>
    <w:rsid w:val="008104BA"/>
    <w:rsid w:val="00811AAE"/>
    <w:rsid w:val="00812BC2"/>
    <w:rsid w:val="00812DB6"/>
    <w:rsid w:val="00815EE0"/>
    <w:rsid w:val="00816165"/>
    <w:rsid w:val="00816C13"/>
    <w:rsid w:val="008203BA"/>
    <w:rsid w:val="00821BEA"/>
    <w:rsid w:val="008235B8"/>
    <w:rsid w:val="00823A0E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BC6"/>
    <w:rsid w:val="00835C0E"/>
    <w:rsid w:val="00835FD4"/>
    <w:rsid w:val="00837101"/>
    <w:rsid w:val="008411CD"/>
    <w:rsid w:val="00842106"/>
    <w:rsid w:val="008427B5"/>
    <w:rsid w:val="008434B2"/>
    <w:rsid w:val="00844210"/>
    <w:rsid w:val="008454E3"/>
    <w:rsid w:val="00845771"/>
    <w:rsid w:val="0084767B"/>
    <w:rsid w:val="00847D8F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1AE4"/>
    <w:rsid w:val="00872413"/>
    <w:rsid w:val="0087314E"/>
    <w:rsid w:val="00874AF1"/>
    <w:rsid w:val="00875BF6"/>
    <w:rsid w:val="00875E59"/>
    <w:rsid w:val="008762DD"/>
    <w:rsid w:val="0087670A"/>
    <w:rsid w:val="0088188E"/>
    <w:rsid w:val="00882294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192A"/>
    <w:rsid w:val="008A3026"/>
    <w:rsid w:val="008A621D"/>
    <w:rsid w:val="008A7439"/>
    <w:rsid w:val="008B39D0"/>
    <w:rsid w:val="008B4DB4"/>
    <w:rsid w:val="008B4F50"/>
    <w:rsid w:val="008B5451"/>
    <w:rsid w:val="008B5EF3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5A04"/>
    <w:rsid w:val="008E6CB6"/>
    <w:rsid w:val="008F0525"/>
    <w:rsid w:val="008F25DC"/>
    <w:rsid w:val="008F2D4D"/>
    <w:rsid w:val="008F3C4B"/>
    <w:rsid w:val="008F3FE3"/>
    <w:rsid w:val="008F53AA"/>
    <w:rsid w:val="008F581B"/>
    <w:rsid w:val="009045A4"/>
    <w:rsid w:val="0090536C"/>
    <w:rsid w:val="00905A3E"/>
    <w:rsid w:val="00905BAB"/>
    <w:rsid w:val="009077A3"/>
    <w:rsid w:val="00907E76"/>
    <w:rsid w:val="00907F0D"/>
    <w:rsid w:val="00910879"/>
    <w:rsid w:val="00910C76"/>
    <w:rsid w:val="009116D8"/>
    <w:rsid w:val="00911D4D"/>
    <w:rsid w:val="00911DD9"/>
    <w:rsid w:val="00914BA1"/>
    <w:rsid w:val="00914CCD"/>
    <w:rsid w:val="009155FD"/>
    <w:rsid w:val="00917A20"/>
    <w:rsid w:val="0092010C"/>
    <w:rsid w:val="00920F97"/>
    <w:rsid w:val="009210A0"/>
    <w:rsid w:val="00922398"/>
    <w:rsid w:val="00922E83"/>
    <w:rsid w:val="00923D53"/>
    <w:rsid w:val="00925740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7634"/>
    <w:rsid w:val="0096002F"/>
    <w:rsid w:val="0096098B"/>
    <w:rsid w:val="009653F1"/>
    <w:rsid w:val="0096593A"/>
    <w:rsid w:val="00970E2B"/>
    <w:rsid w:val="00972C6B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757"/>
    <w:rsid w:val="009B1CAD"/>
    <w:rsid w:val="009B20BB"/>
    <w:rsid w:val="009B2B90"/>
    <w:rsid w:val="009B349A"/>
    <w:rsid w:val="009B3980"/>
    <w:rsid w:val="009B434A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7473"/>
    <w:rsid w:val="009E01AF"/>
    <w:rsid w:val="009E071A"/>
    <w:rsid w:val="009E394E"/>
    <w:rsid w:val="009E5E2A"/>
    <w:rsid w:val="009E7B8C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218C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737ED"/>
    <w:rsid w:val="00A755D2"/>
    <w:rsid w:val="00A81188"/>
    <w:rsid w:val="00A8286D"/>
    <w:rsid w:val="00A83FEB"/>
    <w:rsid w:val="00A8588D"/>
    <w:rsid w:val="00A8599E"/>
    <w:rsid w:val="00A86A37"/>
    <w:rsid w:val="00A86FA3"/>
    <w:rsid w:val="00A8705B"/>
    <w:rsid w:val="00A8735B"/>
    <w:rsid w:val="00A8750F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5AA5"/>
    <w:rsid w:val="00AA6671"/>
    <w:rsid w:val="00AA752F"/>
    <w:rsid w:val="00AA78CC"/>
    <w:rsid w:val="00AA7B1A"/>
    <w:rsid w:val="00AA7D71"/>
    <w:rsid w:val="00AB069A"/>
    <w:rsid w:val="00AB07DD"/>
    <w:rsid w:val="00AB6A4E"/>
    <w:rsid w:val="00AB7CB6"/>
    <w:rsid w:val="00AC0736"/>
    <w:rsid w:val="00AC0D1E"/>
    <w:rsid w:val="00AC2767"/>
    <w:rsid w:val="00AC2F82"/>
    <w:rsid w:val="00AC319D"/>
    <w:rsid w:val="00AC3737"/>
    <w:rsid w:val="00AC6E14"/>
    <w:rsid w:val="00AC799A"/>
    <w:rsid w:val="00AC7EA5"/>
    <w:rsid w:val="00AD00F4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2E84"/>
    <w:rsid w:val="00AF75F9"/>
    <w:rsid w:val="00B00A55"/>
    <w:rsid w:val="00B0115E"/>
    <w:rsid w:val="00B02AD8"/>
    <w:rsid w:val="00B02EA0"/>
    <w:rsid w:val="00B05EE6"/>
    <w:rsid w:val="00B062BD"/>
    <w:rsid w:val="00B0750F"/>
    <w:rsid w:val="00B14182"/>
    <w:rsid w:val="00B15BAC"/>
    <w:rsid w:val="00B2138F"/>
    <w:rsid w:val="00B32E61"/>
    <w:rsid w:val="00B36987"/>
    <w:rsid w:val="00B37DF2"/>
    <w:rsid w:val="00B44E14"/>
    <w:rsid w:val="00B5116E"/>
    <w:rsid w:val="00B51B1D"/>
    <w:rsid w:val="00B527BE"/>
    <w:rsid w:val="00B549FB"/>
    <w:rsid w:val="00B56DD8"/>
    <w:rsid w:val="00B606CD"/>
    <w:rsid w:val="00B60721"/>
    <w:rsid w:val="00B631AC"/>
    <w:rsid w:val="00B63752"/>
    <w:rsid w:val="00B646AF"/>
    <w:rsid w:val="00B659F7"/>
    <w:rsid w:val="00B6632A"/>
    <w:rsid w:val="00B66D9E"/>
    <w:rsid w:val="00B674AE"/>
    <w:rsid w:val="00B71AE0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28F7"/>
    <w:rsid w:val="00B93D5F"/>
    <w:rsid w:val="00B942F8"/>
    <w:rsid w:val="00B9566A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4D6"/>
    <w:rsid w:val="00BB003F"/>
    <w:rsid w:val="00BB1DE5"/>
    <w:rsid w:val="00BB22CA"/>
    <w:rsid w:val="00BB23F7"/>
    <w:rsid w:val="00BB641A"/>
    <w:rsid w:val="00BB7DEC"/>
    <w:rsid w:val="00BC03EF"/>
    <w:rsid w:val="00BC094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E7A8F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0C4C"/>
    <w:rsid w:val="00C250FC"/>
    <w:rsid w:val="00C25C4D"/>
    <w:rsid w:val="00C26C4B"/>
    <w:rsid w:val="00C2743B"/>
    <w:rsid w:val="00C27544"/>
    <w:rsid w:val="00C27886"/>
    <w:rsid w:val="00C27D59"/>
    <w:rsid w:val="00C30560"/>
    <w:rsid w:val="00C3129A"/>
    <w:rsid w:val="00C319BC"/>
    <w:rsid w:val="00C31A85"/>
    <w:rsid w:val="00C32A7F"/>
    <w:rsid w:val="00C32FBC"/>
    <w:rsid w:val="00C34882"/>
    <w:rsid w:val="00C36F0A"/>
    <w:rsid w:val="00C37BDF"/>
    <w:rsid w:val="00C434D7"/>
    <w:rsid w:val="00C45F47"/>
    <w:rsid w:val="00C476E2"/>
    <w:rsid w:val="00C53168"/>
    <w:rsid w:val="00C53862"/>
    <w:rsid w:val="00C5459F"/>
    <w:rsid w:val="00C5475B"/>
    <w:rsid w:val="00C55BC9"/>
    <w:rsid w:val="00C60A95"/>
    <w:rsid w:val="00C6197A"/>
    <w:rsid w:val="00C6516F"/>
    <w:rsid w:val="00C66BEF"/>
    <w:rsid w:val="00C6733D"/>
    <w:rsid w:val="00C67779"/>
    <w:rsid w:val="00C70400"/>
    <w:rsid w:val="00C70AD1"/>
    <w:rsid w:val="00C713BF"/>
    <w:rsid w:val="00C74779"/>
    <w:rsid w:val="00C74F21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7793"/>
    <w:rsid w:val="00CB0003"/>
    <w:rsid w:val="00CB254C"/>
    <w:rsid w:val="00CB2BDC"/>
    <w:rsid w:val="00CC014F"/>
    <w:rsid w:val="00CC1442"/>
    <w:rsid w:val="00CC2C0B"/>
    <w:rsid w:val="00CC35C7"/>
    <w:rsid w:val="00CC38B6"/>
    <w:rsid w:val="00CC3DD0"/>
    <w:rsid w:val="00CC66CF"/>
    <w:rsid w:val="00CD0533"/>
    <w:rsid w:val="00CD0B0B"/>
    <w:rsid w:val="00CD1F4E"/>
    <w:rsid w:val="00CD4E99"/>
    <w:rsid w:val="00CD7306"/>
    <w:rsid w:val="00CE1D3B"/>
    <w:rsid w:val="00CE263F"/>
    <w:rsid w:val="00CE2809"/>
    <w:rsid w:val="00CE51E7"/>
    <w:rsid w:val="00CE5426"/>
    <w:rsid w:val="00CF0683"/>
    <w:rsid w:val="00CF1554"/>
    <w:rsid w:val="00CF3A63"/>
    <w:rsid w:val="00CF5363"/>
    <w:rsid w:val="00CF632F"/>
    <w:rsid w:val="00D01763"/>
    <w:rsid w:val="00D026F2"/>
    <w:rsid w:val="00D0468C"/>
    <w:rsid w:val="00D052C7"/>
    <w:rsid w:val="00D06A91"/>
    <w:rsid w:val="00D06ABC"/>
    <w:rsid w:val="00D10921"/>
    <w:rsid w:val="00D13F44"/>
    <w:rsid w:val="00D163C1"/>
    <w:rsid w:val="00D17063"/>
    <w:rsid w:val="00D202DE"/>
    <w:rsid w:val="00D21912"/>
    <w:rsid w:val="00D22C59"/>
    <w:rsid w:val="00D3067E"/>
    <w:rsid w:val="00D31CFA"/>
    <w:rsid w:val="00D33891"/>
    <w:rsid w:val="00D342C9"/>
    <w:rsid w:val="00D34A0C"/>
    <w:rsid w:val="00D353DE"/>
    <w:rsid w:val="00D373D9"/>
    <w:rsid w:val="00D41C49"/>
    <w:rsid w:val="00D42C68"/>
    <w:rsid w:val="00D42E96"/>
    <w:rsid w:val="00D448DB"/>
    <w:rsid w:val="00D452D5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9AA"/>
    <w:rsid w:val="00D774C6"/>
    <w:rsid w:val="00D8003B"/>
    <w:rsid w:val="00D81156"/>
    <w:rsid w:val="00D81BF1"/>
    <w:rsid w:val="00D837D8"/>
    <w:rsid w:val="00D8451C"/>
    <w:rsid w:val="00D86B96"/>
    <w:rsid w:val="00D86EF0"/>
    <w:rsid w:val="00D913BB"/>
    <w:rsid w:val="00D93456"/>
    <w:rsid w:val="00D93FBB"/>
    <w:rsid w:val="00D947F6"/>
    <w:rsid w:val="00D95729"/>
    <w:rsid w:val="00D95C2E"/>
    <w:rsid w:val="00D96041"/>
    <w:rsid w:val="00D9613C"/>
    <w:rsid w:val="00D968EA"/>
    <w:rsid w:val="00DA123A"/>
    <w:rsid w:val="00DA1A54"/>
    <w:rsid w:val="00DA2F30"/>
    <w:rsid w:val="00DA330D"/>
    <w:rsid w:val="00DA47D9"/>
    <w:rsid w:val="00DA4DB6"/>
    <w:rsid w:val="00DA4F3A"/>
    <w:rsid w:val="00DA6C56"/>
    <w:rsid w:val="00DA7FF2"/>
    <w:rsid w:val="00DB15CF"/>
    <w:rsid w:val="00DB2D0D"/>
    <w:rsid w:val="00DB2D6B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4671"/>
    <w:rsid w:val="00DD53A6"/>
    <w:rsid w:val="00DD553F"/>
    <w:rsid w:val="00DD55AD"/>
    <w:rsid w:val="00DE18EE"/>
    <w:rsid w:val="00DE2EDA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3AFA"/>
    <w:rsid w:val="00E344FD"/>
    <w:rsid w:val="00E35498"/>
    <w:rsid w:val="00E35D30"/>
    <w:rsid w:val="00E36BE2"/>
    <w:rsid w:val="00E44455"/>
    <w:rsid w:val="00E4770E"/>
    <w:rsid w:val="00E54C73"/>
    <w:rsid w:val="00E618E8"/>
    <w:rsid w:val="00E645D1"/>
    <w:rsid w:val="00E65027"/>
    <w:rsid w:val="00E65958"/>
    <w:rsid w:val="00E6645F"/>
    <w:rsid w:val="00E67ED8"/>
    <w:rsid w:val="00E70276"/>
    <w:rsid w:val="00E7728D"/>
    <w:rsid w:val="00E77666"/>
    <w:rsid w:val="00E80225"/>
    <w:rsid w:val="00E817A4"/>
    <w:rsid w:val="00E848ED"/>
    <w:rsid w:val="00E85C22"/>
    <w:rsid w:val="00E87F4D"/>
    <w:rsid w:val="00E904A4"/>
    <w:rsid w:val="00E92235"/>
    <w:rsid w:val="00E94031"/>
    <w:rsid w:val="00E96650"/>
    <w:rsid w:val="00E96AF0"/>
    <w:rsid w:val="00EA1ABE"/>
    <w:rsid w:val="00EA1CF0"/>
    <w:rsid w:val="00EA2317"/>
    <w:rsid w:val="00EA2419"/>
    <w:rsid w:val="00EA2848"/>
    <w:rsid w:val="00EA46F3"/>
    <w:rsid w:val="00EA52C9"/>
    <w:rsid w:val="00EA7DEE"/>
    <w:rsid w:val="00EB0453"/>
    <w:rsid w:val="00EB0CD5"/>
    <w:rsid w:val="00EB1D35"/>
    <w:rsid w:val="00EB59FA"/>
    <w:rsid w:val="00EB71B4"/>
    <w:rsid w:val="00EC1334"/>
    <w:rsid w:val="00EC1932"/>
    <w:rsid w:val="00EC1E57"/>
    <w:rsid w:val="00EC266A"/>
    <w:rsid w:val="00EC2BDA"/>
    <w:rsid w:val="00EC4B1B"/>
    <w:rsid w:val="00EC6ABE"/>
    <w:rsid w:val="00EC7E9E"/>
    <w:rsid w:val="00ED0179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E750B"/>
    <w:rsid w:val="00EF0678"/>
    <w:rsid w:val="00EF200B"/>
    <w:rsid w:val="00EF30A4"/>
    <w:rsid w:val="00EF4060"/>
    <w:rsid w:val="00EF44C2"/>
    <w:rsid w:val="00EF789C"/>
    <w:rsid w:val="00EF7E3F"/>
    <w:rsid w:val="00F01512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306DE"/>
    <w:rsid w:val="00F307F9"/>
    <w:rsid w:val="00F31238"/>
    <w:rsid w:val="00F31A9F"/>
    <w:rsid w:val="00F32A1E"/>
    <w:rsid w:val="00F32A9E"/>
    <w:rsid w:val="00F35D25"/>
    <w:rsid w:val="00F41208"/>
    <w:rsid w:val="00F414BE"/>
    <w:rsid w:val="00F44344"/>
    <w:rsid w:val="00F50817"/>
    <w:rsid w:val="00F50C7D"/>
    <w:rsid w:val="00F52743"/>
    <w:rsid w:val="00F54F47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3605"/>
    <w:rsid w:val="00F9594F"/>
    <w:rsid w:val="00F95BD0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2ED"/>
    <w:rsid w:val="00FE6E69"/>
    <w:rsid w:val="00FE7220"/>
    <w:rsid w:val="00FF0279"/>
    <w:rsid w:val="00FF3B97"/>
    <w:rsid w:val="00FF5CB5"/>
    <w:rsid w:val="00FF6231"/>
    <w:rsid w:val="00FF790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5AC3006D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E8F9E6-C8A8-4904-900B-43FE4FB3E4A3}">
  <ds:schemaRefs>
    <ds:schemaRef ds:uri="http://www.w3.org/XML/1998/namespace"/>
    <ds:schemaRef ds:uri="http://schemas.microsoft.com/sharepoint/v3"/>
    <ds:schemaRef ds:uri="http://purl.org/dc/terms/"/>
    <ds:schemaRef ds:uri="e384cec6-a88c-4314-b301-9bdf21bfc095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41EF3A-B5ED-4DFA-AE59-4384D0D6D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5</Pages>
  <Words>2206</Words>
  <Characters>12579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14756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Tim Firmin</cp:lastModifiedBy>
  <cp:revision>15</cp:revision>
  <cp:lastPrinted>2016-03-14T10:10:00Z</cp:lastPrinted>
  <dcterms:created xsi:type="dcterms:W3CDTF">2018-05-08T09:53:00Z</dcterms:created>
  <dcterms:modified xsi:type="dcterms:W3CDTF">2018-06-06T14:11:00Z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