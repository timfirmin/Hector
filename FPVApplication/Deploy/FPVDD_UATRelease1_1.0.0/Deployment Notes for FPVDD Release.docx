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AB449" w14:textId="7777777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r w:rsidR="006E66C7">
        <w:rPr>
          <w:rFonts w:ascii="Verdana" w:hAnsi="Verdana" w:cs="Arial"/>
          <w:b/>
        </w:rPr>
        <w:t>BI</w:t>
      </w:r>
      <w:r w:rsidRPr="002D72C3">
        <w:rPr>
          <w:rFonts w:ascii="Verdana" w:hAnsi="Verdana" w:cs="Arial"/>
          <w:b/>
        </w:rPr>
        <w:t xml:space="preserve"> </w:t>
      </w:r>
    </w:p>
    <w:p w14:paraId="4D033494" w14:textId="568BDFA8" w:rsidR="008104BA" w:rsidRPr="002D72C3" w:rsidRDefault="00A9740C" w:rsidP="00180E40">
      <w:pPr>
        <w:outlineLvl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r>
        <w:rPr>
          <w:rFonts w:ascii="Verdana" w:hAnsi="Verdana" w:cs="Arial"/>
          <w:b/>
        </w:rPr>
        <w:t xml:space="preserve">BI </w:t>
      </w:r>
      <w:del w:id="0" w:author="Vandana Bangera" w:date="2017-02-17T14:29:00Z">
        <w:r w:rsidR="00815EE0" w:rsidDel="00EA1CF0">
          <w:rPr>
            <w:rFonts w:ascii="Verdana" w:hAnsi="Verdana" w:cs="Arial"/>
            <w:b/>
          </w:rPr>
          <w:delText>UAT</w:delText>
        </w:r>
        <w:r w:rsidR="009653F1" w:rsidRPr="002D72C3" w:rsidDel="00EA1CF0">
          <w:rPr>
            <w:rFonts w:ascii="Verdana" w:hAnsi="Verdana" w:cs="Arial"/>
            <w:b/>
          </w:rPr>
          <w:delText xml:space="preserve"> </w:delText>
        </w:r>
      </w:del>
      <w:ins w:id="1" w:author="Vandana Bangera" w:date="2017-02-17T14:29:00Z">
        <w:del w:id="2" w:author="Tim Firmin" w:date="2017-10-12T11:45:00Z">
          <w:r w:rsidR="00EA1CF0" w:rsidDel="006F08E9">
            <w:rPr>
              <w:rFonts w:ascii="Verdana" w:hAnsi="Verdana" w:cs="Arial"/>
              <w:b/>
            </w:rPr>
            <w:delText>SysTest</w:delText>
          </w:r>
        </w:del>
      </w:ins>
      <w:ins w:id="3" w:author="Tim Firmin" w:date="2017-10-12T11:45:00Z">
        <w:r w:rsidR="006F08E9">
          <w:rPr>
            <w:rFonts w:ascii="Verdana" w:hAnsi="Verdana" w:cs="Arial"/>
            <w:b/>
          </w:rPr>
          <w:t xml:space="preserve">UAT </w:t>
        </w:r>
      </w:ins>
      <w:ins w:id="4" w:author="Tim Firmin" w:date="2018-07-11T15:58:00Z">
        <w:r w:rsidR="00076E07">
          <w:rPr>
            <w:rFonts w:ascii="Verdana" w:hAnsi="Verdana" w:cs="Arial"/>
            <w:b/>
          </w:rPr>
          <w:t>FPV Distribution Data Acquisition</w:t>
        </w:r>
      </w:ins>
      <w:ins w:id="5" w:author="Vandana Bangera" w:date="2017-02-17T14:29:00Z">
        <w:del w:id="6" w:author="Tim Firmin" w:date="2018-07-11T15:58:00Z">
          <w:r w:rsidR="00EA1CF0" w:rsidRPr="002D72C3" w:rsidDel="00076E07">
            <w:rPr>
              <w:rFonts w:ascii="Verdana" w:hAnsi="Verdana" w:cs="Arial"/>
              <w:b/>
            </w:rPr>
            <w:delText xml:space="preserve"> </w:delText>
          </w:r>
        </w:del>
      </w:ins>
      <w:del w:id="7" w:author="Tim Firmin" w:date="2018-07-11T15:58:00Z">
        <w:r w:rsidR="00C034B1" w:rsidDel="00076E07">
          <w:rPr>
            <w:rFonts w:ascii="Verdana" w:hAnsi="Verdana" w:cs="Arial"/>
            <w:b/>
          </w:rPr>
          <w:delText>Implementation</w:delText>
        </w:r>
      </w:del>
      <w:r w:rsidR="00C034B1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</w:t>
      </w:r>
      <w:r w:rsidR="009653F1" w:rsidRPr="002D72C3">
        <w:rPr>
          <w:rFonts w:ascii="Verdana" w:hAnsi="Verdana" w:cs="Arial"/>
          <w:b/>
        </w:rPr>
        <w:t xml:space="preserve">elease </w:t>
      </w:r>
      <w:del w:id="8" w:author="Tim Firmin" w:date="2018-07-11T15:59:00Z">
        <w:r w:rsidR="009653F1" w:rsidRPr="002D72C3" w:rsidDel="00076E07">
          <w:rPr>
            <w:rFonts w:ascii="Verdana" w:hAnsi="Verdana" w:cs="Arial"/>
            <w:b/>
          </w:rPr>
          <w:delText>on</w:delText>
        </w:r>
        <w:r w:rsidR="000A6DFA" w:rsidDel="00076E07">
          <w:rPr>
            <w:rFonts w:ascii="Verdana" w:hAnsi="Verdana" w:cs="Arial"/>
            <w:b/>
          </w:rPr>
          <w:delText xml:space="preserve"> </w:delText>
        </w:r>
      </w:del>
      <w:del w:id="9" w:author="Vandana Bangera" w:date="2017-01-26T14:54:00Z">
        <w:r w:rsidR="00F17982" w:rsidDel="00EC4B1B">
          <w:rPr>
            <w:rFonts w:ascii="Verdana" w:hAnsi="Verdana" w:cs="Arial"/>
            <w:b/>
          </w:rPr>
          <w:delText>30</w:delText>
        </w:r>
        <w:r w:rsidR="00815EE0" w:rsidRPr="00815EE0" w:rsidDel="00EC4B1B">
          <w:rPr>
            <w:rFonts w:ascii="Verdana" w:hAnsi="Verdana" w:cs="Arial"/>
            <w:b/>
            <w:vertAlign w:val="superscript"/>
          </w:rPr>
          <w:delText>th</w:delText>
        </w:r>
        <w:r w:rsidR="00815EE0" w:rsidDel="00EC4B1B">
          <w:rPr>
            <w:rFonts w:ascii="Verdana" w:hAnsi="Verdana" w:cs="Arial"/>
            <w:b/>
          </w:rPr>
          <w:delText xml:space="preserve"> </w:delText>
        </w:r>
        <w:r w:rsidR="00F17982" w:rsidDel="00EC4B1B">
          <w:rPr>
            <w:rFonts w:ascii="Verdana" w:hAnsi="Verdana" w:cs="Arial"/>
            <w:b/>
          </w:rPr>
          <w:delText>Nov</w:delText>
        </w:r>
      </w:del>
      <w:ins w:id="10" w:author="Vandana Bangera" w:date="2017-01-26T14:54:00Z">
        <w:del w:id="11" w:author="Tim Firmin" w:date="2017-10-12T11:45:00Z">
          <w:r w:rsidR="00EC4B1B" w:rsidDel="006F08E9">
            <w:rPr>
              <w:rFonts w:ascii="Verdana" w:hAnsi="Verdana" w:cs="Arial"/>
              <w:b/>
            </w:rPr>
            <w:delText>TBC</w:delText>
          </w:r>
        </w:del>
      </w:ins>
      <w:ins w:id="12" w:author="Tim Firmin" w:date="2018-07-11T15:59:00Z">
        <w:r w:rsidR="00076E07">
          <w:rPr>
            <w:rFonts w:ascii="Verdana" w:hAnsi="Verdana" w:cs="Arial"/>
            <w:b/>
          </w:rPr>
          <w:t>July</w:t>
        </w:r>
      </w:ins>
      <w:r w:rsidR="00DD553F">
        <w:rPr>
          <w:rFonts w:ascii="Verdana" w:hAnsi="Verdana" w:cs="Arial"/>
          <w:b/>
        </w:rPr>
        <w:t xml:space="preserve"> </w:t>
      </w:r>
      <w:r w:rsidR="009210A0" w:rsidRPr="00ED2200">
        <w:rPr>
          <w:rFonts w:ascii="Verdana" w:hAnsi="Verdana" w:cs="Arial"/>
          <w:b/>
        </w:rPr>
        <w:t>201</w:t>
      </w:r>
      <w:ins w:id="13" w:author="Tim Firmin" w:date="2018-07-11T15:59:00Z">
        <w:r w:rsidR="00076E07">
          <w:rPr>
            <w:rFonts w:ascii="Verdana" w:hAnsi="Verdana" w:cs="Arial"/>
            <w:b/>
          </w:rPr>
          <w:t>8</w:t>
        </w:r>
      </w:ins>
      <w:ins w:id="14" w:author="Vandana Bangera" w:date="2017-01-26T14:54:00Z">
        <w:del w:id="15" w:author="Tim Firmin" w:date="2018-07-11T15:59:00Z">
          <w:r w:rsidR="00EC4B1B" w:rsidDel="00076E07">
            <w:rPr>
              <w:rFonts w:ascii="Verdana" w:hAnsi="Verdana" w:cs="Arial"/>
              <w:b/>
            </w:rPr>
            <w:delText>7</w:delText>
          </w:r>
        </w:del>
      </w:ins>
      <w:del w:id="16" w:author="Vandana Bangera" w:date="2017-01-26T14:54:00Z">
        <w:r w:rsidR="009210A0" w:rsidRPr="00ED2200" w:rsidDel="00EC4B1B">
          <w:rPr>
            <w:rFonts w:ascii="Verdana" w:hAnsi="Verdana" w:cs="Arial"/>
            <w:b/>
          </w:rPr>
          <w:delText>6</w:delText>
        </w:r>
      </w:del>
    </w:p>
    <w:p w14:paraId="0F04E65D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4A063408" w14:textId="77777777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6B070439" w14:textId="77777777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739FF70" w14:textId="36CA5100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ins w:id="17" w:author="Tim Firmin" w:date="2017-10-12T12:39:00Z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del w:id="18" w:author="Tim Firmin" w:date="2018-07-11T15:59:00Z">
        <w:r w:rsidR="00815EE0" w:rsidDel="00076E07">
          <w:rPr>
            <w:rFonts w:cs="Arial"/>
            <w:sz w:val="20"/>
            <w:szCs w:val="20"/>
          </w:rPr>
          <w:delText>Jon Myers</w:delText>
        </w:r>
      </w:del>
      <w:ins w:id="19" w:author="Tim Firmin" w:date="2018-07-11T15:59:00Z">
        <w:r w:rsidR="00076E07">
          <w:rPr>
            <w:rFonts w:cs="Arial"/>
            <w:sz w:val="20"/>
            <w:szCs w:val="20"/>
          </w:rPr>
          <w:t>Chris Ellis</w:t>
        </w:r>
      </w:ins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FFFCEB8" w14:textId="03AA4203" w:rsidR="00DA330D" w:rsidRDefault="00DA330D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ins w:id="20" w:author="Tim Firmin" w:date="2017-10-12T12:39:00Z">
        <w:r>
          <w:rPr>
            <w:rFonts w:cs="Arial"/>
            <w:sz w:val="20"/>
            <w:szCs w:val="20"/>
          </w:rPr>
          <w:t>Release Assistance : Tim Firmin</w:t>
        </w:r>
      </w:ins>
    </w:p>
    <w:p w14:paraId="5709218F" w14:textId="77777777" w:rsidR="004C41A9" w:rsidDel="00EA1CF0" w:rsidRDefault="004C41A9" w:rsidP="004C41A9">
      <w:pPr>
        <w:pStyle w:val="ListParagraph"/>
        <w:numPr>
          <w:ilvl w:val="0"/>
          <w:numId w:val="2"/>
        </w:numPr>
        <w:outlineLvl w:val="0"/>
        <w:rPr>
          <w:del w:id="21" w:author="Vandana Bangera" w:date="2017-02-17T14:29:00Z"/>
          <w:rFonts w:cs="Arial"/>
          <w:sz w:val="20"/>
          <w:szCs w:val="20"/>
        </w:rPr>
      </w:pPr>
      <w:del w:id="22" w:author="Vandana Bangera" w:date="2017-02-17T14:29:00Z">
        <w:r w:rsidDel="00EA1CF0">
          <w:rPr>
            <w:rFonts w:cs="Arial"/>
            <w:sz w:val="20"/>
            <w:szCs w:val="20"/>
          </w:rPr>
          <w:delText xml:space="preserve">Release Manager: </w:delText>
        </w:r>
        <w:r w:rsidR="00F17982" w:rsidDel="00EA1CF0">
          <w:rPr>
            <w:rFonts w:cs="Arial"/>
            <w:sz w:val="20"/>
            <w:szCs w:val="20"/>
          </w:rPr>
          <w:delText>Chris Ellis</w:delText>
        </w:r>
        <w:r w:rsidRPr="004C41A9" w:rsidDel="00EA1CF0">
          <w:rPr>
            <w:rFonts w:cs="Arial"/>
            <w:sz w:val="20"/>
            <w:szCs w:val="20"/>
          </w:rPr>
          <w:delText xml:space="preserve"> </w:delText>
        </w:r>
        <w:r w:rsidDel="00EA1CF0">
          <w:rPr>
            <w:rFonts w:cs="Arial"/>
            <w:sz w:val="20"/>
            <w:szCs w:val="20"/>
          </w:rPr>
          <w:delText>(</w:delText>
        </w:r>
        <w:r w:rsidR="00483A3F" w:rsidDel="00EA1CF0">
          <w:fldChar w:fldCharType="begin"/>
        </w:r>
        <w:r w:rsidR="00483A3F" w:rsidDel="00EA1CF0">
          <w:delInstrText xml:space="preserve"> HYPERLINK "mailto:BIReleasemgmt@prsformusic.com" </w:delInstrText>
        </w:r>
        <w:r w:rsidR="00483A3F" w:rsidDel="00EA1CF0">
          <w:fldChar w:fldCharType="separate"/>
        </w:r>
        <w:r w:rsidRPr="008F0D91" w:rsidDel="00EA1CF0">
          <w:rPr>
            <w:rStyle w:val="Hyperlink"/>
            <w:rFonts w:cs="Arial"/>
            <w:sz w:val="20"/>
            <w:szCs w:val="20"/>
          </w:rPr>
          <w:delText>BIReleasemgmt@prsformusic.com</w:delText>
        </w:r>
        <w:r w:rsidR="00483A3F" w:rsidDel="00EA1CF0">
          <w:rPr>
            <w:rStyle w:val="Hyperlink"/>
            <w:rFonts w:cs="Arial"/>
            <w:sz w:val="20"/>
            <w:szCs w:val="20"/>
          </w:rPr>
          <w:fldChar w:fldCharType="end"/>
        </w:r>
        <w:r w:rsidDel="00EA1CF0">
          <w:rPr>
            <w:rFonts w:cs="Arial"/>
            <w:sz w:val="20"/>
            <w:szCs w:val="20"/>
          </w:rPr>
          <w:delText>)</w:delText>
        </w:r>
      </w:del>
    </w:p>
    <w:p w14:paraId="14595BCB" w14:textId="77777777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4323435A" w14:textId="77777777" w:rsidR="00FD1D72" w:rsidRPr="00FD1D72" w:rsidRDefault="00CE263F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&lt;TBC&gt;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3ADBADE9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18AB91CC" w14:textId="77777777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</w:p>
    <w:p w14:paraId="42B2F0C7" w14:textId="77777777" w:rsidR="00076E07" w:rsidRDefault="00076E07" w:rsidP="00084100">
      <w:pPr>
        <w:outlineLvl w:val="0"/>
        <w:rPr>
          <w:ins w:id="23" w:author="Tim Firmin" w:date="2018-07-11T15:59:00Z"/>
          <w:rFonts w:ascii="Verdana" w:hAnsi="Verdana" w:cs="Arial"/>
          <w:sz w:val="20"/>
          <w:szCs w:val="20"/>
        </w:rPr>
      </w:pPr>
      <w:ins w:id="24" w:author="Tim Firmin" w:date="2018-07-11T15:59:00Z">
        <w:r w:rsidRPr="00076E07">
          <w:rPr>
            <w:rFonts w:ascii="Verdana" w:hAnsi="Verdana" w:cs="Arial"/>
            <w:sz w:val="20"/>
            <w:szCs w:val="20"/>
          </w:rPr>
          <w:t>FPVDD_UATRelease1_1.0.0</w:t>
        </w:r>
      </w:ins>
    </w:p>
    <w:p w14:paraId="2073384B" w14:textId="65CBED97" w:rsidR="00815EE0" w:rsidDel="006F08E9" w:rsidRDefault="00B659F7" w:rsidP="00DC5E48">
      <w:pPr>
        <w:outlineLvl w:val="0"/>
        <w:rPr>
          <w:del w:id="25" w:author="Tim Firmin" w:date="2017-10-12T11:44:00Z"/>
          <w:rFonts w:ascii="Verdana" w:hAnsi="Verdana" w:cs="Arial"/>
          <w:sz w:val="20"/>
          <w:szCs w:val="20"/>
        </w:rPr>
      </w:pPr>
      <w:del w:id="26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StatementsPortal</w:delText>
        </w:r>
      </w:del>
      <w:ins w:id="27" w:author="Vandana Bangera" w:date="2017-01-26T14:56:00Z">
        <w:del w:id="28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F</w:delText>
          </w:r>
          <w:r w:rsidR="004B1A3F" w:rsidDel="006F08E9">
            <w:rPr>
              <w:rFonts w:ascii="Verdana" w:hAnsi="Verdana" w:cs="Arial"/>
              <w:sz w:val="20"/>
              <w:szCs w:val="20"/>
            </w:rPr>
            <w:delText>inanc</w:delText>
          </w:r>
        </w:del>
      </w:ins>
      <w:ins w:id="29" w:author="Vandana Bangera" w:date="2017-01-26T15:43:00Z">
        <w:del w:id="30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31" w:author="Vandana Bangera" w:date="2017-01-26T14:56:00Z">
        <w:del w:id="32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</w:delText>
          </w:r>
          <w:r w:rsidR="00EB0CD5" w:rsidDel="006F08E9">
            <w:rPr>
              <w:rFonts w:ascii="Verdana" w:hAnsi="Verdana" w:cs="Arial"/>
              <w:sz w:val="20"/>
              <w:szCs w:val="20"/>
            </w:rPr>
            <w:delText>D</w:delText>
          </w:r>
        </w:del>
      </w:ins>
      <w:ins w:id="33" w:author="Vandana Bangera" w:date="2017-01-26T14:57:00Z">
        <w:del w:id="34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ata</w:delText>
          </w:r>
        </w:del>
      </w:ins>
      <w:ins w:id="35" w:author="Vandana Bangera" w:date="2017-01-26T14:56:00Z">
        <w:del w:id="36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M</w:delText>
          </w:r>
        </w:del>
      </w:ins>
      <w:ins w:id="37" w:author="Vandana Bangera" w:date="2017-01-26T14:57:00Z">
        <w:del w:id="38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art</w:delText>
          </w:r>
        </w:del>
      </w:ins>
      <w:del w:id="39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_Release1_1.</w:delText>
        </w:r>
        <w:r w:rsidR="00F17982" w:rsidDel="006F08E9">
          <w:rPr>
            <w:rFonts w:ascii="Verdana" w:hAnsi="Verdana" w:cs="Arial"/>
            <w:sz w:val="20"/>
            <w:szCs w:val="20"/>
          </w:rPr>
          <w:delText>4</w:delText>
        </w:r>
      </w:del>
      <w:ins w:id="40" w:author="Vandana Bangera" w:date="2017-01-26T14:56:00Z">
        <w:del w:id="41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del w:id="42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.0</w:delText>
        </w:r>
      </w:del>
    </w:p>
    <w:p w14:paraId="7F434F63" w14:textId="77777777" w:rsidR="006F0ED2" w:rsidDel="006F08E9" w:rsidRDefault="006F0ED2" w:rsidP="006F0ED2">
      <w:pPr>
        <w:outlineLvl w:val="0"/>
        <w:rPr>
          <w:ins w:id="43" w:author="Jon Myers" w:date="2017-01-16T09:01:00Z"/>
          <w:del w:id="44" w:author="Tim Firmin" w:date="2017-10-12T11:44:00Z"/>
          <w:rFonts w:ascii="Verdana" w:hAnsi="Verdana" w:cs="Arial"/>
          <w:sz w:val="20"/>
          <w:szCs w:val="20"/>
        </w:rPr>
      </w:pPr>
      <w:ins w:id="45" w:author="Jon Myers" w:date="2017-01-16T09:01:00Z">
        <w:del w:id="46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StatementsPortal</w:delText>
          </w:r>
        </w:del>
      </w:ins>
      <w:ins w:id="47" w:author="Vandana Bangera" w:date="2017-01-26T14:57:00Z">
        <w:del w:id="48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Financ</w:delText>
          </w:r>
        </w:del>
      </w:ins>
      <w:ins w:id="49" w:author="Vandana Bangera" w:date="2017-01-26T15:43:00Z">
        <w:del w:id="50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51" w:author="Vandana Bangera" w:date="2017-01-26T14:57:00Z">
        <w:del w:id="52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_DataMart</w:delText>
          </w:r>
        </w:del>
      </w:ins>
      <w:ins w:id="53" w:author="Jon Myers" w:date="2017-01-16T09:01:00Z">
        <w:del w:id="54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_Release1_1.</w:delText>
          </w:r>
          <w:r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55" w:author="Vandana Bangera" w:date="2017-01-26T14:56:00Z">
        <w:del w:id="56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ins w:id="57" w:author="Jon Myers" w:date="2017-01-16T09:01:00Z">
        <w:del w:id="58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.0</w:delText>
          </w:r>
        </w:del>
      </w:ins>
    </w:p>
    <w:p w14:paraId="5449875E" w14:textId="77777777" w:rsidR="00884975" w:rsidDel="006F08E9" w:rsidRDefault="00884975" w:rsidP="00DC5E48">
      <w:pPr>
        <w:outlineLvl w:val="0"/>
        <w:rPr>
          <w:del w:id="59" w:author="Tim Firmin" w:date="2017-10-12T11:44:00Z"/>
          <w:rFonts w:ascii="Verdana" w:hAnsi="Verdana" w:cs="Arial"/>
          <w:sz w:val="20"/>
          <w:szCs w:val="20"/>
        </w:rPr>
      </w:pPr>
      <w:del w:id="60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BISystem_Release1_1.4</w:delText>
        </w:r>
      </w:del>
      <w:ins w:id="61" w:author="Jon Myers" w:date="2017-01-16T09:01:00Z">
        <w:del w:id="62" w:author="Tim Firmin" w:date="2017-10-12T11:44:00Z">
          <w:r w:rsidR="006F0ED2"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63" w:author="Vandana Bangera" w:date="2017-02-17T14:29:00Z">
        <w:del w:id="64" w:author="Tim Firmin" w:date="2017-10-12T11:44:00Z">
          <w:r w:rsidR="00EA1CF0" w:rsidDel="006F08E9">
            <w:rPr>
              <w:rFonts w:ascii="Verdana" w:hAnsi="Verdana" w:cs="Arial"/>
              <w:sz w:val="20"/>
              <w:szCs w:val="20"/>
            </w:rPr>
            <w:delText>6</w:delText>
          </w:r>
        </w:del>
      </w:ins>
      <w:del w:id="65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.0</w:delText>
        </w:r>
      </w:del>
      <w:ins w:id="66" w:author="Vandana Bangera" w:date="2017-01-26T14:56:00Z">
        <w:del w:id="67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 xml:space="preserve"> </w:delText>
          </w:r>
        </w:del>
      </w:ins>
    </w:p>
    <w:p w14:paraId="23DB0B79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553F122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20566677" w14:textId="4761CC71" w:rsidR="00F83AE8" w:rsidRDefault="00F83AE8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This release </w:t>
      </w:r>
      <w:r w:rsidR="004C41A9">
        <w:rPr>
          <w:rFonts w:ascii="Verdana" w:hAnsi="Verdana" w:cs="Arial"/>
          <w:sz w:val="20"/>
          <w:szCs w:val="20"/>
        </w:rPr>
        <w:t>implements the following components</w:t>
      </w:r>
      <w:r w:rsidR="00DC32AB">
        <w:rPr>
          <w:rFonts w:ascii="Verdana" w:hAnsi="Verdana" w:cs="Arial"/>
          <w:sz w:val="20"/>
          <w:szCs w:val="20"/>
        </w:rPr>
        <w:t xml:space="preserve"> </w:t>
      </w:r>
      <w:r w:rsidR="004C41A9">
        <w:rPr>
          <w:rFonts w:ascii="Verdana" w:hAnsi="Verdana" w:cs="Arial"/>
          <w:sz w:val="20"/>
          <w:szCs w:val="20"/>
        </w:rPr>
        <w:t>for</w:t>
      </w:r>
      <w:r w:rsidR="00815EE0">
        <w:rPr>
          <w:rFonts w:ascii="Verdana" w:hAnsi="Verdana" w:cs="Arial"/>
          <w:sz w:val="20"/>
          <w:szCs w:val="20"/>
        </w:rPr>
        <w:t xml:space="preserve"> the </w:t>
      </w:r>
      <w:del w:id="68" w:author="Tim Firmin" w:date="2017-10-12T11:45:00Z">
        <w:r w:rsidR="00815EE0" w:rsidDel="006F08E9">
          <w:rPr>
            <w:rFonts w:ascii="Verdana" w:hAnsi="Verdana" w:cs="Arial"/>
            <w:sz w:val="20"/>
            <w:szCs w:val="20"/>
          </w:rPr>
          <w:delText>Statement Portal</w:delText>
        </w:r>
      </w:del>
      <w:ins w:id="69" w:author="Tim Firmin" w:date="2018-07-11T15:59:00Z">
        <w:r w:rsidR="00076E07">
          <w:rPr>
            <w:rFonts w:ascii="Verdana" w:hAnsi="Verdana" w:cs="Arial"/>
            <w:sz w:val="20"/>
            <w:szCs w:val="20"/>
          </w:rPr>
          <w:t>Hector 2 FPV Application</w:t>
        </w:r>
      </w:ins>
      <w:del w:id="70" w:author="Tim Firmin" w:date="2018-07-11T15:59:00Z">
        <w:r w:rsidR="0040461B" w:rsidDel="00076E07">
          <w:rPr>
            <w:rFonts w:ascii="Verdana" w:hAnsi="Verdana" w:cs="Arial"/>
            <w:sz w:val="20"/>
            <w:szCs w:val="20"/>
          </w:rPr>
          <w:delText xml:space="preserve"> BI </w:delText>
        </w:r>
      </w:del>
      <w:ins w:id="71" w:author="Tim Firmin" w:date="2017-10-12T11:46:00Z">
        <w:r w:rsidR="006F08E9">
          <w:rPr>
            <w:rFonts w:ascii="Verdana" w:hAnsi="Verdana" w:cs="Arial"/>
            <w:sz w:val="20"/>
            <w:szCs w:val="20"/>
          </w:rPr>
          <w:t xml:space="preserve"> </w:t>
        </w:r>
      </w:ins>
      <w:r w:rsidR="0040461B">
        <w:rPr>
          <w:rFonts w:ascii="Verdana" w:hAnsi="Verdana" w:cs="Arial"/>
          <w:sz w:val="20"/>
          <w:szCs w:val="20"/>
        </w:rPr>
        <w:t>Project</w:t>
      </w:r>
      <w:r w:rsidR="00815EE0">
        <w:rPr>
          <w:rFonts w:ascii="Verdana" w:hAnsi="Verdana" w:cs="Arial"/>
          <w:sz w:val="20"/>
          <w:szCs w:val="20"/>
        </w:rPr>
        <w:t>:</w:t>
      </w:r>
    </w:p>
    <w:p w14:paraId="2DA5B727" w14:textId="124F6B74" w:rsidR="005673FD" w:rsidDel="006A2163" w:rsidRDefault="005673FD">
      <w:pPr>
        <w:pStyle w:val="ListParagraph"/>
        <w:numPr>
          <w:ilvl w:val="0"/>
          <w:numId w:val="2"/>
        </w:numPr>
        <w:outlineLvl w:val="0"/>
        <w:rPr>
          <w:del w:id="72" w:author="Tim Firmin" w:date="2017-10-12T11:47:00Z"/>
          <w:rFonts w:cs="Arial"/>
          <w:sz w:val="20"/>
          <w:szCs w:val="20"/>
        </w:rPr>
        <w:pPrChange w:id="73" w:author="Tim Firmin" w:date="2017-10-12T11:47:00Z">
          <w:pPr>
            <w:outlineLvl w:val="0"/>
          </w:pPr>
        </w:pPrChange>
      </w:pPr>
      <w:ins w:id="74" w:author="Vandana Bangera" w:date="2017-01-26T14:59:00Z">
        <w:r w:rsidRPr="000E2964">
          <w:rPr>
            <w:rFonts w:cs="Arial"/>
            <w:sz w:val="20"/>
            <w:szCs w:val="20"/>
          </w:rPr>
          <w:t xml:space="preserve">Azure </w:t>
        </w:r>
        <w:r>
          <w:rPr>
            <w:rFonts w:cs="Arial"/>
            <w:sz w:val="20"/>
            <w:szCs w:val="20"/>
          </w:rPr>
          <w:t>SQL</w:t>
        </w:r>
        <w:r w:rsidRPr="000E2964">
          <w:rPr>
            <w:rFonts w:cs="Arial"/>
            <w:sz w:val="20"/>
            <w:szCs w:val="20"/>
          </w:rPr>
          <w:t xml:space="preserve"> </w:t>
        </w:r>
        <w:r>
          <w:rPr>
            <w:rFonts w:cs="Arial"/>
            <w:sz w:val="20"/>
            <w:szCs w:val="20"/>
          </w:rPr>
          <w:t>Database</w:t>
        </w:r>
        <w:r w:rsidRPr="000E2964">
          <w:rPr>
            <w:rFonts w:cs="Arial"/>
            <w:sz w:val="20"/>
            <w:szCs w:val="20"/>
          </w:rPr>
          <w:t xml:space="preserve"> –</w:t>
        </w:r>
        <w:r>
          <w:rPr>
            <w:rFonts w:cs="Arial"/>
            <w:sz w:val="20"/>
            <w:szCs w:val="20"/>
          </w:rPr>
          <w:t xml:space="preserve"> </w:t>
        </w:r>
        <w:del w:id="75" w:author="Tim Firmin" w:date="2017-10-12T11:46:00Z">
          <w:r w:rsidDel="006F08E9">
            <w:rPr>
              <w:rFonts w:cs="Arial"/>
              <w:sz w:val="20"/>
              <w:szCs w:val="20"/>
            </w:rPr>
            <w:delText>Finance</w:delText>
          </w:r>
        </w:del>
      </w:ins>
      <w:ins w:id="76" w:author="Vandana Bangera" w:date="2017-01-26T15:00:00Z">
        <w:del w:id="77" w:author="Tim Firmin" w:date="2017-10-12T11:46:00Z">
          <w:r w:rsidDel="006F08E9">
            <w:rPr>
              <w:rFonts w:cs="Arial"/>
              <w:sz w:val="20"/>
              <w:szCs w:val="20"/>
            </w:rPr>
            <w:delText>Stage</w:delText>
          </w:r>
        </w:del>
      </w:ins>
      <w:ins w:id="78" w:author="Tim Firmin" w:date="2018-07-11T16:00:00Z">
        <w:r w:rsidR="00076E07">
          <w:rPr>
            <w:rFonts w:cs="Arial"/>
            <w:sz w:val="20"/>
            <w:szCs w:val="20"/>
          </w:rPr>
          <w:t>DistributionFPV Related Objects</w:t>
        </w:r>
      </w:ins>
      <w:ins w:id="79" w:author="Vandana Bangera" w:date="2017-01-26T14:59:00Z">
        <w:del w:id="80" w:author="Tim Firmin" w:date="2018-07-11T16:00:00Z">
          <w:r w:rsidRPr="000E2964" w:rsidDel="00076E07">
            <w:rPr>
              <w:rFonts w:cs="Arial"/>
              <w:sz w:val="20"/>
              <w:szCs w:val="20"/>
            </w:rPr>
            <w:delText xml:space="preserve"> </w:delText>
          </w:r>
          <w:r w:rsidDel="00076E07">
            <w:rPr>
              <w:rFonts w:cs="Arial"/>
              <w:sz w:val="20"/>
              <w:szCs w:val="20"/>
            </w:rPr>
            <w:delText xml:space="preserve">DB </w:delText>
          </w:r>
          <w:r w:rsidRPr="000E2964" w:rsidDel="00076E07">
            <w:rPr>
              <w:rFonts w:cs="Arial"/>
              <w:sz w:val="20"/>
              <w:szCs w:val="20"/>
            </w:rPr>
            <w:delText>Schemas</w:delText>
          </w:r>
        </w:del>
        <w:r w:rsidRPr="000E2964">
          <w:rPr>
            <w:rFonts w:cs="Arial"/>
            <w:sz w:val="20"/>
            <w:szCs w:val="20"/>
          </w:rPr>
          <w:t>:</w:t>
        </w:r>
      </w:ins>
      <w:ins w:id="81" w:author="Tim Firmin" w:date="2017-10-12T11:47:00Z">
        <w:r w:rsidR="006A2163">
          <w:rPr>
            <w:rFonts w:cs="Arial"/>
            <w:sz w:val="20"/>
            <w:szCs w:val="20"/>
          </w:rPr>
          <w:t xml:space="preserve"> </w:t>
        </w:r>
      </w:ins>
    </w:p>
    <w:p w14:paraId="2464ACDD" w14:textId="77777777" w:rsidR="006A2163" w:rsidRPr="000E2964" w:rsidRDefault="006A2163" w:rsidP="005673FD">
      <w:pPr>
        <w:pStyle w:val="ListParagraph"/>
        <w:numPr>
          <w:ilvl w:val="0"/>
          <w:numId w:val="2"/>
        </w:numPr>
        <w:outlineLvl w:val="0"/>
        <w:rPr>
          <w:ins w:id="82" w:author="Tim Firmin" w:date="2017-10-12T11:47:00Z"/>
          <w:rFonts w:cs="Arial"/>
          <w:sz w:val="20"/>
          <w:szCs w:val="20"/>
        </w:rPr>
      </w:pPr>
    </w:p>
    <w:p w14:paraId="3D9B8F88" w14:textId="5228AC84" w:rsidR="006A2163" w:rsidRPr="00076E07" w:rsidDel="00076E07" w:rsidRDefault="005673FD" w:rsidP="00076E07">
      <w:pPr>
        <w:pStyle w:val="ListParagraph"/>
        <w:numPr>
          <w:ilvl w:val="1"/>
          <w:numId w:val="2"/>
        </w:numPr>
        <w:outlineLvl w:val="0"/>
        <w:rPr>
          <w:ins w:id="83" w:author="Vandana Bangera" w:date="2017-01-26T14:59:00Z"/>
          <w:del w:id="84" w:author="Tim Firmin" w:date="2018-07-11T16:00:00Z"/>
          <w:rFonts w:cs="Arial"/>
          <w:sz w:val="20"/>
          <w:szCs w:val="20"/>
          <w:rPrChange w:id="85" w:author="Tim Firmin" w:date="2018-07-11T16:02:00Z">
            <w:rPr>
              <w:ins w:id="86" w:author="Vandana Bangera" w:date="2017-01-26T14:59:00Z"/>
              <w:del w:id="87" w:author="Tim Firmin" w:date="2018-07-11T16:00:00Z"/>
            </w:rPr>
          </w:rPrChange>
        </w:rPr>
        <w:pPrChange w:id="88" w:author="Tim Firmin" w:date="2018-07-11T16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ins w:id="89" w:author="Vandana Bangera" w:date="2017-01-26T15:00:00Z">
        <w:del w:id="90" w:author="Tim Firmin" w:date="2017-10-12T11:47:00Z">
          <w:r w:rsidRPr="006A2163" w:rsidDel="006A2163">
            <w:rPr>
              <w:rFonts w:cs="Arial"/>
              <w:sz w:val="20"/>
              <w:szCs w:val="20"/>
              <w:rPrChange w:id="91" w:author="Tim Firmin" w:date="2017-10-12T11:47:00Z">
                <w:rPr/>
              </w:rPrChange>
            </w:rPr>
            <w:delText>CodaStaging</w:delText>
          </w:r>
        </w:del>
      </w:ins>
      <w:ins w:id="92" w:author="Vandana Bangera" w:date="2017-01-26T14:59:00Z">
        <w:del w:id="93" w:author="Tim Firmin" w:date="2017-10-12T11:47:00Z">
          <w:r w:rsidRPr="006A2163" w:rsidDel="006A2163">
            <w:rPr>
              <w:rFonts w:cs="Arial"/>
              <w:sz w:val="20"/>
              <w:szCs w:val="20"/>
              <w:rPrChange w:id="94" w:author="Tim Firmin" w:date="2017-10-12T11:47:00Z">
                <w:rPr/>
              </w:rPrChange>
            </w:rPr>
            <w:delText xml:space="preserve">, </w:delText>
          </w:r>
        </w:del>
      </w:ins>
      <w:ins w:id="95" w:author="Vandana Bangera" w:date="2017-01-26T15:00:00Z">
        <w:del w:id="96" w:author="Tim Firmin" w:date="2017-10-12T11:47:00Z">
          <w:r w:rsidRPr="006A2163" w:rsidDel="006A2163">
            <w:rPr>
              <w:rFonts w:cs="Arial"/>
              <w:sz w:val="20"/>
              <w:szCs w:val="20"/>
              <w:rPrChange w:id="97" w:author="Tim Firmin" w:date="2017-10-12T11:47:00Z">
                <w:rPr/>
              </w:rPrChange>
            </w:rPr>
            <w:delText>CodaTransform, FinanceAudit</w:delText>
          </w:r>
        </w:del>
      </w:ins>
      <w:ins w:id="98" w:author="Vandana Bangera" w:date="2017-01-26T14:59:00Z">
        <w:del w:id="99" w:author="Tim Firmin" w:date="2017-10-12T11:47:00Z">
          <w:r w:rsidRPr="006A2163" w:rsidDel="006A2163">
            <w:rPr>
              <w:rFonts w:cs="Arial"/>
              <w:sz w:val="20"/>
              <w:szCs w:val="20"/>
              <w:rPrChange w:id="100" w:author="Tim Firmin" w:date="2017-10-12T11:47:00Z">
                <w:rPr/>
              </w:rPrChange>
            </w:rPr>
            <w:delText xml:space="preserve"> </w:delText>
          </w:r>
        </w:del>
      </w:ins>
      <w:ins w:id="101" w:author="Tim Firmin" w:date="2018-07-11T16:00:00Z">
        <w:r w:rsidR="00076E07">
          <w:rPr>
            <w:rFonts w:cs="Arial"/>
            <w:sz w:val="20"/>
            <w:szCs w:val="20"/>
          </w:rPr>
          <w:t>(if not released prior)</w:t>
        </w:r>
      </w:ins>
    </w:p>
    <w:p w14:paraId="6C3F9CA4" w14:textId="3F988E32" w:rsidR="005B471F" w:rsidRPr="00076E07" w:rsidDel="00076E07" w:rsidRDefault="005B471F" w:rsidP="00076E07">
      <w:pPr>
        <w:pStyle w:val="ListParagraph"/>
        <w:rPr>
          <w:del w:id="102" w:author="Tim Firmin" w:date="2018-07-11T16:00:00Z"/>
          <w:rPrChange w:id="103" w:author="Tim Firmin" w:date="2018-07-11T16:00:00Z">
            <w:rPr>
              <w:del w:id="104" w:author="Tim Firmin" w:date="2018-07-11T16:00:00Z"/>
            </w:rPr>
          </w:rPrChange>
        </w:rPr>
        <w:pPrChange w:id="105" w:author="Tim Firmin" w:date="2018-07-11T16:02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del w:id="106" w:author="Tim Firmin" w:date="2018-07-11T16:00:00Z">
        <w:r w:rsidRPr="00076E07" w:rsidDel="00076E07">
          <w:rPr>
            <w:rPrChange w:id="107" w:author="Tim Firmin" w:date="2018-07-11T16:00:00Z">
              <w:rPr/>
            </w:rPrChange>
          </w:rPr>
          <w:delText xml:space="preserve">Azure Sql </w:delText>
        </w:r>
      </w:del>
      <w:ins w:id="108" w:author="Vandana Bangera" w:date="2017-01-26T14:57:00Z">
        <w:del w:id="109" w:author="Tim Firmin" w:date="2018-07-11T16:00:00Z">
          <w:r w:rsidR="006E5748" w:rsidRPr="00076E07" w:rsidDel="00076E07">
            <w:rPr>
              <w:rPrChange w:id="110" w:author="Tim Firmin" w:date="2018-07-11T16:00:00Z">
                <w:rPr/>
              </w:rPrChange>
            </w:rPr>
            <w:delText xml:space="preserve">SQL </w:delText>
          </w:r>
        </w:del>
      </w:ins>
      <w:del w:id="111" w:author="Tim Firmin" w:date="2018-07-11T16:00:00Z">
        <w:r w:rsidRPr="00076E07" w:rsidDel="00076E07">
          <w:rPr>
            <w:rPrChange w:id="112" w:author="Tim Firmin" w:date="2018-07-11T16:00:00Z">
              <w:rPr/>
            </w:rPrChange>
          </w:rPr>
          <w:delText xml:space="preserve">DW </w:delText>
        </w:r>
      </w:del>
      <w:ins w:id="113" w:author="Vandana Bangera" w:date="2017-01-26T14:57:00Z">
        <w:del w:id="114" w:author="Tim Firmin" w:date="2018-07-11T16:00:00Z">
          <w:r w:rsidR="006E5748" w:rsidRPr="00076E07" w:rsidDel="00076E07">
            <w:rPr>
              <w:rPrChange w:id="115" w:author="Tim Firmin" w:date="2018-07-11T16:00:00Z">
                <w:rPr/>
              </w:rPrChange>
            </w:rPr>
            <w:delText xml:space="preserve">Database </w:delText>
          </w:r>
        </w:del>
      </w:ins>
      <w:del w:id="116" w:author="Tim Firmin" w:date="2018-07-11T16:00:00Z">
        <w:r w:rsidR="000E2964" w:rsidRPr="00076E07" w:rsidDel="00076E07">
          <w:rPr>
            <w:rPrChange w:id="117" w:author="Tim Firmin" w:date="2018-07-11T16:00:00Z">
              <w:rPr/>
            </w:rPrChange>
          </w:rPr>
          <w:delText>– BI-ADW-U01</w:delText>
        </w:r>
      </w:del>
      <w:ins w:id="118" w:author="Vandana Bangera" w:date="2017-01-26T14:57:00Z">
        <w:del w:id="119" w:author="Tim Firmin" w:date="2018-07-11T16:00:00Z">
          <w:r w:rsidR="006E5748" w:rsidRPr="00076E07" w:rsidDel="00076E07">
            <w:rPr>
              <w:rPrChange w:id="120" w:author="Tim Firmin" w:date="2018-07-11T16:00:00Z">
                <w:rPr/>
              </w:rPrChange>
            </w:rPr>
            <w:delText>FinanceDataMart</w:delText>
          </w:r>
        </w:del>
      </w:ins>
      <w:del w:id="121" w:author="Tim Firmin" w:date="2018-07-11T16:00:00Z">
        <w:r w:rsidR="000E2964" w:rsidRPr="00076E07" w:rsidDel="00076E07">
          <w:rPr>
            <w:rPrChange w:id="122" w:author="Tim Firmin" w:date="2018-07-11T16:00:00Z">
              <w:rPr/>
            </w:rPrChange>
          </w:rPr>
          <w:delText xml:space="preserve"> DB </w:delText>
        </w:r>
        <w:r w:rsidRPr="00076E07" w:rsidDel="00076E07">
          <w:rPr>
            <w:rPrChange w:id="123" w:author="Tim Firmin" w:date="2018-07-11T16:00:00Z">
              <w:rPr/>
            </w:rPrChange>
          </w:rPr>
          <w:delText>Schemas:</w:delText>
        </w:r>
      </w:del>
    </w:p>
    <w:p w14:paraId="5F693CEE" w14:textId="6637C9FF" w:rsidR="00815EE0" w:rsidRPr="006A2163" w:rsidRDefault="00815EE0" w:rsidP="00076E07">
      <w:pPr>
        <w:pStyle w:val="ListParagraph"/>
        <w:rPr>
          <w:rPrChange w:id="124" w:author="Tim Firmin" w:date="2017-10-12T11:48:00Z">
            <w:rPr/>
          </w:rPrChange>
        </w:rPr>
        <w:pPrChange w:id="125" w:author="Tim Firmin" w:date="2018-07-11T16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126" w:author="Tim Firmin" w:date="2017-10-12T11:48:00Z">
        <w:r w:rsidRPr="006A2163" w:rsidDel="006A2163">
          <w:rPr>
            <w:rPrChange w:id="127" w:author="Tim Firmin" w:date="2017-10-12T11:48:00Z">
              <w:rPr/>
            </w:rPrChange>
          </w:rPr>
          <w:delText>Staging</w:delText>
        </w:r>
      </w:del>
      <w:ins w:id="128" w:author="Vandana Bangera" w:date="2017-01-26T14:58:00Z">
        <w:del w:id="129" w:author="Tim Firmin" w:date="2017-10-12T11:48:00Z">
          <w:r w:rsidR="006E5748" w:rsidRPr="006A2163" w:rsidDel="006A2163">
            <w:rPr>
              <w:rPrChange w:id="130" w:author="Tim Firmin" w:date="2017-10-12T11:48:00Z">
                <w:rPr/>
              </w:rPrChange>
            </w:rPr>
            <w:delText>CodaWarehouse</w:delText>
          </w:r>
        </w:del>
      </w:ins>
      <w:del w:id="131" w:author="Tim Firmin" w:date="2017-10-12T11:48:00Z">
        <w:r w:rsidRPr="006A2163" w:rsidDel="006A2163">
          <w:rPr>
            <w:rPrChange w:id="132" w:author="Tim Firmin" w:date="2017-10-12T11:48:00Z">
              <w:rPr/>
            </w:rPrChange>
          </w:rPr>
          <w:delText>, Clean</w:delText>
        </w:r>
      </w:del>
      <w:ins w:id="133" w:author="Vandana Bangera" w:date="2017-01-26T14:58:00Z">
        <w:del w:id="134" w:author="Tim Firmin" w:date="2017-10-12T11:47:00Z">
          <w:r w:rsidR="006E5748" w:rsidRPr="006A2163" w:rsidDel="006A2163">
            <w:rPr>
              <w:rPrChange w:id="135" w:author="Tim Firmin" w:date="2017-10-12T11:48:00Z">
                <w:rPr/>
              </w:rPrChange>
            </w:rPr>
            <w:delText>Coda</w:delText>
          </w:r>
        </w:del>
      </w:ins>
      <w:ins w:id="136" w:author="Vandana Bangera" w:date="2017-02-02T14:49:00Z">
        <w:del w:id="137" w:author="Tim Firmin" w:date="2017-10-12T11:47:00Z">
          <w:r w:rsidR="00134D9D" w:rsidRPr="006A2163" w:rsidDel="006A2163">
            <w:rPr>
              <w:rPrChange w:id="138" w:author="Tim Firmin" w:date="2017-10-12T11:48:00Z">
                <w:rPr/>
              </w:rPrChange>
            </w:rPr>
            <w:delText>T</w:delText>
          </w:r>
        </w:del>
      </w:ins>
      <w:ins w:id="139" w:author="Vandana Bangera" w:date="2017-01-26T14:58:00Z">
        <w:del w:id="140" w:author="Tim Firmin" w:date="2017-10-12T11:47:00Z">
          <w:r w:rsidR="006E5748" w:rsidRPr="006A2163" w:rsidDel="006A2163">
            <w:rPr>
              <w:rPrChange w:id="141" w:author="Tim Firmin" w:date="2017-10-12T11:48:00Z">
                <w:rPr/>
              </w:rPrChange>
            </w:rPr>
            <w:delText>abular</w:delText>
          </w:r>
        </w:del>
      </w:ins>
      <w:del w:id="142" w:author="Tim Firmin" w:date="2017-10-12T11:47:00Z">
        <w:r w:rsidRPr="006A2163" w:rsidDel="006A2163">
          <w:rPr>
            <w:rPrChange w:id="143" w:author="Tim Firmin" w:date="2017-10-12T11:48:00Z">
              <w:rPr/>
            </w:rPrChange>
          </w:rPr>
          <w:delText xml:space="preserve">, Transform, Utils, Reference and Warehouse </w:delText>
        </w:r>
      </w:del>
    </w:p>
    <w:p w14:paraId="63537251" w14:textId="0DC3EF18" w:rsidR="000E2964" w:rsidRPr="000E2964" w:rsidDel="006A2163" w:rsidRDefault="000E2964" w:rsidP="004E265B">
      <w:pPr>
        <w:pStyle w:val="ListParagraph"/>
        <w:numPr>
          <w:ilvl w:val="0"/>
          <w:numId w:val="2"/>
        </w:numPr>
        <w:outlineLvl w:val="0"/>
        <w:rPr>
          <w:del w:id="144" w:author="Tim Firmin" w:date="2017-10-12T11:48:00Z"/>
          <w:rFonts w:cs="Arial"/>
          <w:sz w:val="20"/>
          <w:szCs w:val="20"/>
        </w:rPr>
      </w:pPr>
      <w:del w:id="145" w:author="Tim Firmin" w:date="2017-10-12T11:48:00Z">
        <w:r w:rsidRPr="000E2964" w:rsidDel="006A2163">
          <w:rPr>
            <w:rFonts w:cs="Arial"/>
            <w:sz w:val="20"/>
            <w:szCs w:val="20"/>
          </w:rPr>
          <w:delText xml:space="preserve">Azure Sql </w:delText>
        </w:r>
      </w:del>
      <w:ins w:id="146" w:author="Vandana Bangera" w:date="2017-01-26T15:11:00Z">
        <w:del w:id="147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>SQL Database</w:delText>
          </w:r>
          <w:r w:rsidR="001A7AC4" w:rsidRPr="000E2964" w:rsidDel="006A2163">
            <w:rPr>
              <w:rFonts w:cs="Arial"/>
              <w:sz w:val="20"/>
              <w:szCs w:val="20"/>
            </w:rPr>
            <w:delText xml:space="preserve"> </w:delText>
          </w:r>
        </w:del>
      </w:ins>
      <w:del w:id="148" w:author="Tim Firmin" w:date="2017-10-12T11:48:00Z">
        <w:r w:rsidRPr="000E2964" w:rsidDel="006A2163">
          <w:rPr>
            <w:rFonts w:cs="Arial"/>
            <w:sz w:val="20"/>
            <w:szCs w:val="20"/>
          </w:rPr>
          <w:delText>–</w:delText>
        </w:r>
        <w:r w:rsidDel="006A2163">
          <w:rPr>
            <w:rFonts w:cs="Arial"/>
            <w:sz w:val="20"/>
            <w:szCs w:val="20"/>
          </w:rPr>
          <w:delText xml:space="preserve"> </w:delText>
        </w:r>
        <w:r w:rsidRPr="000E2964" w:rsidDel="006A2163">
          <w:rPr>
            <w:rFonts w:cs="Arial"/>
            <w:sz w:val="20"/>
            <w:szCs w:val="20"/>
          </w:rPr>
          <w:delText>BISystemUAT</w:delText>
        </w:r>
        <w:r w:rsidDel="006A2163">
          <w:rPr>
            <w:rFonts w:cs="Arial"/>
            <w:sz w:val="20"/>
            <w:szCs w:val="20"/>
          </w:rPr>
          <w:delText xml:space="preserve"> </w:delText>
        </w:r>
      </w:del>
      <w:ins w:id="149" w:author="Vandana Bangera" w:date="2017-02-14T11:08:00Z">
        <w:del w:id="150" w:author="Tim Firmin" w:date="2017-10-12T11:48:00Z">
          <w:r w:rsidR="006C48B1" w:rsidRPr="000E2964" w:rsidDel="006A2163">
            <w:rPr>
              <w:rFonts w:cs="Arial"/>
              <w:sz w:val="20"/>
              <w:szCs w:val="20"/>
            </w:rPr>
            <w:delText>BISystem</w:delText>
          </w:r>
          <w:r w:rsidR="006C48B1" w:rsidDel="006A2163">
            <w:rPr>
              <w:rFonts w:cs="Arial"/>
              <w:sz w:val="20"/>
              <w:szCs w:val="20"/>
            </w:rPr>
            <w:delText xml:space="preserve">Test </w:delText>
          </w:r>
        </w:del>
      </w:ins>
      <w:del w:id="151" w:author="Tim Firmin" w:date="2017-10-12T11:48:00Z">
        <w:r w:rsidDel="006A2163">
          <w:rPr>
            <w:rFonts w:cs="Arial"/>
            <w:sz w:val="20"/>
            <w:szCs w:val="20"/>
          </w:rPr>
          <w:delText>DB</w:delText>
        </w:r>
      </w:del>
      <w:ins w:id="152" w:author="Vandana Bangera" w:date="2017-01-26T15:11:00Z">
        <w:del w:id="153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 xml:space="preserve">   </w:delText>
          </w:r>
        </w:del>
      </w:ins>
    </w:p>
    <w:p w14:paraId="3DECBC4D" w14:textId="6EEED31B" w:rsidR="00076E07" w:rsidDel="00076E07" w:rsidRDefault="00DD55AD" w:rsidP="00076E07">
      <w:pPr>
        <w:pStyle w:val="ListParagraph"/>
        <w:rPr>
          <w:del w:id="154" w:author="Tim Firmin" w:date="2018-07-11T16:01:00Z"/>
          <w:rFonts w:cs="Arial"/>
          <w:sz w:val="20"/>
          <w:szCs w:val="20"/>
        </w:rPr>
        <w:pPrChange w:id="155" w:author="Tim Firmin" w:date="2018-07-11T16:02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156" w:author="Vandana Bangera" w:date="2017-01-26T15:02:00Z">
        <w:r>
          <w:rPr>
            <w:rFonts w:cs="Arial"/>
            <w:sz w:val="20"/>
            <w:szCs w:val="20"/>
          </w:rPr>
          <w:t xml:space="preserve">Integration Services Catalog </w:t>
        </w:r>
      </w:ins>
      <w:ins w:id="157" w:author="Vandana Bangera" w:date="2017-01-26T15:07:00Z">
        <w:r>
          <w:rPr>
            <w:rFonts w:cs="Arial"/>
            <w:sz w:val="20"/>
            <w:szCs w:val="20"/>
          </w:rPr>
          <w:t>–</w:t>
        </w:r>
      </w:ins>
      <w:ins w:id="158" w:author="Vandana Bangera" w:date="2017-01-26T15:02:00Z">
        <w:r>
          <w:rPr>
            <w:rFonts w:cs="Arial"/>
            <w:sz w:val="20"/>
            <w:szCs w:val="20"/>
          </w:rPr>
          <w:t xml:space="preserve"> </w:t>
        </w:r>
        <w:del w:id="159" w:author="Tim Firmin" w:date="2018-07-11T16:01:00Z">
          <w:r w:rsidDel="00076E07">
            <w:rPr>
              <w:rFonts w:cs="Arial"/>
              <w:sz w:val="20"/>
              <w:szCs w:val="20"/>
            </w:rPr>
            <w:delText xml:space="preserve">New </w:delText>
          </w:r>
        </w:del>
      </w:ins>
      <w:ins w:id="160" w:author="Vandana Bangera" w:date="2017-01-26T15:07:00Z">
        <w:del w:id="161" w:author="Tim Firmin" w:date="2018-07-11T16:01:00Z">
          <w:r w:rsidDel="00076E07">
            <w:rPr>
              <w:rFonts w:cs="Arial"/>
              <w:sz w:val="20"/>
              <w:szCs w:val="20"/>
            </w:rPr>
            <w:delText>Folder Creation</w:delText>
          </w:r>
        </w:del>
      </w:ins>
      <w:ins w:id="162" w:author="Tim Firmin" w:date="2018-07-11T16:01:00Z">
        <w:r w:rsidR="00076E07">
          <w:rPr>
            <w:rFonts w:cs="Arial"/>
            <w:sz w:val="20"/>
            <w:szCs w:val="20"/>
          </w:rPr>
          <w:t xml:space="preserve">@ </w:t>
        </w:r>
        <w:r w:rsidR="00076E07" w:rsidRPr="00076E07">
          <w:rPr>
            <w:rFonts w:cs="Arial"/>
            <w:sz w:val="20"/>
            <w:szCs w:val="20"/>
          </w:rPr>
          <w:t>/SSISDB/FPVApplication/FPVDataIntegration</w:t>
        </w:r>
      </w:ins>
    </w:p>
    <w:p w14:paraId="5B25B781" w14:textId="77777777" w:rsidR="00076E07" w:rsidRPr="00076E07" w:rsidRDefault="00076E07" w:rsidP="00076E07">
      <w:pPr>
        <w:pStyle w:val="ListParagraph"/>
        <w:numPr>
          <w:ilvl w:val="0"/>
          <w:numId w:val="2"/>
        </w:numPr>
        <w:outlineLvl w:val="0"/>
        <w:rPr>
          <w:ins w:id="163" w:author="Tim Firmin" w:date="2018-07-11T16:02:00Z"/>
          <w:rFonts w:cs="Arial"/>
          <w:sz w:val="20"/>
          <w:szCs w:val="20"/>
          <w:rPrChange w:id="164" w:author="Tim Firmin" w:date="2018-07-11T16:02:00Z">
            <w:rPr>
              <w:ins w:id="165" w:author="Tim Firmin" w:date="2018-07-11T16:02:00Z"/>
            </w:rPr>
          </w:rPrChange>
        </w:rPr>
        <w:pPrChange w:id="166" w:author="Tim Firmin" w:date="2018-07-11T16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4FDA3CB1" w14:textId="760B3580" w:rsidR="00197850" w:rsidRPr="00076E07" w:rsidDel="00076E07" w:rsidRDefault="00076E07" w:rsidP="00076E07">
      <w:pPr>
        <w:numPr>
          <w:ilvl w:val="1"/>
          <w:numId w:val="2"/>
        </w:numPr>
        <w:rPr>
          <w:del w:id="167" w:author="Tim Firmin" w:date="2018-07-11T16:01:00Z"/>
          <w:rPrChange w:id="168" w:author="Tim Firmin" w:date="2018-07-11T16:02:00Z">
            <w:rPr>
              <w:del w:id="169" w:author="Tim Firmin" w:date="2018-07-11T16:01:00Z"/>
            </w:rPr>
          </w:rPrChange>
        </w:rPr>
        <w:pPrChange w:id="170" w:author="Tim Firmin" w:date="2018-07-11T16:03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71" w:author="Tim Firmin" w:date="2018-07-11T16:03:00Z">
        <w:r>
          <w:t xml:space="preserve">Environment : </w:t>
        </w:r>
      </w:ins>
      <w:del w:id="172" w:author="Tim Firmin" w:date="2018-07-11T16:01:00Z">
        <w:r w:rsidR="00815EE0" w:rsidRPr="00076E07" w:rsidDel="00076E07">
          <w:rPr>
            <w:rPrChange w:id="173" w:author="Tim Firmin" w:date="2018-07-11T16:02:00Z">
              <w:rPr/>
            </w:rPrChange>
          </w:rPr>
          <w:delText>SSIS</w:delText>
        </w:r>
        <w:r w:rsidR="00197850" w:rsidRPr="00076E07" w:rsidDel="00076E07">
          <w:rPr>
            <w:rPrChange w:id="174" w:author="Tim Firmin" w:date="2018-07-11T16:02:00Z">
              <w:rPr/>
            </w:rPrChange>
          </w:rPr>
          <w:delText>DB</w:delText>
        </w:r>
        <w:r w:rsidR="00815EE0" w:rsidRPr="00076E07" w:rsidDel="00076E07">
          <w:rPr>
            <w:rPrChange w:id="175" w:author="Tim Firmin" w:date="2018-07-11T16:02:00Z">
              <w:rPr/>
            </w:rPrChange>
          </w:rPr>
          <w:delText xml:space="preserve"> </w:delText>
        </w:r>
      </w:del>
      <w:ins w:id="176" w:author="Vandana Bangera" w:date="2017-01-26T15:02:00Z">
        <w:del w:id="177" w:author="Tim Firmin" w:date="2018-07-11T16:01:00Z">
          <w:r w:rsidR="00A33F54" w:rsidRPr="00076E07" w:rsidDel="00076E07">
            <w:rPr>
              <w:rPrChange w:id="178" w:author="Tim Firmin" w:date="2018-07-11T16:02:00Z">
                <w:rPr/>
              </w:rPrChange>
            </w:rPr>
            <w:delText xml:space="preserve">Folder - </w:delText>
          </w:r>
        </w:del>
      </w:ins>
      <w:del w:id="179" w:author="Tim Firmin" w:date="2018-07-11T16:01:00Z">
        <w:r w:rsidR="00197850" w:rsidRPr="00076E07" w:rsidDel="00076E07">
          <w:rPr>
            <w:rPrChange w:id="180" w:author="Tim Firmin" w:date="2018-07-11T16:02:00Z">
              <w:rPr/>
            </w:rPrChange>
          </w:rPr>
          <w:delText>Statement</w:delText>
        </w:r>
        <w:r w:rsidR="000E2964" w:rsidRPr="00076E07" w:rsidDel="00076E07">
          <w:rPr>
            <w:rPrChange w:id="181" w:author="Tim Firmin" w:date="2018-07-11T16:02:00Z">
              <w:rPr/>
            </w:rPrChange>
          </w:rPr>
          <w:delText>s</w:delText>
        </w:r>
        <w:r w:rsidR="00197850" w:rsidRPr="00076E07" w:rsidDel="00076E07">
          <w:rPr>
            <w:rPrChange w:id="182" w:author="Tim Firmin" w:date="2018-07-11T16:02:00Z">
              <w:rPr/>
            </w:rPrChange>
          </w:rPr>
          <w:delText>Portal</w:delText>
        </w:r>
      </w:del>
      <w:ins w:id="183" w:author="Vandana Bangera" w:date="2017-01-26T15:02:00Z">
        <w:del w:id="184" w:author="Tim Firmin" w:date="2017-10-12T11:50:00Z">
          <w:r w:rsidR="00A33F54" w:rsidRPr="00076E07" w:rsidDel="006A2163">
            <w:rPr>
              <w:rPrChange w:id="185" w:author="Tim Firmin" w:date="2018-07-11T16:02:00Z">
                <w:rPr/>
              </w:rPrChange>
            </w:rPr>
            <w:delText>FinanceDataMart</w:delText>
          </w:r>
        </w:del>
      </w:ins>
      <w:del w:id="186" w:author="Tim Firmin" w:date="2018-07-11T16:01:00Z">
        <w:r w:rsidR="00197850" w:rsidRPr="00076E07" w:rsidDel="00076E07">
          <w:rPr>
            <w:rPrChange w:id="187" w:author="Tim Firmin" w:date="2018-07-11T16:02:00Z">
              <w:rPr/>
            </w:rPrChange>
          </w:rPr>
          <w:delText>:</w:delText>
        </w:r>
      </w:del>
    </w:p>
    <w:p w14:paraId="0257312A" w14:textId="34E68CC1" w:rsidR="005B471F" w:rsidRPr="00197850" w:rsidDel="00076E07" w:rsidRDefault="00197850" w:rsidP="00076E07">
      <w:pPr>
        <w:rPr>
          <w:del w:id="188" w:author="Tim Firmin" w:date="2018-07-11T16:01:00Z"/>
        </w:rPr>
        <w:pPrChange w:id="189" w:author="Tim Firmin" w:date="2018-07-11T16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190" w:author="Tim Firmin" w:date="2018-07-11T16:01:00Z">
        <w:r w:rsidDel="00076E07">
          <w:delText xml:space="preserve">Project </w:delText>
        </w:r>
        <w:r w:rsidRPr="00197850" w:rsidDel="00076E07">
          <w:delText>P</w:delText>
        </w:r>
        <w:r w:rsidR="00815EE0" w:rsidRPr="00197850" w:rsidDel="00076E07">
          <w:delText>ackages</w:delText>
        </w:r>
        <w:r w:rsidR="005B471F" w:rsidRPr="00197850" w:rsidDel="00076E07">
          <w:delText>:</w:delText>
        </w:r>
      </w:del>
    </w:p>
    <w:p w14:paraId="6605CA15" w14:textId="2FF535CD" w:rsidR="005B471F" w:rsidDel="006A2163" w:rsidRDefault="005B471F" w:rsidP="00076E07">
      <w:pPr>
        <w:rPr>
          <w:del w:id="191" w:author="Tim Firmin" w:date="2017-10-12T11:50:00Z"/>
        </w:rPr>
        <w:pPrChange w:id="192" w:author="Tim Firmin" w:date="2018-07-11T16:02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del w:id="193" w:author="Tim Firmin" w:date="2017-10-12T11:50:00Z">
        <w:r w:rsidDel="006A2163">
          <w:delText>L</w:delText>
        </w:r>
        <w:r w:rsidR="00815EE0" w:rsidRPr="00B659F7" w:rsidDel="006A2163">
          <w:delText xml:space="preserve">oad from </w:delText>
        </w:r>
        <w:r w:rsidR="00B659F7" w:rsidRPr="00B659F7" w:rsidDel="006A2163">
          <w:delText xml:space="preserve">External to </w:delText>
        </w:r>
        <w:r w:rsidR="00815EE0" w:rsidRPr="00B659F7" w:rsidDel="006A2163">
          <w:delText>Staging</w:delText>
        </w:r>
      </w:del>
      <w:ins w:id="194" w:author="Vandana Bangera" w:date="2017-01-26T15:03:00Z">
        <w:del w:id="195" w:author="Tim Firmin" w:date="2017-10-12T11:50:00Z">
          <w:r w:rsidR="00A33F54" w:rsidDel="006A2163">
            <w:delText>ETL.FDM.GlobalProcess</w:delText>
          </w:r>
        </w:del>
      </w:ins>
    </w:p>
    <w:p w14:paraId="07267FD2" w14:textId="6E67F121" w:rsidR="005B471F" w:rsidDel="006A2163" w:rsidRDefault="00A33F54" w:rsidP="00076E07">
      <w:pPr>
        <w:rPr>
          <w:del w:id="196" w:author="Tim Firmin" w:date="2017-10-12T11:50:00Z"/>
        </w:rPr>
        <w:pPrChange w:id="197" w:author="Tim Firmin" w:date="2018-07-11T16:02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198" w:author="Vandana Bangera" w:date="2017-01-26T15:04:00Z">
        <w:del w:id="199" w:author="Tim Firmin" w:date="2017-10-12T11:50:00Z">
          <w:r w:rsidDel="006A2163">
            <w:delText>ETL.FDM.SourceToStage</w:delText>
          </w:r>
        </w:del>
      </w:ins>
      <w:del w:id="200" w:author="Tim Firmin" w:date="2017-10-12T11:50:00Z">
        <w:r w:rsidR="005B471F" w:rsidDel="006A2163">
          <w:delText>Load from Staging</w:delText>
        </w:r>
        <w:r w:rsidR="00815EE0" w:rsidRPr="00B659F7" w:rsidDel="006A2163">
          <w:delText xml:space="preserve"> to Clean</w:delText>
        </w:r>
      </w:del>
    </w:p>
    <w:p w14:paraId="6B024CE4" w14:textId="68464419" w:rsidR="005B471F" w:rsidDel="006A2163" w:rsidRDefault="007028B0" w:rsidP="00076E07">
      <w:pPr>
        <w:rPr>
          <w:del w:id="201" w:author="Tim Firmin" w:date="2017-10-12T11:50:00Z"/>
        </w:rPr>
        <w:pPrChange w:id="202" w:author="Tim Firmin" w:date="2018-07-11T16:02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03" w:author="Vandana Bangera" w:date="2017-01-26T15:04:00Z">
        <w:del w:id="204" w:author="Tim Firmin" w:date="2017-10-12T11:50:00Z">
          <w:r w:rsidDel="006A2163">
            <w:delText>ETL.FDM.StageToTransform</w:delText>
          </w:r>
        </w:del>
      </w:ins>
      <w:del w:id="205" w:author="Tim Firmin" w:date="2017-10-12T11:50:00Z">
        <w:r w:rsidR="005B471F" w:rsidDel="006A2163">
          <w:delText>Load from Clean/Reference</w:delText>
        </w:r>
        <w:r w:rsidR="00815EE0" w:rsidRPr="00B659F7" w:rsidDel="006A2163">
          <w:delText xml:space="preserve"> to Transform</w:delText>
        </w:r>
      </w:del>
    </w:p>
    <w:p w14:paraId="46605D19" w14:textId="4F20F1E5" w:rsidR="006A2163" w:rsidRPr="006A2163" w:rsidDel="00076E07" w:rsidRDefault="007028B0" w:rsidP="00076E07">
      <w:pPr>
        <w:rPr>
          <w:del w:id="206" w:author="Tim Firmin" w:date="2018-07-11T16:01:00Z"/>
          <w:rPrChange w:id="207" w:author="Tim Firmin" w:date="2017-10-12T11:50:00Z">
            <w:rPr>
              <w:del w:id="208" w:author="Tim Firmin" w:date="2018-07-11T16:01:00Z"/>
            </w:rPr>
          </w:rPrChange>
        </w:rPr>
        <w:pPrChange w:id="209" w:author="Tim Firmin" w:date="2018-07-11T16:02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10" w:author="Vandana Bangera" w:date="2017-01-26T15:04:00Z">
        <w:del w:id="211" w:author="Tim Firmin" w:date="2017-10-12T11:50:00Z">
          <w:r w:rsidDel="006A2163">
            <w:delText>ETL.FDM.</w:delText>
          </w:r>
        </w:del>
      </w:ins>
      <w:del w:id="212" w:author="Tim Firmin" w:date="2017-10-12T11:50:00Z">
        <w:r w:rsidR="005B471F" w:rsidDel="006A2163">
          <w:delText>Load from Transform</w:delText>
        </w:r>
        <w:r w:rsidR="00815EE0" w:rsidRPr="00B659F7" w:rsidDel="006A2163">
          <w:delText xml:space="preserve"> t</w:delText>
        </w:r>
      </w:del>
      <w:ins w:id="213" w:author="Vandana Bangera" w:date="2017-01-26T15:04:00Z">
        <w:del w:id="214" w:author="Tim Firmin" w:date="2017-10-12T11:50:00Z">
          <w:r w:rsidDel="006A2163">
            <w:delText>T</w:delText>
          </w:r>
        </w:del>
      </w:ins>
      <w:del w:id="215" w:author="Tim Firmin" w:date="2017-10-12T11:50:00Z">
        <w:r w:rsidR="00815EE0" w:rsidRPr="00B659F7" w:rsidDel="006A2163">
          <w:delText>o Warehouse</w:delText>
        </w:r>
      </w:del>
    </w:p>
    <w:p w14:paraId="6226C192" w14:textId="4B6C18C5" w:rsidR="00197850" w:rsidRPr="00076E07" w:rsidDel="00076E07" w:rsidRDefault="00197850" w:rsidP="00076E07">
      <w:pPr>
        <w:rPr>
          <w:del w:id="216" w:author="Tim Firmin" w:date="2018-07-11T16:02:00Z"/>
          <w:rPrChange w:id="217" w:author="Tim Firmin" w:date="2018-07-11T16:01:00Z">
            <w:rPr>
              <w:del w:id="218" w:author="Tim Firmin" w:date="2018-07-11T16:02:00Z"/>
            </w:rPr>
          </w:rPrChange>
        </w:rPr>
        <w:pPrChange w:id="219" w:author="Tim Firmin" w:date="2018-07-11T16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220" w:author="Tim Firmin" w:date="2018-07-11T16:02:00Z">
        <w:r w:rsidRPr="00076E07" w:rsidDel="00076E07">
          <w:rPr>
            <w:rPrChange w:id="221" w:author="Tim Firmin" w:date="2018-07-11T16:01:00Z">
              <w:rPr/>
            </w:rPrChange>
          </w:rPr>
          <w:delText>Environment:</w:delText>
        </w:r>
      </w:del>
    </w:p>
    <w:p w14:paraId="03DCF03C" w14:textId="1CE773E3" w:rsidR="00197850" w:rsidRPr="00346EBC" w:rsidRDefault="00346EBC" w:rsidP="00197850">
      <w:pPr>
        <w:pStyle w:val="ListParagraph"/>
        <w:numPr>
          <w:ilvl w:val="2"/>
          <w:numId w:val="2"/>
        </w:numPr>
        <w:outlineLvl w:val="0"/>
        <w:rPr>
          <w:rFonts w:cs="Arial"/>
          <w:sz w:val="20"/>
          <w:szCs w:val="20"/>
        </w:rPr>
      </w:pPr>
      <w:del w:id="222" w:author="Vandana Bangera" w:date="2017-02-14T11:08:00Z">
        <w:r w:rsidRPr="00346EBC" w:rsidDel="00905A3E">
          <w:rPr>
            <w:rFonts w:cs="Arial"/>
            <w:sz w:val="20"/>
            <w:szCs w:val="20"/>
          </w:rPr>
          <w:delText>UAT</w:delText>
        </w:r>
      </w:del>
      <w:ins w:id="223" w:author="Vandana Bangera" w:date="2017-02-14T11:08:00Z">
        <w:del w:id="224" w:author="Tim Firmin" w:date="2017-10-12T11:50:00Z">
          <w:r w:rsidR="00905A3E" w:rsidDel="006A2163">
            <w:rPr>
              <w:rFonts w:cs="Arial"/>
              <w:sz w:val="20"/>
              <w:szCs w:val="20"/>
            </w:rPr>
            <w:delText>SysTest</w:delText>
          </w:r>
        </w:del>
      </w:ins>
      <w:ins w:id="225" w:author="Tim Firmin" w:date="2017-10-12T11:50:00Z">
        <w:r w:rsidR="006A2163">
          <w:rPr>
            <w:rFonts w:cs="Arial"/>
            <w:sz w:val="20"/>
            <w:szCs w:val="20"/>
          </w:rPr>
          <w:t>UAT</w:t>
        </w:r>
      </w:ins>
      <w:ins w:id="226" w:author="Tim Firmin" w:date="2018-07-11T16:01:00Z">
        <w:r w:rsidR="00076E07">
          <w:rPr>
            <w:rFonts w:cs="Arial"/>
            <w:sz w:val="20"/>
            <w:szCs w:val="20"/>
          </w:rPr>
          <w:t xml:space="preserve"> / PRD</w:t>
        </w:r>
      </w:ins>
    </w:p>
    <w:p w14:paraId="4DF8DA61" w14:textId="77777777" w:rsidR="00197850" w:rsidRDefault="00A8588D" w:rsidP="00197850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del w:id="227" w:author="Vandana Bangera" w:date="2017-01-26T15:07:00Z">
        <w:r w:rsidDel="002530FB">
          <w:rPr>
            <w:rFonts w:cs="Arial"/>
            <w:sz w:val="20"/>
            <w:szCs w:val="20"/>
          </w:rPr>
          <w:delText xml:space="preserve">SSIS_StatementPortal_Load </w:delText>
        </w:r>
        <w:r w:rsidR="00197850" w:rsidDel="002530FB">
          <w:rPr>
            <w:rFonts w:cs="Arial"/>
            <w:sz w:val="20"/>
            <w:szCs w:val="20"/>
          </w:rPr>
          <w:delText>Sql</w:delText>
        </w:r>
      </w:del>
      <w:ins w:id="228" w:author="Vandana Bangera" w:date="2017-01-26T15:07:00Z">
        <w:r w:rsidR="002530FB">
          <w:rPr>
            <w:rFonts w:cs="Arial"/>
            <w:sz w:val="20"/>
            <w:szCs w:val="20"/>
          </w:rPr>
          <w:t>SQL</w:t>
        </w:r>
      </w:ins>
      <w:r w:rsidR="00197850">
        <w:rPr>
          <w:rFonts w:cs="Arial"/>
          <w:sz w:val="20"/>
          <w:szCs w:val="20"/>
        </w:rPr>
        <w:t xml:space="preserve"> Server Agent Job</w:t>
      </w:r>
      <w:ins w:id="229" w:author="Vandana Bangera" w:date="2017-01-26T15:07:00Z">
        <w:r w:rsidR="002530FB">
          <w:rPr>
            <w:rFonts w:cs="Arial"/>
            <w:sz w:val="20"/>
            <w:szCs w:val="20"/>
          </w:rPr>
          <w:t xml:space="preserve"> – New Agent Job Creation</w:t>
        </w:r>
      </w:ins>
      <w:del w:id="230" w:author="Vandana Bangera" w:date="2017-01-26T15:07:00Z">
        <w:r w:rsidR="00197850" w:rsidDel="002530FB">
          <w:rPr>
            <w:rFonts w:cs="Arial"/>
            <w:sz w:val="20"/>
            <w:szCs w:val="20"/>
          </w:rPr>
          <w:delText>:</w:delText>
        </w:r>
      </w:del>
    </w:p>
    <w:p w14:paraId="00B869D5" w14:textId="25A652EE" w:rsidR="00076E07" w:rsidRDefault="00076E07" w:rsidP="00657B75">
      <w:pPr>
        <w:pStyle w:val="ListParagraph"/>
        <w:numPr>
          <w:ilvl w:val="0"/>
          <w:numId w:val="2"/>
        </w:numPr>
        <w:outlineLvl w:val="0"/>
        <w:rPr>
          <w:ins w:id="231" w:author="Tim Firmin" w:date="2018-07-11T16:06:00Z"/>
          <w:rFonts w:cs="Arial"/>
          <w:sz w:val="20"/>
          <w:szCs w:val="20"/>
        </w:rPr>
      </w:pPr>
      <w:ins w:id="232" w:author="Tim Firmin" w:date="2018-07-11T16:05:00Z">
        <w:r>
          <w:rPr>
            <w:rFonts w:cs="Arial"/>
            <w:sz w:val="20"/>
            <w:szCs w:val="20"/>
          </w:rPr>
          <w:t>SSIS_UAT</w:t>
        </w:r>
        <w:r w:rsidRPr="00076E07">
          <w:rPr>
            <w:rFonts w:cs="Arial"/>
            <w:sz w:val="20"/>
            <w:szCs w:val="20"/>
          </w:rPr>
          <w:t>401 FPV Application Integration</w:t>
        </w:r>
      </w:ins>
    </w:p>
    <w:p w14:paraId="5EDE97FF" w14:textId="3DC0C787" w:rsidR="00197850" w:rsidDel="00076E07" w:rsidRDefault="00F17982" w:rsidP="00076E07">
      <w:pPr>
        <w:pStyle w:val="ListParagraph"/>
        <w:numPr>
          <w:ilvl w:val="0"/>
          <w:numId w:val="2"/>
        </w:numPr>
        <w:outlineLvl w:val="0"/>
        <w:rPr>
          <w:ins w:id="233" w:author="Vandana Bangera" w:date="2017-01-26T15:08:00Z"/>
          <w:del w:id="234" w:author="Tim Firmin" w:date="2018-07-11T16:05:00Z"/>
          <w:rFonts w:cs="Arial"/>
          <w:sz w:val="20"/>
          <w:szCs w:val="20"/>
        </w:rPr>
      </w:pPr>
      <w:del w:id="235" w:author="Tim Firmin" w:date="2018-07-11T16:05:00Z">
        <w:r w:rsidRPr="00F17982" w:rsidDel="00076E07">
          <w:rPr>
            <w:rFonts w:cs="Arial"/>
            <w:sz w:val="20"/>
            <w:szCs w:val="20"/>
          </w:rPr>
          <w:delText>SSIS</w:delText>
        </w:r>
      </w:del>
      <w:ins w:id="236" w:author="Vandana Bangera" w:date="2017-01-26T15:06:00Z">
        <w:del w:id="237" w:author="Tim Firmin" w:date="2018-07-11T16:05:00Z">
          <w:r w:rsidR="004603B4" w:rsidRPr="004603B4" w:rsidDel="00076E07">
            <w:rPr>
              <w:rFonts w:cs="Arial"/>
              <w:sz w:val="20"/>
              <w:szCs w:val="20"/>
            </w:rPr>
            <w:delText>SSIS_</w:delText>
          </w:r>
        </w:del>
        <w:del w:id="238" w:author="Tim Firmin" w:date="2017-10-12T11:51:00Z">
          <w:r w:rsidR="004603B4" w:rsidRPr="004603B4" w:rsidDel="006A2163">
            <w:rPr>
              <w:rFonts w:cs="Arial"/>
              <w:sz w:val="20"/>
              <w:szCs w:val="20"/>
            </w:rPr>
            <w:delText>FinanceDataMart</w:delText>
          </w:r>
        </w:del>
        <w:del w:id="239" w:author="Tim Firmin" w:date="2018-07-11T16:05:00Z">
          <w:r w:rsidR="004603B4" w:rsidRPr="004603B4" w:rsidDel="00076E07">
            <w:rPr>
              <w:rFonts w:cs="Arial"/>
              <w:sz w:val="20"/>
              <w:szCs w:val="20"/>
            </w:rPr>
            <w:delText>_LoadAndProcess</w:delText>
          </w:r>
        </w:del>
      </w:ins>
      <w:del w:id="240" w:author="Tim Firmin" w:date="2018-07-11T16:05:00Z">
        <w:r w:rsidRPr="00F17982" w:rsidDel="00076E07">
          <w:rPr>
            <w:rFonts w:cs="Arial"/>
            <w:sz w:val="20"/>
            <w:szCs w:val="20"/>
          </w:rPr>
          <w:delText>_Statements_Portal_Global_Process_Feeds</w:delText>
        </w:r>
        <w:r w:rsidR="0041603B" w:rsidRPr="00F17982" w:rsidDel="00076E07">
          <w:rPr>
            <w:rFonts w:cs="Arial"/>
            <w:sz w:val="20"/>
            <w:szCs w:val="20"/>
          </w:rPr>
          <w:delText xml:space="preserve"> </w:delText>
        </w:r>
      </w:del>
    </w:p>
    <w:p w14:paraId="1C7A0CE5" w14:textId="1CAB7788" w:rsidR="00737AB1" w:rsidDel="00076E07" w:rsidRDefault="00737AB1" w:rsidP="00657B75">
      <w:pPr>
        <w:pStyle w:val="ListParagraph"/>
        <w:numPr>
          <w:ilvl w:val="0"/>
          <w:numId w:val="2"/>
        </w:numPr>
        <w:outlineLvl w:val="0"/>
        <w:rPr>
          <w:ins w:id="241" w:author="Vandana Bangera" w:date="2017-01-26T15:08:00Z"/>
          <w:del w:id="242" w:author="Tim Firmin" w:date="2018-07-11T16:06:00Z"/>
          <w:rFonts w:cs="Arial"/>
          <w:sz w:val="20"/>
          <w:szCs w:val="20"/>
        </w:rPr>
      </w:pPr>
      <w:ins w:id="243" w:author="Vandana Bangera" w:date="2017-01-26T15:08:00Z">
        <w:del w:id="244" w:author="Tim Firmin" w:date="2017-10-12T11:51:00Z">
          <w:r w:rsidDel="006A2163">
            <w:rPr>
              <w:rFonts w:cs="Arial"/>
              <w:sz w:val="20"/>
              <w:szCs w:val="20"/>
            </w:rPr>
            <w:delText>Azure Tabular</w:delText>
          </w:r>
        </w:del>
        <w:del w:id="245" w:author="Tim Firmin" w:date="2018-07-11T16:06:00Z">
          <w:r w:rsidDel="00076E07">
            <w:rPr>
              <w:rFonts w:cs="Arial"/>
              <w:sz w:val="20"/>
              <w:szCs w:val="20"/>
            </w:rPr>
            <w:delText xml:space="preserve"> Model – </w:delText>
          </w:r>
        </w:del>
      </w:ins>
      <w:ins w:id="246" w:author="Vandana Bangera" w:date="2017-01-26T15:10:00Z">
        <w:del w:id="247" w:author="Tim Firmin" w:date="2017-10-12T11:51:00Z">
          <w:r w:rsidR="00657B75" w:rsidRPr="00657B75" w:rsidDel="006A2163">
            <w:rPr>
              <w:rFonts w:cs="Arial"/>
              <w:sz w:val="20"/>
              <w:szCs w:val="20"/>
            </w:rPr>
            <w:delText>FinancialAnalytics</w:delText>
          </w:r>
          <w:r w:rsidR="00657B75" w:rsidDel="006A2163">
            <w:rPr>
              <w:rFonts w:cs="Arial"/>
              <w:sz w:val="20"/>
              <w:szCs w:val="20"/>
            </w:rPr>
            <w:delText xml:space="preserve"> DB</w:delText>
          </w:r>
        </w:del>
      </w:ins>
    </w:p>
    <w:p w14:paraId="114D7F51" w14:textId="77777777" w:rsidR="00737AB1" w:rsidRPr="00737AB1" w:rsidDel="006F08E9" w:rsidRDefault="00737AB1">
      <w:pPr>
        <w:outlineLvl w:val="0"/>
        <w:rPr>
          <w:ins w:id="248" w:author="Vandana Bangera" w:date="2017-01-26T15:08:00Z"/>
          <w:del w:id="249" w:author="Tim Firmin" w:date="2017-10-12T11:38:00Z"/>
          <w:rFonts w:cs="Arial"/>
          <w:sz w:val="20"/>
          <w:szCs w:val="20"/>
          <w:rPrChange w:id="250" w:author="Vandana Bangera" w:date="2017-01-26T15:08:00Z">
            <w:rPr>
              <w:ins w:id="251" w:author="Vandana Bangera" w:date="2017-01-26T15:08:00Z"/>
              <w:del w:id="252" w:author="Tim Firmin" w:date="2017-10-12T11:38:00Z"/>
            </w:rPr>
          </w:rPrChange>
        </w:rPr>
        <w:pPrChange w:id="253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519FCE6" w14:textId="77777777" w:rsidR="00737AB1" w:rsidDel="006F08E9" w:rsidRDefault="00737AB1">
      <w:pPr>
        <w:outlineLvl w:val="0"/>
        <w:rPr>
          <w:ins w:id="254" w:author="Vandana Bangera" w:date="2017-01-26T15:08:00Z"/>
          <w:del w:id="255" w:author="Tim Firmin" w:date="2017-10-12T11:38:00Z"/>
          <w:rFonts w:cs="Arial"/>
          <w:sz w:val="20"/>
          <w:szCs w:val="20"/>
        </w:rPr>
        <w:pPrChange w:id="256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3107DF6B" w14:textId="77777777" w:rsidR="00737AB1" w:rsidRPr="00737AB1" w:rsidRDefault="00737AB1">
      <w:pPr>
        <w:outlineLvl w:val="0"/>
        <w:rPr>
          <w:rFonts w:cs="Arial"/>
          <w:sz w:val="20"/>
          <w:szCs w:val="20"/>
          <w:rPrChange w:id="257" w:author="Vandana Bangera" w:date="2017-01-26T15:08:00Z">
            <w:rPr/>
          </w:rPrChange>
        </w:rPr>
        <w:pPrChange w:id="258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612D9E0" w14:textId="77777777" w:rsidR="00815EE0" w:rsidRDefault="00815EE0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C3D1D38" w14:textId="77777777" w:rsidR="00BD7AD7" w:rsidRDefault="00BD7AD7" w:rsidP="00BD7AD7">
      <w:pPr>
        <w:outlineLvl w:val="0"/>
        <w:rPr>
          <w:rFonts w:ascii="Verdana" w:hAnsi="Verdana" w:cs="Arial"/>
          <w:sz w:val="20"/>
          <w:szCs w:val="20"/>
        </w:rPr>
      </w:pPr>
      <w:r w:rsidRPr="00D718C6">
        <w:rPr>
          <w:rFonts w:ascii="Verdana" w:hAnsi="Verdana" w:cs="Arial"/>
          <w:b/>
          <w:sz w:val="20"/>
          <w:szCs w:val="20"/>
        </w:rPr>
        <w:t>Back Out Strategy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F96EC0B" w14:textId="77777777" w:rsidR="004C2824" w:rsidRDefault="004C2824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</w:t>
      </w:r>
      <w:r w:rsidR="00346EBC">
        <w:rPr>
          <w:rFonts w:ascii="Verdana" w:hAnsi="Verdana" w:cs="Arial"/>
          <w:sz w:val="20"/>
          <w:szCs w:val="20"/>
        </w:rPr>
        <w:t xml:space="preserve">pre deployment </w:t>
      </w:r>
      <w:r>
        <w:rPr>
          <w:rFonts w:ascii="Verdana" w:hAnsi="Verdana" w:cs="Arial"/>
          <w:sz w:val="20"/>
          <w:szCs w:val="20"/>
        </w:rPr>
        <w:t>backups are taken for the following:</w:t>
      </w:r>
    </w:p>
    <w:p w14:paraId="5BEA6831" w14:textId="30DAF020" w:rsidR="004C2824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259" w:author="Vandana Bangera" w:date="2017-02-13T10:54:00Z">
        <w:r w:rsidRPr="00793674" w:rsidDel="00043DB5">
          <w:rPr>
            <w:rFonts w:cs="Arial"/>
            <w:sz w:val="20"/>
            <w:szCs w:val="20"/>
          </w:rPr>
          <w:delText>u001</w:delText>
        </w:r>
      </w:del>
      <w:ins w:id="260" w:author="Tim Firmin" w:date="2017-10-12T11:51:00Z">
        <w:r w:rsidR="006A2163">
          <w:rPr>
            <w:rFonts w:cs="Arial"/>
            <w:sz w:val="20"/>
            <w:szCs w:val="20"/>
          </w:rPr>
          <w:t>U</w:t>
        </w:r>
      </w:ins>
      <w:ins w:id="261" w:author="Vandana Bangera" w:date="2017-02-13T10:54:00Z">
        <w:del w:id="262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D</w:delText>
          </w:r>
        </w:del>
        <w:r w:rsidR="00043DB5" w:rsidRPr="00793674">
          <w:rPr>
            <w:rFonts w:cs="Arial"/>
            <w:sz w:val="20"/>
            <w:szCs w:val="20"/>
          </w:rPr>
          <w:t>001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4AAC05ED" w14:textId="77777777" w:rsidR="004C2824" w:rsidDel="00E06984" w:rsidRDefault="004C2824" w:rsidP="004C2824">
      <w:pPr>
        <w:pStyle w:val="ListParagraph"/>
        <w:numPr>
          <w:ilvl w:val="1"/>
          <w:numId w:val="2"/>
        </w:numPr>
        <w:outlineLvl w:val="0"/>
        <w:rPr>
          <w:del w:id="263" w:author="Vandana Bangera" w:date="2017-01-26T15:12:00Z"/>
          <w:rFonts w:cs="Arial"/>
          <w:sz w:val="20"/>
          <w:szCs w:val="20"/>
        </w:rPr>
      </w:pPr>
      <w:del w:id="264" w:author="Vandana Bangera" w:date="2017-01-26T15:12:00Z">
        <w:r w:rsidDel="00E06984">
          <w:rPr>
            <w:rFonts w:cs="Arial"/>
            <w:sz w:val="20"/>
            <w:szCs w:val="20"/>
          </w:rPr>
          <w:delText xml:space="preserve">ADW DB: </w:delText>
        </w:r>
        <w:r w:rsidRPr="00793674" w:rsidDel="00E06984">
          <w:rPr>
            <w:rFonts w:cs="Arial"/>
            <w:sz w:val="20"/>
            <w:szCs w:val="20"/>
          </w:rPr>
          <w:delText>BI-ADW-U01</w:delText>
        </w:r>
      </w:del>
    </w:p>
    <w:p w14:paraId="446C450A" w14:textId="5A3AC6D0" w:rsidR="004C2824" w:rsidRDefault="004C2824" w:rsidP="004C2824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BISystem</w:t>
      </w:r>
      <w:del w:id="265" w:author="Vandana Bangera" w:date="2017-02-13T10:54:00Z">
        <w:r w:rsidDel="00043DB5">
          <w:rPr>
            <w:rFonts w:cs="Arial"/>
            <w:sz w:val="20"/>
            <w:szCs w:val="20"/>
          </w:rPr>
          <w:delText>UAT</w:delText>
        </w:r>
      </w:del>
      <w:ins w:id="266" w:author="Tim Firmin" w:date="2017-10-12T11:51:00Z">
        <w:r w:rsidR="006A2163">
          <w:rPr>
            <w:rFonts w:cs="Arial"/>
            <w:sz w:val="20"/>
            <w:szCs w:val="20"/>
          </w:rPr>
          <w:t>UAT</w:t>
        </w:r>
      </w:ins>
      <w:ins w:id="267" w:author="Vandana Bangera" w:date="2017-02-13T10:54:00Z">
        <w:del w:id="268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08A178B6" w14:textId="1BEA1130" w:rsidR="004C2824" w:rsidRPr="00793674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793674">
        <w:rPr>
          <w:rFonts w:cs="Arial"/>
          <w:sz w:val="20"/>
          <w:szCs w:val="20"/>
        </w:rPr>
        <w:t xml:space="preserve">SSIS Server: </w:t>
      </w:r>
      <w:r w:rsidRPr="00793674">
        <w:rPr>
          <w:sz w:val="20"/>
          <w:szCs w:val="20"/>
        </w:rPr>
        <w:t>AZI-MS-SIS-</w:t>
      </w:r>
      <w:del w:id="269" w:author="Vandana Bangera" w:date="2017-02-13T10:53:00Z">
        <w:r w:rsidRPr="00793674" w:rsidDel="00043DB5">
          <w:rPr>
            <w:sz w:val="20"/>
            <w:szCs w:val="20"/>
          </w:rPr>
          <w:delText>U01</w:delText>
        </w:r>
      </w:del>
      <w:ins w:id="270" w:author="Tim Firmin" w:date="2017-10-12T11:51:00Z">
        <w:r w:rsidR="006A2163">
          <w:rPr>
            <w:sz w:val="20"/>
            <w:szCs w:val="20"/>
          </w:rPr>
          <w:t>U</w:t>
        </w:r>
      </w:ins>
      <w:ins w:id="271" w:author="Vandana Bangera" w:date="2017-02-13T10:53:00Z">
        <w:del w:id="272" w:author="Tim Firmin" w:date="2017-10-12T11:51:00Z">
          <w:r w:rsidR="00043DB5" w:rsidDel="006A2163">
            <w:rPr>
              <w:sz w:val="20"/>
              <w:szCs w:val="20"/>
            </w:rPr>
            <w:delText>T</w:delText>
          </w:r>
        </w:del>
        <w:r w:rsidR="00043DB5" w:rsidRPr="00793674">
          <w:rPr>
            <w:sz w:val="20"/>
            <w:szCs w:val="20"/>
          </w:rPr>
          <w:t>0</w:t>
        </w:r>
        <w:r w:rsidR="00043DB5">
          <w:rPr>
            <w:sz w:val="20"/>
            <w:szCs w:val="20"/>
          </w:rPr>
          <w:t>0</w:t>
        </w:r>
        <w:r w:rsidR="00043DB5" w:rsidRPr="00793674">
          <w:rPr>
            <w:sz w:val="20"/>
            <w:szCs w:val="20"/>
          </w:rPr>
          <w:t>1</w:t>
        </w:r>
      </w:ins>
    </w:p>
    <w:p w14:paraId="35A09D0F" w14:textId="7DA224B8" w:rsidR="004C2824" w:rsidRPr="001345A1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273" w:author="Vandana Bangera" w:date="2017-02-13T10:53:00Z">
        <w:r w:rsidRPr="001345A1" w:rsidDel="00043DB5">
          <w:rPr>
            <w:rFonts w:cs="Arial"/>
            <w:sz w:val="20"/>
            <w:szCs w:val="20"/>
          </w:rPr>
          <w:delText>U01</w:delText>
        </w:r>
      </w:del>
      <w:ins w:id="274" w:author="Tim Firmin" w:date="2017-10-12T11:51:00Z">
        <w:r w:rsidR="006A2163">
          <w:rPr>
            <w:rFonts w:cs="Arial"/>
            <w:sz w:val="20"/>
            <w:szCs w:val="20"/>
          </w:rPr>
          <w:t>U</w:t>
        </w:r>
      </w:ins>
      <w:ins w:id="275" w:author="Vandana Bangera" w:date="2017-02-13T10:53:00Z">
        <w:del w:id="276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T</w:delText>
          </w:r>
        </w:del>
        <w:r w:rsidR="00043DB5" w:rsidRPr="001345A1">
          <w:rPr>
            <w:rFonts w:cs="Arial"/>
            <w:sz w:val="20"/>
            <w:szCs w:val="20"/>
          </w:rPr>
          <w:t>0</w:t>
        </w:r>
        <w:r w:rsidR="00043DB5">
          <w:rPr>
            <w:rFonts w:cs="Arial"/>
            <w:sz w:val="20"/>
            <w:szCs w:val="20"/>
          </w:rPr>
          <w:t>0</w:t>
        </w:r>
        <w:r w:rsidR="00043DB5" w:rsidRPr="001345A1">
          <w:rPr>
            <w:rFonts w:cs="Arial"/>
            <w:sz w:val="20"/>
            <w:szCs w:val="20"/>
          </w:rPr>
          <w:t>1</w:t>
        </w:r>
      </w:ins>
      <w:r w:rsidRPr="001345A1">
        <w:rPr>
          <w:rFonts w:cs="Arial"/>
          <w:sz w:val="20"/>
          <w:szCs w:val="20"/>
        </w:rPr>
        <w:t>, 50501</w:t>
      </w:r>
    </w:p>
    <w:p w14:paraId="6DB6121A" w14:textId="77777777" w:rsidR="00346EBC" w:rsidRPr="00346EBC" w:rsidRDefault="00346EBC" w:rsidP="00346EBC">
      <w:pPr>
        <w:outlineLvl w:val="0"/>
        <w:rPr>
          <w:rFonts w:ascii="Verdana" w:hAnsi="Verdana" w:cs="Arial"/>
          <w:sz w:val="20"/>
          <w:szCs w:val="20"/>
        </w:rPr>
      </w:pPr>
      <w:r w:rsidRPr="00346EBC">
        <w:rPr>
          <w:rFonts w:ascii="Verdana" w:hAnsi="Verdana" w:cs="Arial"/>
          <w:sz w:val="20"/>
          <w:szCs w:val="20"/>
        </w:rPr>
        <w:t>Recover from these backups</w:t>
      </w:r>
    </w:p>
    <w:p w14:paraId="7CE15E7C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6CF2C2BD" w14:textId="77777777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825CB11" w14:textId="5F1104DD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Pre-Release Start Datetime</w:t>
      </w:r>
      <w:r w:rsidRPr="002352EB">
        <w:rPr>
          <w:rFonts w:cs="Arial"/>
          <w:sz w:val="20"/>
          <w:szCs w:val="20"/>
        </w:rPr>
        <w:tab/>
      </w:r>
      <w:del w:id="277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29</w:delText>
        </w:r>
        <w:r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278" w:author="Tim Firmin" w:date="2018-07-11T16:06:00Z">
        <w:r w:rsidR="00076E07">
          <w:rPr>
            <w:rFonts w:cs="Arial"/>
            <w:sz w:val="20"/>
            <w:szCs w:val="20"/>
          </w:rPr>
          <w:t>July 2018</w:t>
        </w:r>
      </w:ins>
      <w:ins w:id="279" w:author="Vandana Bangera" w:date="2017-02-17T14:30:00Z">
        <w:del w:id="280" w:author="Tim Firmin" w:date="2017-10-12T11:51:00Z">
          <w:r w:rsidR="002352EB" w:rsidRPr="002352EB" w:rsidDel="006A2163">
            <w:rPr>
              <w:rFonts w:cs="Arial"/>
              <w:sz w:val="20"/>
              <w:szCs w:val="20"/>
              <w:rPrChange w:id="281" w:author="Vandana Bangera" w:date="2017-02-17T14:30:00Z">
                <w:rPr>
                  <w:rFonts w:cs="Arial"/>
                  <w:strike/>
                  <w:sz w:val="20"/>
                  <w:szCs w:val="20"/>
                </w:rPr>
              </w:rPrChange>
            </w:rPr>
            <w:delText>23</w:delText>
          </w:r>
        </w:del>
        <w:del w:id="282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283" w:author="Tim Firmin" w:date="2018-07-11T16:06:00Z">
        <w:r w:rsidR="00F17982" w:rsidRPr="002352EB" w:rsidDel="00076E07">
          <w:rPr>
            <w:rFonts w:cs="Arial"/>
            <w:sz w:val="20"/>
            <w:szCs w:val="20"/>
          </w:rPr>
          <w:delText>Nov</w:delText>
        </w:r>
        <w:r w:rsidRPr="002352EB" w:rsidDel="00076E07">
          <w:rPr>
            <w:rFonts w:cs="Arial"/>
            <w:sz w:val="20"/>
            <w:szCs w:val="20"/>
          </w:rPr>
          <w:delText xml:space="preserve"> </w:delText>
        </w:r>
      </w:del>
      <w:ins w:id="284" w:author="Vandana Bangera" w:date="2017-02-17T14:30:00Z">
        <w:del w:id="285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286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287" w:author="Tim Firmin" w:date="2018-07-11T16:06:00Z">
        <w:r w:rsidRPr="002352EB" w:rsidDel="00076E07">
          <w:rPr>
            <w:rFonts w:cs="Arial"/>
            <w:sz w:val="20"/>
            <w:szCs w:val="20"/>
          </w:rPr>
          <w:delText>2016</w:delText>
        </w:r>
      </w:del>
      <w:ins w:id="288" w:author="Vandana Bangera" w:date="2017-02-17T14:30:00Z">
        <w:del w:id="289" w:author="Tim Firmin" w:date="2018-07-11T16:06:00Z">
          <w:r w:rsidR="002352EB" w:rsidDel="00076E07">
            <w:rPr>
              <w:rFonts w:cs="Arial"/>
              <w:sz w:val="20"/>
              <w:szCs w:val="20"/>
            </w:rPr>
            <w:delText>7</w:delText>
          </w:r>
        </w:del>
      </w:ins>
      <w:r w:rsidRPr="002352EB">
        <w:rPr>
          <w:rFonts w:cs="Arial"/>
          <w:sz w:val="20"/>
          <w:szCs w:val="20"/>
        </w:rPr>
        <w:t xml:space="preserve"> </w:t>
      </w:r>
      <w:ins w:id="290" w:author="Tim Firmin" w:date="2017-10-12T11:52:00Z">
        <w:r w:rsidR="006A2163">
          <w:rPr>
            <w:rFonts w:cs="Arial"/>
            <w:sz w:val="20"/>
            <w:szCs w:val="20"/>
          </w:rPr>
          <w:t>13</w:t>
        </w:r>
      </w:ins>
      <w:del w:id="291" w:author="Tim Firmin" w:date="2017-10-12T11:52:00Z">
        <w:r w:rsidR="00B659F7" w:rsidRPr="002352EB" w:rsidDel="006A2163">
          <w:rPr>
            <w:rFonts w:cs="Arial"/>
            <w:sz w:val="20"/>
            <w:szCs w:val="20"/>
          </w:rPr>
          <w:delText>09</w:delText>
        </w:r>
      </w:del>
      <w:r w:rsidRPr="002352EB">
        <w:rPr>
          <w:rFonts w:cs="Arial"/>
          <w:sz w:val="20"/>
          <w:szCs w:val="20"/>
        </w:rPr>
        <w:t>:00</w:t>
      </w:r>
      <w:ins w:id="292" w:author="Vandana Bangera" w:date="2017-01-26T15:16:00Z">
        <w:r w:rsidR="00D47C1E" w:rsidRPr="002352EB">
          <w:rPr>
            <w:rFonts w:cs="Arial"/>
            <w:sz w:val="20"/>
            <w:szCs w:val="20"/>
          </w:rPr>
          <w:t xml:space="preserve"> &lt;</w:t>
        </w:r>
      </w:ins>
      <w:ins w:id="293" w:author="Vandana Bangera" w:date="2017-01-26T15:17:00Z">
        <w:r w:rsidR="00D47C1E" w:rsidRPr="002352EB">
          <w:rPr>
            <w:rFonts w:cs="Arial"/>
            <w:sz w:val="20"/>
            <w:szCs w:val="20"/>
          </w:rPr>
          <w:t>TBC</w:t>
        </w:r>
      </w:ins>
      <w:ins w:id="294" w:author="Vandana Bangera" w:date="2017-01-26T15:16:00Z">
        <w:r w:rsidR="00D47C1E" w:rsidRPr="002352EB">
          <w:rPr>
            <w:rFonts w:cs="Arial"/>
            <w:sz w:val="20"/>
            <w:szCs w:val="20"/>
          </w:rPr>
          <w:t>&gt;</w:t>
        </w:r>
      </w:ins>
    </w:p>
    <w:p w14:paraId="1CEC0F23" w14:textId="5B749B03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>Start Datetime</w:t>
      </w:r>
      <w:r w:rsidR="00FD1D72" w:rsidRPr="002352EB">
        <w:rPr>
          <w:rFonts w:cs="Arial"/>
          <w:sz w:val="20"/>
          <w:szCs w:val="20"/>
        </w:rPr>
        <w:tab/>
      </w:r>
      <w:del w:id="295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30</w:delText>
        </w:r>
        <w:r w:rsidR="00DE18EE"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296" w:author="Tim Firmin" w:date="2018-07-11T16:06:00Z">
        <w:r w:rsidR="00076E07">
          <w:rPr>
            <w:rFonts w:cs="Arial"/>
            <w:sz w:val="20"/>
            <w:szCs w:val="20"/>
          </w:rPr>
          <w:t xml:space="preserve">July 2018 </w:t>
        </w:r>
      </w:ins>
      <w:ins w:id="297" w:author="Vandana Bangera" w:date="2017-02-17T14:30:00Z">
        <w:del w:id="298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23</w:delText>
          </w:r>
        </w:del>
        <w:del w:id="299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300" w:author="Tim Firmin" w:date="2018-07-11T16:06:00Z">
        <w:r w:rsidR="00F17982" w:rsidRPr="002352EB" w:rsidDel="00076E07">
          <w:rPr>
            <w:rFonts w:cs="Arial"/>
            <w:sz w:val="20"/>
            <w:szCs w:val="20"/>
          </w:rPr>
          <w:delText>Nov</w:delText>
        </w:r>
        <w:r w:rsidR="000C271C" w:rsidRPr="002352EB" w:rsidDel="00076E07">
          <w:rPr>
            <w:rFonts w:cs="Arial"/>
            <w:sz w:val="20"/>
            <w:szCs w:val="20"/>
          </w:rPr>
          <w:delText xml:space="preserve"> </w:delText>
        </w:r>
      </w:del>
      <w:ins w:id="301" w:author="Vandana Bangera" w:date="2017-02-17T14:30:00Z">
        <w:del w:id="302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303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304" w:author="Tim Firmin" w:date="2018-07-11T16:06:00Z">
        <w:r w:rsidR="000C271C" w:rsidRPr="002352EB" w:rsidDel="00076E07">
          <w:rPr>
            <w:rFonts w:cs="Arial"/>
            <w:sz w:val="20"/>
            <w:szCs w:val="20"/>
          </w:rPr>
          <w:delText>201</w:delText>
        </w:r>
      </w:del>
      <w:del w:id="305" w:author="Tim Firmin" w:date="2017-10-12T12:29:00Z">
        <w:r w:rsidR="000C271C" w:rsidRPr="002352EB" w:rsidDel="00EB59FA">
          <w:rPr>
            <w:rFonts w:cs="Arial"/>
            <w:sz w:val="20"/>
            <w:szCs w:val="20"/>
          </w:rPr>
          <w:delText>6</w:delText>
        </w:r>
      </w:del>
      <w:del w:id="306" w:author="Tim Firmin" w:date="2018-07-11T16:06:00Z">
        <w:r w:rsidR="000C271C" w:rsidRPr="002352EB" w:rsidDel="00076E07">
          <w:rPr>
            <w:rFonts w:cs="Arial"/>
            <w:sz w:val="20"/>
            <w:szCs w:val="20"/>
          </w:rPr>
          <w:delText xml:space="preserve"> </w:delText>
        </w:r>
      </w:del>
      <w:del w:id="307" w:author="Vandana Bangera" w:date="2017-02-17T14:30:00Z">
        <w:r w:rsidR="004C41A9" w:rsidRPr="002352EB" w:rsidDel="002352EB">
          <w:rPr>
            <w:rFonts w:cs="Arial"/>
            <w:sz w:val="20"/>
            <w:szCs w:val="20"/>
          </w:rPr>
          <w:delText>14</w:delText>
        </w:r>
      </w:del>
      <w:ins w:id="308" w:author="Tim Firmin" w:date="2017-10-12T11:52:00Z">
        <w:r w:rsidR="006A2163">
          <w:rPr>
            <w:rFonts w:cs="Arial"/>
            <w:sz w:val="20"/>
            <w:szCs w:val="20"/>
          </w:rPr>
          <w:t>16</w:t>
        </w:r>
      </w:ins>
      <w:ins w:id="309" w:author="Vandana Bangera" w:date="2017-02-17T14:30:00Z">
        <w:del w:id="310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10</w:delText>
          </w:r>
        </w:del>
      </w:ins>
      <w:r w:rsidR="000C271C" w:rsidRPr="002352EB">
        <w:rPr>
          <w:rFonts w:cs="Arial"/>
          <w:sz w:val="20"/>
          <w:szCs w:val="20"/>
        </w:rPr>
        <w:t>:00</w:t>
      </w:r>
      <w:ins w:id="311" w:author="Vandana Bangera" w:date="2017-01-26T15:18:00Z">
        <w:r w:rsidR="00D47C1E" w:rsidRPr="002352EB">
          <w:rPr>
            <w:rFonts w:cs="Arial"/>
            <w:sz w:val="20"/>
            <w:szCs w:val="20"/>
          </w:rPr>
          <w:t xml:space="preserve"> &lt;TBC&gt;</w:t>
        </w:r>
      </w:ins>
    </w:p>
    <w:p w14:paraId="270D81E4" w14:textId="7B8D69F2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del w:id="312" w:author="Vandana Bangera" w:date="2017-02-17T14:31:00Z">
        <w:r w:rsidR="005004E3" w:rsidRPr="002352EB" w:rsidDel="002352EB">
          <w:rPr>
            <w:rFonts w:cs="Arial"/>
            <w:sz w:val="20"/>
            <w:szCs w:val="20"/>
          </w:rPr>
          <w:delText xml:space="preserve">2 </w:delText>
        </w:r>
      </w:del>
      <w:ins w:id="313" w:author="Tim Firmin" w:date="2017-10-12T11:52:00Z">
        <w:r w:rsidR="006A2163">
          <w:rPr>
            <w:rFonts w:cs="Arial"/>
            <w:sz w:val="20"/>
            <w:szCs w:val="20"/>
          </w:rPr>
          <w:t>3</w:t>
        </w:r>
      </w:ins>
      <w:ins w:id="314" w:author="Vandana Bangera" w:date="2017-02-17T14:31:00Z">
        <w:del w:id="315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6</w:delText>
          </w:r>
        </w:del>
        <w:r w:rsidR="002352EB" w:rsidRPr="002352EB">
          <w:rPr>
            <w:rFonts w:cs="Arial"/>
            <w:sz w:val="20"/>
            <w:szCs w:val="20"/>
          </w:rPr>
          <w:t xml:space="preserve"> </w:t>
        </w:r>
      </w:ins>
      <w:r w:rsidR="005004E3" w:rsidRPr="002352EB">
        <w:rPr>
          <w:rFonts w:cs="Arial"/>
          <w:sz w:val="20"/>
          <w:szCs w:val="20"/>
        </w:rPr>
        <w:t>hours</w:t>
      </w:r>
      <w:ins w:id="316" w:author="Vandana Bangera" w:date="2017-01-26T15:18:00Z">
        <w:r w:rsidR="006340B7" w:rsidRPr="002352EB">
          <w:rPr>
            <w:rFonts w:cs="Arial"/>
            <w:sz w:val="20"/>
            <w:szCs w:val="20"/>
          </w:rPr>
          <w:t xml:space="preserve"> &lt;TBC&gt;</w:t>
        </w:r>
      </w:ins>
    </w:p>
    <w:p w14:paraId="4C3CC8F1" w14:textId="77777777" w:rsid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52F59978" w14:textId="77777777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330D7B38" w14:textId="77777777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73CD907" w14:textId="77777777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645EB888" w14:textId="77777777" w:rsidR="00FD1D72" w:rsidRPr="00A51E90" w:rsidDel="00A5694A" w:rsidRDefault="00FD1D72" w:rsidP="00A51E90">
      <w:pPr>
        <w:outlineLvl w:val="0"/>
        <w:rPr>
          <w:del w:id="317" w:author="Vandana Bangera" w:date="2017-02-14T15:17:00Z"/>
          <w:rFonts w:cs="Arial"/>
          <w:b/>
          <w:sz w:val="20"/>
          <w:szCs w:val="20"/>
        </w:rPr>
      </w:pPr>
    </w:p>
    <w:p w14:paraId="20DA3531" w14:textId="77777777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6E374EF9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5ADD8CCF" w14:textId="74A1629E" w:rsidR="00520135" w:rsidRDefault="005B471F" w:rsidP="00520135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Release Manger </w:t>
      </w:r>
      <w:del w:id="318" w:author="Vandana Bangera" w:date="2017-02-17T14:31:00Z">
        <w:r w:rsidDel="00D41C49">
          <w:rPr>
            <w:rFonts w:ascii="Verdana" w:hAnsi="Verdana" w:cs="Arial"/>
            <w:sz w:val="20"/>
            <w:szCs w:val="20"/>
          </w:rPr>
          <w:delText>UA</w:delText>
        </w:r>
        <w:r w:rsidR="00D947F6" w:rsidDel="00D41C49">
          <w:rPr>
            <w:rFonts w:ascii="Verdana" w:hAnsi="Verdana" w:cs="Arial"/>
            <w:sz w:val="20"/>
            <w:szCs w:val="20"/>
          </w:rPr>
          <w:delText>T</w:delText>
        </w:r>
        <w:r w:rsidDel="00D41C49">
          <w:rPr>
            <w:rFonts w:ascii="Verdana" w:hAnsi="Verdana" w:cs="Arial"/>
            <w:sz w:val="20"/>
            <w:szCs w:val="20"/>
          </w:rPr>
          <w:delText xml:space="preserve"> </w:delText>
        </w:r>
      </w:del>
      <w:ins w:id="319" w:author="Vandana Bangera" w:date="2017-02-17T14:31:00Z">
        <w:del w:id="320" w:author="Tim Firmin" w:date="2017-10-12T11:52:00Z">
          <w:r w:rsidR="00D41C49" w:rsidDel="006A2163">
            <w:rPr>
              <w:rFonts w:ascii="Verdana" w:hAnsi="Verdana" w:cs="Arial"/>
              <w:sz w:val="20"/>
              <w:szCs w:val="20"/>
            </w:rPr>
            <w:delText>SysTest</w:delText>
          </w:r>
        </w:del>
      </w:ins>
      <w:ins w:id="321" w:author="Tim Firmin" w:date="2017-10-12T11:52:00Z">
        <w:r w:rsidR="006A2163">
          <w:rPr>
            <w:rFonts w:ascii="Verdana" w:hAnsi="Verdana" w:cs="Arial"/>
            <w:sz w:val="20"/>
            <w:szCs w:val="20"/>
          </w:rPr>
          <w:t>UAT</w:t>
        </w:r>
      </w:ins>
      <w:ins w:id="322" w:author="Vandana Bangera" w:date="2017-02-17T14:31:00Z">
        <w:r w:rsidR="00D41C49">
          <w:rPr>
            <w:rFonts w:ascii="Verdana" w:hAnsi="Verdana" w:cs="Arial"/>
            <w:sz w:val="20"/>
            <w:szCs w:val="20"/>
          </w:rPr>
          <w:t xml:space="preserve"> </w:t>
        </w:r>
      </w:ins>
      <w:r>
        <w:rPr>
          <w:rFonts w:ascii="Verdana" w:hAnsi="Verdana" w:cs="Arial"/>
          <w:sz w:val="20"/>
          <w:szCs w:val="20"/>
        </w:rPr>
        <w:t>Access</w:t>
      </w:r>
      <w:r w:rsidR="00520135" w:rsidRPr="008E1475">
        <w:rPr>
          <w:rFonts w:ascii="Verdana" w:hAnsi="Verdana" w:cs="Arial"/>
          <w:sz w:val="20"/>
          <w:szCs w:val="20"/>
        </w:rPr>
        <w:t xml:space="preserve"> Requirements</w:t>
      </w:r>
      <w:ins w:id="323" w:author="Tim Firmin" w:date="2018-07-11T16:06:00Z">
        <w:r w:rsidR="00C803BF">
          <w:rPr>
            <w:rFonts w:ascii="Verdana" w:hAnsi="Verdana" w:cs="Arial"/>
            <w:sz w:val="20"/>
            <w:szCs w:val="20"/>
          </w:rPr>
          <w:t xml:space="preserve"> (and PRD equivalent)</w:t>
        </w:r>
      </w:ins>
      <w:del w:id="324" w:author="Tim Firmin" w:date="2018-07-11T16:06:00Z">
        <w:r w:rsidR="00520135" w:rsidRPr="008E1475" w:rsidDel="00C803BF">
          <w:rPr>
            <w:rFonts w:ascii="Verdana" w:hAnsi="Verdana" w:cs="Arial"/>
            <w:sz w:val="20"/>
            <w:szCs w:val="20"/>
          </w:rPr>
          <w:delText>:</w:delText>
        </w:r>
      </w:del>
    </w:p>
    <w:p w14:paraId="006FBFD6" w14:textId="39077AD6" w:rsidR="00AA7D71" w:rsidRDefault="00793674" w:rsidP="00793674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325" w:author="Vandana Bangera" w:date="2017-02-13T10:54:00Z">
        <w:r w:rsidRPr="00793674" w:rsidDel="00BE47CD">
          <w:rPr>
            <w:rFonts w:cs="Arial"/>
            <w:sz w:val="20"/>
            <w:szCs w:val="20"/>
          </w:rPr>
          <w:delText>u001</w:delText>
        </w:r>
      </w:del>
      <w:ins w:id="326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327" w:author="Vandana Bangera" w:date="2017-02-13T10:54:00Z">
        <w:del w:id="328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D</w:delText>
          </w:r>
        </w:del>
        <w:r w:rsidR="00BE47CD" w:rsidRPr="00793674">
          <w:rPr>
            <w:rFonts w:cs="Arial"/>
            <w:sz w:val="20"/>
            <w:szCs w:val="20"/>
          </w:rPr>
          <w:t>00</w:t>
        </w:r>
        <w:r w:rsidR="00BE47CD">
          <w:rPr>
            <w:rFonts w:cs="Arial"/>
            <w:sz w:val="20"/>
            <w:szCs w:val="20"/>
          </w:rPr>
          <w:t>2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5A1F3807" w14:textId="77777777" w:rsidR="00D947F6" w:rsidDel="00A633BC" w:rsidRDefault="00793674" w:rsidP="005E6FA0">
      <w:pPr>
        <w:pStyle w:val="ListParagraph"/>
        <w:numPr>
          <w:ilvl w:val="1"/>
          <w:numId w:val="4"/>
        </w:numPr>
        <w:outlineLvl w:val="0"/>
        <w:rPr>
          <w:del w:id="329" w:author="Vandana Bangera" w:date="2017-01-26T15:20:00Z"/>
          <w:rFonts w:cs="Arial"/>
          <w:sz w:val="20"/>
          <w:szCs w:val="20"/>
        </w:rPr>
      </w:pPr>
      <w:del w:id="330" w:author="Vandana Bangera" w:date="2017-01-26T15:20:00Z">
        <w:r w:rsidRPr="00793674" w:rsidDel="00A633BC">
          <w:rPr>
            <w:rFonts w:cs="Arial"/>
            <w:sz w:val="20"/>
            <w:szCs w:val="20"/>
          </w:rPr>
          <w:delText>BI-ADW-U01</w:delText>
        </w:r>
      </w:del>
    </w:p>
    <w:p w14:paraId="7AB542BA" w14:textId="77782C99" w:rsidR="00A633BC" w:rsidRPr="00A633BC" w:rsidRDefault="005E6FA0">
      <w:pPr>
        <w:pStyle w:val="ListParagraph"/>
        <w:numPr>
          <w:ilvl w:val="1"/>
          <w:numId w:val="4"/>
        </w:numPr>
        <w:outlineLvl w:val="0"/>
        <w:rPr>
          <w:ins w:id="331" w:author="Vandana Bangera" w:date="2017-01-26T15:21:00Z"/>
          <w:rFonts w:cs="Arial"/>
          <w:sz w:val="20"/>
          <w:szCs w:val="20"/>
        </w:rPr>
        <w:pPrChange w:id="332" w:author="Vandana Bangera" w:date="2017-01-26T15:21:00Z">
          <w:pPr>
            <w:pStyle w:val="ListParagraph"/>
            <w:ind w:left="0"/>
            <w:outlineLvl w:val="0"/>
          </w:pPr>
        </w:pPrChange>
      </w:pPr>
      <w:r w:rsidRPr="00A633BC">
        <w:rPr>
          <w:rFonts w:cs="Arial"/>
          <w:sz w:val="20"/>
          <w:szCs w:val="20"/>
        </w:rPr>
        <w:t>BISystem</w:t>
      </w:r>
      <w:del w:id="333" w:author="Vandana Bangera" w:date="2017-02-13T10:54:00Z">
        <w:r w:rsidRPr="00A633BC" w:rsidDel="00BE47CD">
          <w:rPr>
            <w:rFonts w:cs="Arial"/>
            <w:sz w:val="20"/>
            <w:szCs w:val="20"/>
          </w:rPr>
          <w:delText>UA</w:delText>
        </w:r>
      </w:del>
      <w:ins w:id="334" w:author="Tim Firmin" w:date="2017-10-12T11:52:00Z">
        <w:r w:rsidR="006A2163">
          <w:rPr>
            <w:rFonts w:cs="Arial"/>
            <w:sz w:val="20"/>
            <w:szCs w:val="20"/>
          </w:rPr>
          <w:t>UAT</w:t>
        </w:r>
      </w:ins>
      <w:del w:id="335" w:author="Vandana Bangera" w:date="2017-02-13T10:54:00Z">
        <w:r w:rsidRPr="00A633BC" w:rsidDel="00BE47CD">
          <w:rPr>
            <w:rFonts w:cs="Arial"/>
            <w:sz w:val="20"/>
            <w:szCs w:val="20"/>
          </w:rPr>
          <w:delText>T</w:delText>
        </w:r>
      </w:del>
      <w:ins w:id="336" w:author="Vandana Bangera" w:date="2017-02-13T10:54:00Z">
        <w:del w:id="337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16CDCB3D" w14:textId="6F003EDA" w:rsidR="00A633BC" w:rsidRPr="00A633BC" w:rsidRDefault="00A633BC" w:rsidP="00A633BC">
      <w:pPr>
        <w:pStyle w:val="ListParagraph"/>
        <w:numPr>
          <w:ilvl w:val="0"/>
          <w:numId w:val="4"/>
        </w:numPr>
        <w:outlineLvl w:val="0"/>
        <w:rPr>
          <w:ins w:id="338" w:author="Vandana Bangera" w:date="2017-01-26T15:21:00Z"/>
          <w:rFonts w:cs="Arial"/>
          <w:sz w:val="20"/>
          <w:szCs w:val="20"/>
          <w:rPrChange w:id="339" w:author="Vandana Bangera" w:date="2017-01-26T15:21:00Z">
            <w:rPr>
              <w:ins w:id="340" w:author="Vandana Bangera" w:date="2017-01-26T15:21:00Z"/>
              <w:sz w:val="20"/>
              <w:szCs w:val="20"/>
            </w:rPr>
          </w:rPrChange>
        </w:rPr>
      </w:pPr>
      <w:ins w:id="341" w:author="Vandana Bangera" w:date="2017-01-26T15:21:00Z">
        <w:r>
          <w:rPr>
            <w:rFonts w:cs="Arial"/>
            <w:sz w:val="20"/>
            <w:szCs w:val="20"/>
          </w:rPr>
          <w:t xml:space="preserve">Azure </w:t>
        </w:r>
        <w:r w:rsidRPr="00793674">
          <w:rPr>
            <w:rFonts w:cs="Arial"/>
            <w:sz w:val="20"/>
            <w:szCs w:val="20"/>
          </w:rPr>
          <w:t xml:space="preserve">SSIS Server: </w:t>
        </w:r>
        <w:r w:rsidRPr="00793674">
          <w:rPr>
            <w:sz w:val="20"/>
            <w:szCs w:val="20"/>
          </w:rPr>
          <w:t>AZI-MS-S</w:t>
        </w:r>
        <w:r>
          <w:rPr>
            <w:sz w:val="20"/>
            <w:szCs w:val="20"/>
          </w:rPr>
          <w:t>QL</w:t>
        </w:r>
        <w:r w:rsidRPr="00793674">
          <w:rPr>
            <w:sz w:val="20"/>
            <w:szCs w:val="20"/>
          </w:rPr>
          <w:t>-</w:t>
        </w:r>
      </w:ins>
      <w:ins w:id="342" w:author="Tim Firmin" w:date="2017-10-12T11:52:00Z">
        <w:r w:rsidR="006A2163">
          <w:rPr>
            <w:sz w:val="20"/>
            <w:szCs w:val="20"/>
          </w:rPr>
          <w:t>U</w:t>
        </w:r>
      </w:ins>
      <w:ins w:id="343" w:author="Vandana Bangera" w:date="2017-02-13T10:54:00Z">
        <w:del w:id="344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</w:ins>
      <w:ins w:id="345" w:author="Vandana Bangera" w:date="2017-01-26T15:21:00Z">
        <w:r w:rsidRPr="00793674">
          <w:rPr>
            <w:sz w:val="20"/>
            <w:szCs w:val="20"/>
          </w:rPr>
          <w:t>01</w:t>
        </w:r>
      </w:ins>
    </w:p>
    <w:p w14:paraId="6FFAABC3" w14:textId="77777777" w:rsidR="00A633BC" w:rsidRPr="00A633BC" w:rsidDel="00A633BC" w:rsidRDefault="00A633BC">
      <w:pPr>
        <w:outlineLvl w:val="0"/>
        <w:rPr>
          <w:del w:id="346" w:author="Vandana Bangera" w:date="2017-01-26T15:21:00Z"/>
          <w:rFonts w:cs="Arial"/>
          <w:sz w:val="20"/>
          <w:szCs w:val="20"/>
          <w:rPrChange w:id="347" w:author="Vandana Bangera" w:date="2017-01-26T15:20:00Z">
            <w:rPr>
              <w:del w:id="348" w:author="Vandana Bangera" w:date="2017-01-26T15:21:00Z"/>
            </w:rPr>
          </w:rPrChange>
        </w:rPr>
        <w:pPrChange w:id="349" w:author="Vandana Bangera" w:date="2017-01-26T15:20:00Z">
          <w:pPr>
            <w:pStyle w:val="ListParagraph"/>
            <w:numPr>
              <w:ilvl w:val="1"/>
              <w:numId w:val="4"/>
            </w:numPr>
            <w:ind w:left="1440" w:hanging="360"/>
            <w:outlineLvl w:val="0"/>
          </w:pPr>
        </w:pPrChange>
      </w:pPr>
    </w:p>
    <w:p w14:paraId="7E9C586A" w14:textId="5853F014" w:rsidR="00D947F6" w:rsidRPr="0039110F" w:rsidRDefault="00AE3A0B" w:rsidP="005B471F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Azure </w:t>
      </w:r>
      <w:r w:rsidR="00D947F6" w:rsidRPr="00793674">
        <w:rPr>
          <w:rFonts w:cs="Arial"/>
          <w:sz w:val="20"/>
          <w:szCs w:val="20"/>
        </w:rPr>
        <w:t>SSIS</w:t>
      </w:r>
      <w:r w:rsidR="00793674" w:rsidRPr="00793674">
        <w:rPr>
          <w:rFonts w:cs="Arial"/>
          <w:sz w:val="20"/>
          <w:szCs w:val="20"/>
        </w:rPr>
        <w:t xml:space="preserve"> Server: </w:t>
      </w:r>
      <w:r w:rsidR="00793674" w:rsidRPr="00793674">
        <w:rPr>
          <w:sz w:val="20"/>
          <w:szCs w:val="20"/>
        </w:rPr>
        <w:t>AZI-MS-SIS-</w:t>
      </w:r>
      <w:del w:id="350" w:author="Vandana Bangera" w:date="2017-02-13T10:54:00Z">
        <w:r w:rsidR="00793674" w:rsidRPr="00793674" w:rsidDel="00BE47CD">
          <w:rPr>
            <w:sz w:val="20"/>
            <w:szCs w:val="20"/>
          </w:rPr>
          <w:delText>U01</w:delText>
        </w:r>
      </w:del>
      <w:ins w:id="351" w:author="Tim Firmin" w:date="2017-10-12T11:52:00Z">
        <w:r w:rsidR="006A2163">
          <w:rPr>
            <w:sz w:val="20"/>
            <w:szCs w:val="20"/>
          </w:rPr>
          <w:t>U</w:t>
        </w:r>
      </w:ins>
      <w:ins w:id="352" w:author="Vandana Bangera" w:date="2017-02-13T10:54:00Z">
        <w:del w:id="353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  <w:r w:rsidR="00BE47CD" w:rsidRPr="00793674">
          <w:rPr>
            <w:sz w:val="20"/>
            <w:szCs w:val="20"/>
          </w:rPr>
          <w:t>01</w:t>
        </w:r>
      </w:ins>
    </w:p>
    <w:p w14:paraId="4EF8CF05" w14:textId="272E0AE8" w:rsidR="0039110F" w:rsidRPr="00793674" w:rsidRDefault="0039110F" w:rsidP="0039110F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SSISConfiguration</w:t>
      </w:r>
      <w:ins w:id="354" w:author="Vandana Bangera" w:date="2017-01-26T15:21:00Z">
        <w:r w:rsidR="000B7147">
          <w:rPr>
            <w:rFonts w:cs="Arial"/>
            <w:sz w:val="20"/>
            <w:szCs w:val="20"/>
          </w:rPr>
          <w:t xml:space="preserve"> DB</w:t>
        </w:r>
      </w:ins>
      <w:r>
        <w:rPr>
          <w:rFonts w:cs="Arial"/>
          <w:sz w:val="20"/>
          <w:szCs w:val="20"/>
        </w:rPr>
        <w:t>:</w:t>
      </w:r>
      <w:r w:rsidRPr="001345A1">
        <w:rPr>
          <w:rFonts w:cs="Arial"/>
          <w:sz w:val="20"/>
          <w:szCs w:val="20"/>
        </w:rPr>
        <w:t xml:space="preserve"> AZI-MS-SIS-</w:t>
      </w:r>
      <w:del w:id="355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356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357" w:author="Vandana Bangera" w:date="2017-02-13T10:54:00Z">
        <w:del w:id="358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3A2ADE0A" w14:textId="2C651F61" w:rsidR="005B471F" w:rsidRDefault="00793674" w:rsidP="004E265B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359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360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361" w:author="Vandana Bangera" w:date="2017-02-13T10:54:00Z">
        <w:del w:id="362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42678ED9" w14:textId="77777777" w:rsidR="00C803BF" w:rsidRDefault="00C803BF">
      <w:pPr>
        <w:rPr>
          <w:ins w:id="363" w:author="Tim Firmin" w:date="2018-07-11T16:07:00Z"/>
          <w:rFonts w:cs="Arial"/>
          <w:sz w:val="20"/>
          <w:szCs w:val="20"/>
        </w:rPr>
      </w:pPr>
      <w:ins w:id="364" w:author="Tim Firmin" w:date="2018-07-11T16:07:00Z">
        <w:r>
          <w:rPr>
            <w:rFonts w:cs="Arial"/>
            <w:sz w:val="20"/>
            <w:szCs w:val="20"/>
          </w:rPr>
          <w:br w:type="page"/>
        </w:r>
      </w:ins>
    </w:p>
    <w:p w14:paraId="1994FCB4" w14:textId="299E8BD7" w:rsidR="00A633BC" w:rsidDel="00C803BF" w:rsidRDefault="00AE3A0B" w:rsidP="00C803BF">
      <w:pPr>
        <w:pStyle w:val="ListParagraph"/>
        <w:numPr>
          <w:ilvl w:val="0"/>
          <w:numId w:val="4"/>
        </w:numPr>
        <w:outlineLvl w:val="0"/>
        <w:rPr>
          <w:ins w:id="365" w:author="Vandana Bangera" w:date="2017-01-26T15:20:00Z"/>
          <w:del w:id="366" w:author="Tim Firmin" w:date="2018-07-11T16:07:00Z"/>
          <w:rFonts w:cs="Arial"/>
          <w:sz w:val="20"/>
          <w:szCs w:val="20"/>
        </w:rPr>
        <w:pPrChange w:id="367" w:author="Tim Firmin" w:date="2018-07-11T16:07:00Z">
          <w:pPr>
            <w:pStyle w:val="ListParagraph"/>
            <w:numPr>
              <w:numId w:val="4"/>
            </w:numPr>
            <w:ind w:hanging="360"/>
            <w:outlineLvl w:val="0"/>
          </w:pPr>
        </w:pPrChange>
      </w:pPr>
      <w:del w:id="368" w:author="Tim Firmin" w:date="2018-07-11T16:07:00Z">
        <w:r w:rsidDel="00C803BF">
          <w:rPr>
            <w:rFonts w:cs="Arial"/>
            <w:sz w:val="20"/>
            <w:szCs w:val="20"/>
          </w:rPr>
          <w:lastRenderedPageBreak/>
          <w:delText>‘On Prem’ SSIS Server: dsqldb06, 50550</w:delText>
        </w:r>
      </w:del>
      <w:ins w:id="369" w:author="Vandana Bangera" w:date="2017-01-26T15:19:00Z">
        <w:del w:id="370" w:author="Tim Firmin" w:date="2018-07-11T16:07:00Z">
          <w:r w:rsidR="00A633BC" w:rsidDel="00C803BF">
            <w:rPr>
              <w:rFonts w:cs="Arial"/>
              <w:sz w:val="20"/>
              <w:szCs w:val="20"/>
            </w:rPr>
            <w:delText xml:space="preserve">SQL Server STUPRSMSQLV03 </w:delText>
          </w:r>
        </w:del>
      </w:ins>
    </w:p>
    <w:p w14:paraId="03AF3B6B" w14:textId="4A5E959D" w:rsidR="00AE3A0B" w:rsidRPr="001345A1" w:rsidDel="00C803BF" w:rsidRDefault="00A633BC" w:rsidP="00C803BF">
      <w:pPr>
        <w:pStyle w:val="ListParagraph"/>
        <w:numPr>
          <w:ilvl w:val="0"/>
          <w:numId w:val="4"/>
        </w:numPr>
        <w:outlineLvl w:val="0"/>
        <w:rPr>
          <w:del w:id="371" w:author="Tim Firmin" w:date="2018-07-11T16:07:00Z"/>
          <w:rFonts w:cs="Arial"/>
          <w:sz w:val="20"/>
          <w:szCs w:val="20"/>
        </w:rPr>
        <w:pPrChange w:id="372" w:author="Tim Firmin" w:date="2018-07-11T16:07:00Z">
          <w:pPr>
            <w:pStyle w:val="ListParagraph"/>
            <w:numPr>
              <w:numId w:val="4"/>
            </w:numPr>
            <w:ind w:hanging="360"/>
            <w:outlineLvl w:val="0"/>
          </w:pPr>
        </w:pPrChange>
      </w:pPr>
      <w:ins w:id="373" w:author="Vandana Bangera" w:date="2017-01-26T15:19:00Z">
        <w:del w:id="374" w:author="Tim Firmin" w:date="2018-07-11T16:07:00Z">
          <w:r w:rsidDel="00C803BF">
            <w:rPr>
              <w:rFonts w:cs="Arial"/>
              <w:sz w:val="20"/>
              <w:szCs w:val="20"/>
            </w:rPr>
            <w:delText xml:space="preserve">Database </w:delText>
          </w:r>
        </w:del>
      </w:ins>
      <w:ins w:id="375" w:author="Vandana Bangera" w:date="2017-01-26T15:20:00Z">
        <w:del w:id="376" w:author="Tim Firmin" w:date="2018-07-11T16:07:00Z">
          <w:r w:rsidDel="00C803BF">
            <w:rPr>
              <w:rFonts w:cs="Arial"/>
              <w:sz w:val="20"/>
              <w:szCs w:val="20"/>
            </w:rPr>
            <w:delText>–</w:delText>
          </w:r>
        </w:del>
      </w:ins>
      <w:ins w:id="377" w:author="Vandana Bangera" w:date="2017-01-26T15:19:00Z">
        <w:del w:id="378" w:author="Tim Firmin" w:date="2018-07-11T16:07:00Z">
          <w:r w:rsidDel="00C803BF">
            <w:rPr>
              <w:rFonts w:cs="Arial"/>
              <w:sz w:val="20"/>
              <w:szCs w:val="20"/>
            </w:rPr>
            <w:delText xml:space="preserve"> CFN</w:delText>
          </w:r>
        </w:del>
        <w:del w:id="379" w:author="Tim Firmin" w:date="2017-10-12T11:53:00Z">
          <w:r w:rsidDel="006A2163">
            <w:rPr>
              <w:rFonts w:cs="Arial"/>
              <w:sz w:val="20"/>
              <w:szCs w:val="20"/>
            </w:rPr>
            <w:delText>TM</w:delText>
          </w:r>
        </w:del>
        <w:del w:id="380" w:author="Tim Firmin" w:date="2017-10-12T11:52:00Z">
          <w:r w:rsidDel="006A2163">
            <w:rPr>
              <w:rFonts w:cs="Arial"/>
              <w:sz w:val="20"/>
              <w:szCs w:val="20"/>
            </w:rPr>
            <w:delText>1</w:delText>
          </w:r>
        </w:del>
      </w:ins>
      <w:ins w:id="381" w:author="Vandana Bangera" w:date="2017-01-26T15:20:00Z">
        <w:del w:id="382" w:author="Tim Firmin" w:date="2017-10-12T11:52:00Z">
          <w:r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748729EC" w14:textId="77777777" w:rsidR="005B471F" w:rsidRDefault="005B471F" w:rsidP="00163A52">
      <w:pPr>
        <w:outlineLvl w:val="0"/>
        <w:rPr>
          <w:rFonts w:ascii="Verdana" w:hAnsi="Verdana" w:cs="Arial"/>
          <w:b/>
          <w:sz w:val="20"/>
          <w:szCs w:val="20"/>
        </w:rPr>
      </w:pPr>
    </w:p>
    <w:p w14:paraId="00602977" w14:textId="77777777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42527E01" w14:textId="2CD45BAE" w:rsidR="00C803BF" w:rsidRDefault="00F50C7D" w:rsidP="00C803BF">
      <w:pPr>
        <w:pStyle w:val="ListParagraph"/>
        <w:numPr>
          <w:ilvl w:val="0"/>
          <w:numId w:val="6"/>
        </w:numPr>
        <w:rPr>
          <w:ins w:id="383" w:author="Tim Firmin" w:date="2018-07-11T16:22:00Z"/>
          <w:rFonts w:cs="Arial"/>
          <w:sz w:val="20"/>
          <w:szCs w:val="20"/>
        </w:rPr>
      </w:pPr>
      <w:del w:id="384" w:author="Tim Firmin" w:date="2017-10-12T12:37:00Z">
        <w:r w:rsidRPr="00DC5E48" w:rsidDel="004C5060">
          <w:rPr>
            <w:rFonts w:cs="Arial"/>
            <w:sz w:val="20"/>
            <w:szCs w:val="20"/>
            <w:lang w:eastAsia="en-GB"/>
          </w:rPr>
          <w:delText xml:space="preserve">No impact on </w:delText>
        </w:r>
        <w:r w:rsidR="00520135" w:rsidDel="004C5060">
          <w:rPr>
            <w:rFonts w:cs="Arial"/>
            <w:sz w:val="20"/>
            <w:szCs w:val="20"/>
            <w:lang w:eastAsia="en-GB"/>
          </w:rPr>
          <w:delText>any other applications</w:delText>
        </w:r>
      </w:del>
      <w:ins w:id="385" w:author="Tim Firmin" w:date="2018-07-11T16:10:00Z">
        <w:r w:rsidR="00C803BF">
          <w:rPr>
            <w:rFonts w:cs="Arial"/>
            <w:sz w:val="20"/>
            <w:szCs w:val="20"/>
          </w:rPr>
          <w:t xml:space="preserve">Database Objects (if not part of this release) must exist and Proxy account needs appropriate </w:t>
        </w:r>
      </w:ins>
      <w:ins w:id="386" w:author="Tim Firmin" w:date="2018-07-11T16:11:00Z">
        <w:r w:rsidR="00C803BF">
          <w:rPr>
            <w:rFonts w:cs="Arial"/>
            <w:sz w:val="20"/>
            <w:szCs w:val="20"/>
          </w:rPr>
          <w:t xml:space="preserve">(schema object) </w:t>
        </w:r>
      </w:ins>
      <w:ins w:id="387" w:author="Tim Firmin" w:date="2018-07-11T16:10:00Z">
        <w:r w:rsidR="00C803BF">
          <w:rPr>
            <w:rFonts w:cs="Arial"/>
            <w:sz w:val="20"/>
            <w:szCs w:val="20"/>
          </w:rPr>
          <w:t xml:space="preserve">permissions via the </w:t>
        </w:r>
      </w:ins>
      <w:ins w:id="388" w:author="Tim Firmin" w:date="2018-07-11T16:12:00Z">
        <w:r w:rsidR="00C803BF" w:rsidRPr="00C803BF">
          <w:rPr>
            <w:rFonts w:cs="Arial"/>
            <w:sz w:val="20"/>
            <w:szCs w:val="20"/>
          </w:rPr>
          <w:t>prs_subscribed_application</w:t>
        </w:r>
        <w:r w:rsidR="00C803BF">
          <w:rPr>
            <w:rFonts w:cs="Arial"/>
            <w:sz w:val="20"/>
            <w:szCs w:val="20"/>
          </w:rPr>
          <w:t xml:space="preserve"> role.</w:t>
        </w:r>
      </w:ins>
    </w:p>
    <w:p w14:paraId="5F9E9E36" w14:textId="23B340F0" w:rsidR="008E3125" w:rsidRDefault="008E3125" w:rsidP="008E3125">
      <w:pPr>
        <w:pStyle w:val="ListParagraph"/>
        <w:numPr>
          <w:ilvl w:val="0"/>
          <w:numId w:val="6"/>
        </w:numPr>
        <w:rPr>
          <w:ins w:id="389" w:author="Tim Firmin" w:date="2018-07-11T16:25:00Z"/>
          <w:rFonts w:cs="Arial"/>
          <w:sz w:val="20"/>
          <w:szCs w:val="20"/>
        </w:rPr>
      </w:pPr>
      <w:ins w:id="390" w:author="Tim Firmin" w:date="2018-07-11T16:22:00Z">
        <w:r>
          <w:rPr>
            <w:rFonts w:cs="Arial"/>
            <w:sz w:val="20"/>
            <w:szCs w:val="20"/>
          </w:rPr>
          <w:t xml:space="preserve">This project is release under the assumption that the DDI-FDM solution has been deployed and has FDM DDI objects active. See FDMDDI Release. </w:t>
        </w:r>
      </w:ins>
      <w:ins w:id="391" w:author="Tim Firmin" w:date="2018-07-11T16:23:00Z">
        <w:r w:rsidRPr="008E3125">
          <w:rPr>
            <w:rFonts w:cs="Arial"/>
            <w:sz w:val="20"/>
            <w:szCs w:val="20"/>
          </w:rPr>
          <w:t>F</w:t>
        </w:r>
        <w:r>
          <w:rPr>
            <w:rFonts w:cs="Arial"/>
            <w:sz w:val="20"/>
            <w:szCs w:val="20"/>
          </w:rPr>
          <w:t>DMDDI</w:t>
        </w:r>
        <w:r w:rsidRPr="008E3125">
          <w:rPr>
            <w:rFonts w:cs="Arial"/>
            <w:sz w:val="20"/>
            <w:szCs w:val="20"/>
          </w:rPr>
          <w:t>_UATRelease1_1.0.0</w:t>
        </w:r>
      </w:ins>
    </w:p>
    <w:p w14:paraId="274CC204" w14:textId="46BBD2B1" w:rsidR="00AF40D7" w:rsidRDefault="00AF40D7" w:rsidP="008E3125">
      <w:pPr>
        <w:pStyle w:val="ListParagraph"/>
        <w:numPr>
          <w:ilvl w:val="0"/>
          <w:numId w:val="6"/>
        </w:numPr>
        <w:rPr>
          <w:ins w:id="392" w:author="Tim Firmin" w:date="2018-07-11T16:30:00Z"/>
          <w:rFonts w:cs="Arial"/>
          <w:sz w:val="20"/>
          <w:szCs w:val="20"/>
        </w:rPr>
      </w:pPr>
      <w:ins w:id="393" w:author="Tim Firmin" w:date="2018-07-11T16:25:00Z">
        <w:r>
          <w:rPr>
            <w:rFonts w:cs="Arial"/>
            <w:sz w:val="20"/>
            <w:szCs w:val="20"/>
          </w:rPr>
          <w:t>MDS MasterStation Model must be set up with appropriate proxy permissions on the MDS backend database.</w:t>
        </w:r>
      </w:ins>
    </w:p>
    <w:p w14:paraId="214E6D8E" w14:textId="61952BFF" w:rsidR="00C71B15" w:rsidRDefault="00C71B15" w:rsidP="00C71B15">
      <w:pPr>
        <w:pStyle w:val="ListParagraph"/>
        <w:numPr>
          <w:ilvl w:val="0"/>
          <w:numId w:val="6"/>
        </w:numPr>
        <w:rPr>
          <w:ins w:id="394" w:author="Tim Firmin" w:date="2018-07-11T16:18:00Z"/>
          <w:rFonts w:cs="Arial"/>
          <w:sz w:val="20"/>
          <w:szCs w:val="20"/>
        </w:rPr>
      </w:pPr>
      <w:ins w:id="395" w:author="Tim Firmin" w:date="2018-07-11T16:30:00Z">
        <w:r>
          <w:rPr>
            <w:rFonts w:cs="Arial"/>
            <w:sz w:val="20"/>
            <w:szCs w:val="20"/>
          </w:rPr>
          <w:t>BI System is up to date in terms of Application and EntityType</w:t>
        </w:r>
      </w:ins>
      <w:ins w:id="396" w:author="Tim Firmin" w:date="2018-07-11T16:31:00Z">
        <w:r>
          <w:rPr>
            <w:rFonts w:cs="Arial"/>
            <w:sz w:val="20"/>
            <w:szCs w:val="20"/>
          </w:rPr>
          <w:t xml:space="preserve"> </w:t>
        </w:r>
      </w:ins>
      <w:ins w:id="397" w:author="Tim Firmin" w:date="2018-07-11T16:30:00Z">
        <w:r>
          <w:rPr>
            <w:rFonts w:cs="Arial"/>
            <w:sz w:val="20"/>
            <w:szCs w:val="20"/>
          </w:rPr>
          <w:t xml:space="preserve">@ </w:t>
        </w:r>
        <w:r w:rsidRPr="00C71B15">
          <w:rPr>
            <w:rFonts w:cs="Arial"/>
            <w:sz w:val="20"/>
            <w:szCs w:val="20"/>
          </w:rPr>
          <w:t>Control.EntityType.Populate</w:t>
        </w:r>
      </w:ins>
      <w:ins w:id="398" w:author="Tim Firmin" w:date="2018-07-11T16:31:00Z">
        <w:r>
          <w:rPr>
            <w:rFonts w:cs="Arial"/>
            <w:sz w:val="20"/>
            <w:szCs w:val="20"/>
          </w:rPr>
          <w:t>.sql</w:t>
        </w:r>
      </w:ins>
    </w:p>
    <w:p w14:paraId="19DFE936" w14:textId="77777777" w:rsidR="00C803BF" w:rsidRDefault="00C803BF" w:rsidP="00C803BF">
      <w:pPr>
        <w:rPr>
          <w:ins w:id="399" w:author="Tim Firmin" w:date="2018-07-11T16:07:00Z"/>
          <w:rFonts w:cs="Arial"/>
          <w:sz w:val="20"/>
          <w:szCs w:val="20"/>
        </w:rPr>
        <w:pPrChange w:id="400" w:author="Tim Firmin" w:date="2018-07-11T16:07:00Z">
          <w:pPr>
            <w:pStyle w:val="ListParagraph"/>
            <w:numPr>
              <w:numId w:val="6"/>
            </w:numPr>
            <w:ind w:hanging="360"/>
          </w:pPr>
        </w:pPrChange>
      </w:pPr>
    </w:p>
    <w:p w14:paraId="35B93F74" w14:textId="77777777" w:rsidR="00C803BF" w:rsidRPr="00C803BF" w:rsidRDefault="00C803BF" w:rsidP="00C803BF">
      <w:pPr>
        <w:rPr>
          <w:rFonts w:cs="Arial"/>
          <w:sz w:val="20"/>
          <w:szCs w:val="20"/>
          <w:rPrChange w:id="401" w:author="Tim Firmin" w:date="2018-07-11T16:07:00Z">
            <w:rPr/>
          </w:rPrChange>
        </w:rPr>
        <w:pPrChange w:id="402" w:author="Tim Firmin" w:date="2018-07-11T16:07:00Z">
          <w:pPr>
            <w:pStyle w:val="ListParagraph"/>
            <w:numPr>
              <w:numId w:val="6"/>
            </w:numPr>
            <w:ind w:hanging="360"/>
          </w:pPr>
        </w:pPrChange>
      </w:pPr>
    </w:p>
    <w:p w14:paraId="5E62885B" w14:textId="77777777" w:rsidR="00FD1D72" w:rsidRDefault="00FD1D72" w:rsidP="00FD1D72">
      <w:pPr>
        <w:rPr>
          <w:rFonts w:cs="Arial"/>
          <w:sz w:val="20"/>
          <w:szCs w:val="20"/>
        </w:rPr>
      </w:pPr>
    </w:p>
    <w:p w14:paraId="0515FD9D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37AF289B" w14:textId="77777777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740" w:type="dxa"/>
        <w:tblInd w:w="-289" w:type="dxa"/>
        <w:tblLayout w:type="fixed"/>
        <w:tblLook w:val="04A0" w:firstRow="1" w:lastRow="0" w:firstColumn="1" w:lastColumn="0" w:noHBand="0" w:noVBand="1"/>
        <w:tblPrChange w:id="403" w:author="Tim Firmin" w:date="2017-10-12T11:5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71"/>
        <w:gridCol w:w="758"/>
        <w:gridCol w:w="709"/>
        <w:gridCol w:w="6662"/>
        <w:gridCol w:w="1181"/>
        <w:gridCol w:w="804"/>
        <w:gridCol w:w="255"/>
        <w:tblGridChange w:id="404">
          <w:tblGrid>
            <w:gridCol w:w="371"/>
            <w:gridCol w:w="758"/>
            <w:gridCol w:w="27"/>
            <w:gridCol w:w="371"/>
            <w:gridCol w:w="311"/>
            <w:gridCol w:w="447"/>
            <w:gridCol w:w="426"/>
            <w:gridCol w:w="283"/>
            <w:gridCol w:w="5506"/>
            <w:gridCol w:w="1156"/>
            <w:gridCol w:w="25"/>
            <w:gridCol w:w="542"/>
            <w:gridCol w:w="262"/>
            <w:gridCol w:w="255"/>
            <w:gridCol w:w="97"/>
            <w:gridCol w:w="337"/>
            <w:gridCol w:w="183"/>
            <w:gridCol w:w="255"/>
          </w:tblGrid>
        </w:tblGridChange>
      </w:tblGrid>
      <w:tr w:rsidR="00871AE4" w:rsidRPr="00E5196B" w14:paraId="35FBC3F8" w14:textId="77777777" w:rsidTr="0087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405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06" w:author="Tim Firmin" w:date="2017-10-12T11:58:00Z">
              <w:tcPr>
                <w:tcW w:w="371" w:type="dxa"/>
              </w:tcPr>
            </w:tcPrChange>
          </w:tcPr>
          <w:p w14:paraId="55B5A177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58" w:type="dxa"/>
            <w:tcPrChange w:id="407" w:author="Tim Firmin" w:date="2017-10-12T11:58:00Z">
              <w:tcPr>
                <w:tcW w:w="758" w:type="dxa"/>
                <w:gridSpan w:val="2"/>
              </w:tcPr>
            </w:tcPrChange>
          </w:tcPr>
          <w:p w14:paraId="3400464C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  <w:tcPrChange w:id="408" w:author="Tim Firmin" w:date="2017-10-12T11:58:00Z">
              <w:tcPr>
                <w:tcW w:w="426" w:type="dxa"/>
              </w:tcPr>
            </w:tcPrChange>
          </w:tcPr>
          <w:p w14:paraId="099592F3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662" w:type="dxa"/>
            <w:tcPrChange w:id="409" w:author="Tim Firmin" w:date="2017-10-12T11:58:00Z">
              <w:tcPr>
                <w:tcW w:w="7512" w:type="dxa"/>
                <w:gridSpan w:val="5"/>
              </w:tcPr>
            </w:tcPrChange>
          </w:tcPr>
          <w:p w14:paraId="4A3336B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181" w:type="dxa"/>
            <w:tcPrChange w:id="410" w:author="Tim Firmin" w:date="2017-10-12T11:58:00Z">
              <w:tcPr>
                <w:tcW w:w="614" w:type="dxa"/>
                <w:gridSpan w:val="3"/>
              </w:tcPr>
            </w:tcPrChange>
          </w:tcPr>
          <w:p w14:paraId="29C7CEEC" w14:textId="77777777" w:rsidR="0095221C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7159FA8A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04" w:type="dxa"/>
            <w:tcPrChange w:id="411" w:author="Tim Firmin" w:date="2017-10-12T11:58:00Z">
              <w:tcPr>
                <w:tcW w:w="337" w:type="dxa"/>
              </w:tcPr>
            </w:tcPrChange>
          </w:tcPr>
          <w:p w14:paraId="23ED72E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255" w:type="dxa"/>
            <w:tcPrChange w:id="412" w:author="Tim Firmin" w:date="2017-10-12T11:58:00Z">
              <w:tcPr>
                <w:tcW w:w="438" w:type="dxa"/>
                <w:gridSpan w:val="2"/>
              </w:tcPr>
            </w:tcPrChange>
          </w:tcPr>
          <w:p w14:paraId="675EAC10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71AE4" w14:paraId="549FF46A" w14:textId="77777777" w:rsidTr="00871AE4">
        <w:trPr>
          <w:trPrChange w:id="413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14" w:author="Tim Firmin" w:date="2017-10-12T11:58:00Z">
              <w:tcPr>
                <w:tcW w:w="371" w:type="dxa"/>
              </w:tcPr>
            </w:tcPrChange>
          </w:tcPr>
          <w:p w14:paraId="1699D8FD" w14:textId="77777777" w:rsidR="0095221C" w:rsidRPr="00E5196B" w:rsidRDefault="0095221C" w:rsidP="0095221C">
            <w:pPr>
              <w:outlineLvl w:val="0"/>
              <w:rPr>
                <w:sz w:val="20"/>
                <w:szCs w:val="20"/>
              </w:rPr>
            </w:pPr>
            <w:del w:id="415" w:author="Vandana Bangera" w:date="2017-01-26T15:23:00Z">
              <w:r w:rsidDel="00907E76">
                <w:rPr>
                  <w:sz w:val="20"/>
                  <w:szCs w:val="20"/>
                </w:rPr>
                <w:delText>30</w:delText>
              </w:r>
              <w:r w:rsidRPr="0095221C" w:rsidDel="00907E76">
                <w:rPr>
                  <w:sz w:val="20"/>
                  <w:szCs w:val="20"/>
                  <w:vertAlign w:val="superscript"/>
                </w:rPr>
                <w:delText>th</w:delText>
              </w:r>
              <w:r w:rsidDel="00907E76">
                <w:rPr>
                  <w:sz w:val="20"/>
                  <w:szCs w:val="20"/>
                </w:rPr>
                <w:delText xml:space="preserve"> </w:delText>
              </w:r>
            </w:del>
            <w:ins w:id="416" w:author="Vandana Bangera" w:date="2017-01-26T15:23:00Z">
              <w:r w:rsidR="00907E76">
                <w:rPr>
                  <w:sz w:val="20"/>
                  <w:szCs w:val="20"/>
                </w:rPr>
                <w:t>&lt;TBC&gt;</w:t>
              </w:r>
            </w:ins>
          </w:p>
        </w:tc>
        <w:tc>
          <w:tcPr>
            <w:tcW w:w="758" w:type="dxa"/>
            <w:tcPrChange w:id="417" w:author="Tim Firmin" w:date="2017-10-12T11:58:00Z">
              <w:tcPr>
                <w:tcW w:w="758" w:type="dxa"/>
                <w:gridSpan w:val="2"/>
              </w:tcPr>
            </w:tcPrChange>
          </w:tcPr>
          <w:p w14:paraId="272617DC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09" w:type="dxa"/>
            <w:tcPrChange w:id="418" w:author="Tim Firmin" w:date="2017-10-12T11:58:00Z">
              <w:tcPr>
                <w:tcW w:w="709" w:type="dxa"/>
                <w:gridSpan w:val="2"/>
              </w:tcPr>
            </w:tcPrChange>
          </w:tcPr>
          <w:p w14:paraId="7B6E245E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62" w:type="dxa"/>
            <w:tcPrChange w:id="419" w:author="Tim Firmin" w:date="2017-10-12T11:58:00Z">
              <w:tcPr>
                <w:tcW w:w="6662" w:type="dxa"/>
                <w:gridSpan w:val="2"/>
              </w:tcPr>
            </w:tcPrChange>
          </w:tcPr>
          <w:p w14:paraId="4B7614FF" w14:textId="7AFA3BD8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</w:t>
            </w:r>
            <w:r w:rsidRPr="001345A1">
              <w:rPr>
                <w:b/>
                <w:sz w:val="20"/>
                <w:szCs w:val="20"/>
              </w:rPr>
              <w:t xml:space="preserve">Azure </w:t>
            </w:r>
            <w:ins w:id="420" w:author="Tim Firmin" w:date="2017-10-12T12:37:00Z">
              <w:r w:rsidR="004C5060">
                <w:rPr>
                  <w:b/>
                  <w:sz w:val="20"/>
                  <w:szCs w:val="20"/>
                </w:rPr>
                <w:t xml:space="preserve">UAT </w:t>
              </w:r>
            </w:ins>
            <w:r>
              <w:rPr>
                <w:b/>
                <w:sz w:val="20"/>
                <w:szCs w:val="20"/>
              </w:rPr>
              <w:t>Servers using Azure Portal</w:t>
            </w:r>
          </w:p>
        </w:tc>
        <w:tc>
          <w:tcPr>
            <w:tcW w:w="1181" w:type="dxa"/>
            <w:tcPrChange w:id="421" w:author="Tim Firmin" w:date="2017-10-12T11:58:00Z">
              <w:tcPr>
                <w:tcW w:w="1181" w:type="dxa"/>
                <w:gridSpan w:val="5"/>
              </w:tcPr>
            </w:tcPrChange>
          </w:tcPr>
          <w:p w14:paraId="0C105561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804" w:type="dxa"/>
            <w:tcPrChange w:id="422" w:author="Tim Firmin" w:date="2017-10-12T11:58:00Z">
              <w:tcPr>
                <w:tcW w:w="520" w:type="dxa"/>
                <w:gridSpan w:val="2"/>
              </w:tcPr>
            </w:tcPrChange>
          </w:tcPr>
          <w:p w14:paraId="69A81C70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255" w:type="dxa"/>
            <w:tcPrChange w:id="423" w:author="Tim Firmin" w:date="2017-10-12T11:58:00Z">
              <w:tcPr>
                <w:tcW w:w="255" w:type="dxa"/>
              </w:tcPr>
            </w:tcPrChange>
          </w:tcPr>
          <w:p w14:paraId="7157E959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220B46CB" w14:textId="77777777" w:rsidTr="00871AE4">
        <w:trPr>
          <w:trPrChange w:id="424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25" w:author="Tim Firmin" w:date="2017-10-12T11:58:00Z">
              <w:tcPr>
                <w:tcW w:w="371" w:type="dxa"/>
              </w:tcPr>
            </w:tcPrChange>
          </w:tcPr>
          <w:p w14:paraId="177074BB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26" w:author="Tim Firmin" w:date="2017-10-12T11:58:00Z">
              <w:tcPr>
                <w:tcW w:w="758" w:type="dxa"/>
                <w:gridSpan w:val="2"/>
              </w:tcPr>
            </w:tcPrChange>
          </w:tcPr>
          <w:p w14:paraId="503AE4D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27" w:author="Tim Firmin" w:date="2017-10-12T11:58:00Z">
              <w:tcPr>
                <w:tcW w:w="709" w:type="dxa"/>
                <w:gridSpan w:val="2"/>
              </w:tcPr>
            </w:tcPrChange>
          </w:tcPr>
          <w:p w14:paraId="7E696A0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662" w:type="dxa"/>
            <w:tcPrChange w:id="428" w:author="Tim Firmin" w:date="2017-10-12T11:58:00Z">
              <w:tcPr>
                <w:tcW w:w="6662" w:type="dxa"/>
                <w:gridSpan w:val="2"/>
              </w:tcPr>
            </w:tcPrChange>
          </w:tcPr>
          <w:p w14:paraId="2D14DC7E" w14:textId="22777D1F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A87997">
              <w:rPr>
                <w:sz w:val="20"/>
                <w:szCs w:val="20"/>
              </w:rPr>
              <w:t xml:space="preserve">Start </w:t>
            </w:r>
            <w:del w:id="429" w:author="Vandana Bangera" w:date="2017-02-13T10:55:00Z">
              <w:r w:rsidRPr="00A87997" w:rsidDel="00DC15FB">
                <w:rPr>
                  <w:sz w:val="20"/>
                  <w:szCs w:val="20"/>
                </w:rPr>
                <w:delText>azp-ms-sql</w:delText>
              </w:r>
            </w:del>
            <w:ins w:id="430" w:author="Vandana Bangera" w:date="2017-02-13T10:55:00Z">
              <w:r w:rsidR="00DC15FB">
                <w:rPr>
                  <w:sz w:val="20"/>
                  <w:szCs w:val="20"/>
                </w:rPr>
                <w:t>AZP-MS-SQL</w:t>
              </w:r>
            </w:ins>
            <w:r w:rsidRPr="00A87997">
              <w:rPr>
                <w:sz w:val="20"/>
                <w:szCs w:val="20"/>
              </w:rPr>
              <w:t>-</w:t>
            </w:r>
            <w:del w:id="431" w:author="Vandana Bangera" w:date="2017-02-13T10:55:00Z">
              <w:r w:rsidRPr="00A87997" w:rsidDel="00DC15FB">
                <w:rPr>
                  <w:sz w:val="20"/>
                  <w:szCs w:val="20"/>
                </w:rPr>
                <w:delText>u001</w:delText>
              </w:r>
            </w:del>
            <w:ins w:id="432" w:author="Tim Firmin" w:date="2017-10-12T11:55:00Z">
              <w:r w:rsidR="00871AE4">
                <w:rPr>
                  <w:sz w:val="20"/>
                  <w:szCs w:val="20"/>
                </w:rPr>
                <w:t>U</w:t>
              </w:r>
            </w:ins>
            <w:ins w:id="433" w:author="Vandana Bangera" w:date="2017-02-13T10:55:00Z">
              <w:del w:id="434" w:author="Tim Firmin" w:date="2017-10-12T11:55:00Z">
                <w:r w:rsidR="00DC15FB" w:rsidDel="00871AE4">
                  <w:rPr>
                    <w:sz w:val="20"/>
                    <w:szCs w:val="20"/>
                  </w:rPr>
                  <w:delText>D</w:delText>
                </w:r>
              </w:del>
              <w:r w:rsidR="00DC15FB" w:rsidRPr="00A87997">
                <w:rPr>
                  <w:sz w:val="20"/>
                  <w:szCs w:val="20"/>
                </w:rPr>
                <w:t>00</w:t>
              </w:r>
              <w:r w:rsidR="00DC15FB">
                <w:rPr>
                  <w:sz w:val="20"/>
                  <w:szCs w:val="20"/>
                </w:rPr>
                <w:t>2</w:t>
              </w:r>
            </w:ins>
            <w:r w:rsidRPr="00A87997">
              <w:rPr>
                <w:sz w:val="20"/>
                <w:szCs w:val="20"/>
              </w:rPr>
              <w:t>.database.windows.net Azure DW Server</w:t>
            </w:r>
          </w:p>
        </w:tc>
        <w:tc>
          <w:tcPr>
            <w:tcW w:w="1181" w:type="dxa"/>
            <w:tcPrChange w:id="435" w:author="Tim Firmin" w:date="2017-10-12T11:58:00Z">
              <w:tcPr>
                <w:tcW w:w="1181" w:type="dxa"/>
                <w:gridSpan w:val="5"/>
              </w:tcPr>
            </w:tcPrChange>
          </w:tcPr>
          <w:p w14:paraId="145B9AB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36" w:author="Tim Firmin" w:date="2017-10-12T11:58:00Z">
              <w:tcPr>
                <w:tcW w:w="520" w:type="dxa"/>
                <w:gridSpan w:val="2"/>
              </w:tcPr>
            </w:tcPrChange>
          </w:tcPr>
          <w:p w14:paraId="194B99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37" w:author="Tim Firmin" w:date="2017-10-12T11:58:00Z">
              <w:tcPr>
                <w:tcW w:w="255" w:type="dxa"/>
              </w:tcPr>
            </w:tcPrChange>
          </w:tcPr>
          <w:p w14:paraId="045DEA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38030137" w14:textId="77777777" w:rsidTr="00871AE4">
        <w:trPr>
          <w:trPrChange w:id="438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39" w:author="Tim Firmin" w:date="2017-10-12T11:58:00Z">
              <w:tcPr>
                <w:tcW w:w="371" w:type="dxa"/>
              </w:tcPr>
            </w:tcPrChange>
          </w:tcPr>
          <w:p w14:paraId="25A79D6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40" w:author="Tim Firmin" w:date="2017-10-12T11:58:00Z">
              <w:tcPr>
                <w:tcW w:w="758" w:type="dxa"/>
                <w:gridSpan w:val="2"/>
              </w:tcPr>
            </w:tcPrChange>
          </w:tcPr>
          <w:p w14:paraId="2A4E797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41" w:author="Tim Firmin" w:date="2017-10-12T11:58:00Z">
              <w:tcPr>
                <w:tcW w:w="709" w:type="dxa"/>
                <w:gridSpan w:val="2"/>
              </w:tcPr>
            </w:tcPrChange>
          </w:tcPr>
          <w:p w14:paraId="1F95DC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6662" w:type="dxa"/>
            <w:tcPrChange w:id="442" w:author="Tim Firmin" w:date="2017-10-12T11:58:00Z">
              <w:tcPr>
                <w:tcW w:w="6662" w:type="dxa"/>
                <w:gridSpan w:val="2"/>
              </w:tcPr>
            </w:tcPrChange>
          </w:tcPr>
          <w:p w14:paraId="53263183" w14:textId="5D07DFEF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2B36FE">
              <w:rPr>
                <w:sz w:val="20"/>
                <w:szCs w:val="20"/>
              </w:rPr>
              <w:t>Start AZI-MS-SIS-</w:t>
            </w:r>
            <w:del w:id="443" w:author="Vandana Bangera" w:date="2017-02-13T10:55:00Z">
              <w:r w:rsidRPr="002B36FE" w:rsidDel="00DC15FB">
                <w:rPr>
                  <w:sz w:val="20"/>
                  <w:szCs w:val="20"/>
                </w:rPr>
                <w:delText xml:space="preserve">U001 </w:delText>
              </w:r>
            </w:del>
            <w:ins w:id="444" w:author="Tim Firmin" w:date="2017-10-12T11:55:00Z">
              <w:r w:rsidR="00871AE4">
                <w:rPr>
                  <w:sz w:val="20"/>
                  <w:szCs w:val="20"/>
                </w:rPr>
                <w:t>U</w:t>
              </w:r>
            </w:ins>
            <w:ins w:id="445" w:author="Vandana Bangera" w:date="2017-02-13T10:55:00Z">
              <w:del w:id="446" w:author="Tim Firmin" w:date="2017-10-12T11:55:00Z">
                <w:r w:rsidR="00DC15FB" w:rsidDel="00871AE4">
                  <w:rPr>
                    <w:sz w:val="20"/>
                    <w:szCs w:val="20"/>
                  </w:rPr>
                  <w:delText>T</w:delText>
                </w:r>
              </w:del>
              <w:r w:rsidR="00DC15FB" w:rsidRPr="002B36FE">
                <w:rPr>
                  <w:sz w:val="20"/>
                  <w:szCs w:val="20"/>
                </w:rPr>
                <w:t xml:space="preserve">001 </w:t>
              </w:r>
            </w:ins>
            <w:r w:rsidRPr="002B36FE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 xml:space="preserve">SSIS </w:t>
            </w:r>
            <w:r w:rsidRPr="002B36FE">
              <w:rPr>
                <w:sz w:val="20"/>
                <w:szCs w:val="20"/>
              </w:rPr>
              <w:t>Server</w:t>
            </w:r>
          </w:p>
        </w:tc>
        <w:tc>
          <w:tcPr>
            <w:tcW w:w="1181" w:type="dxa"/>
            <w:tcPrChange w:id="447" w:author="Tim Firmin" w:date="2017-10-12T11:58:00Z">
              <w:tcPr>
                <w:tcW w:w="1181" w:type="dxa"/>
                <w:gridSpan w:val="5"/>
              </w:tcPr>
            </w:tcPrChange>
          </w:tcPr>
          <w:p w14:paraId="7B4640EF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48" w:author="Tim Firmin" w:date="2017-10-12T11:58:00Z">
              <w:tcPr>
                <w:tcW w:w="520" w:type="dxa"/>
                <w:gridSpan w:val="2"/>
              </w:tcPr>
            </w:tcPrChange>
          </w:tcPr>
          <w:p w14:paraId="5136029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49" w:author="Tim Firmin" w:date="2017-10-12T11:58:00Z">
              <w:tcPr>
                <w:tcW w:w="255" w:type="dxa"/>
              </w:tcPr>
            </w:tcPrChange>
          </w:tcPr>
          <w:p w14:paraId="200D445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:rsidDel="00BB22CA" w14:paraId="49A798B9" w14:textId="77777777" w:rsidTr="00871AE4">
        <w:trPr>
          <w:del w:id="450" w:author="Vandana Bangera" w:date="2017-02-10T16:46:00Z"/>
          <w:trPrChange w:id="451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52" w:author="Tim Firmin" w:date="2017-10-12T11:58:00Z">
              <w:tcPr>
                <w:tcW w:w="371" w:type="dxa"/>
              </w:tcPr>
            </w:tcPrChange>
          </w:tcPr>
          <w:p w14:paraId="66526562" w14:textId="77777777" w:rsidR="006B7254" w:rsidRPr="00E5196B" w:rsidDel="00BB22CA" w:rsidRDefault="006B7254" w:rsidP="006B7254">
            <w:pPr>
              <w:outlineLvl w:val="0"/>
              <w:rPr>
                <w:del w:id="453" w:author="Vandana Bangera" w:date="2017-02-10T16:46:00Z"/>
                <w:sz w:val="20"/>
                <w:szCs w:val="20"/>
              </w:rPr>
            </w:pPr>
          </w:p>
        </w:tc>
        <w:tc>
          <w:tcPr>
            <w:tcW w:w="758" w:type="dxa"/>
            <w:tcPrChange w:id="454" w:author="Tim Firmin" w:date="2017-10-12T11:58:00Z">
              <w:tcPr>
                <w:tcW w:w="758" w:type="dxa"/>
                <w:gridSpan w:val="2"/>
              </w:tcPr>
            </w:tcPrChange>
          </w:tcPr>
          <w:p w14:paraId="0208489B" w14:textId="77777777" w:rsidR="006B7254" w:rsidRPr="00A43637" w:rsidDel="00BB22CA" w:rsidRDefault="006B7254" w:rsidP="006B7254">
            <w:pPr>
              <w:outlineLvl w:val="0"/>
              <w:rPr>
                <w:del w:id="455" w:author="Vandana Bangera" w:date="2017-02-10T16:46:00Z"/>
                <w:strike/>
                <w:sz w:val="20"/>
                <w:szCs w:val="20"/>
                <w:rPrChange w:id="456" w:author="Vandana Bangera" w:date="2017-01-26T15:24:00Z">
                  <w:rPr>
                    <w:del w:id="457" w:author="Vandana Bangera" w:date="2017-02-10T16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458" w:author="Tim Firmin" w:date="2017-10-12T11:58:00Z">
              <w:tcPr>
                <w:tcW w:w="709" w:type="dxa"/>
                <w:gridSpan w:val="2"/>
              </w:tcPr>
            </w:tcPrChange>
          </w:tcPr>
          <w:p w14:paraId="12D61A48" w14:textId="77777777" w:rsidR="006B7254" w:rsidRPr="00A43637" w:rsidDel="00BB22CA" w:rsidRDefault="006B7254" w:rsidP="006B7254">
            <w:pPr>
              <w:outlineLvl w:val="0"/>
              <w:rPr>
                <w:del w:id="459" w:author="Vandana Bangera" w:date="2017-02-10T16:46:00Z"/>
                <w:strike/>
                <w:sz w:val="20"/>
                <w:szCs w:val="20"/>
                <w:rPrChange w:id="460" w:author="Vandana Bangera" w:date="2017-01-26T15:24:00Z">
                  <w:rPr>
                    <w:del w:id="461" w:author="Vandana Bangera" w:date="2017-02-10T16:46:00Z"/>
                    <w:sz w:val="20"/>
                    <w:szCs w:val="20"/>
                  </w:rPr>
                </w:rPrChange>
              </w:rPr>
            </w:pPr>
            <w:del w:id="462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463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1.3</w:delText>
              </w:r>
            </w:del>
          </w:p>
        </w:tc>
        <w:tc>
          <w:tcPr>
            <w:tcW w:w="6662" w:type="dxa"/>
            <w:tcPrChange w:id="464" w:author="Tim Firmin" w:date="2017-10-12T11:58:00Z">
              <w:tcPr>
                <w:tcW w:w="6662" w:type="dxa"/>
                <w:gridSpan w:val="2"/>
              </w:tcPr>
            </w:tcPrChange>
          </w:tcPr>
          <w:p w14:paraId="3ABB09EF" w14:textId="77777777" w:rsidR="006B7254" w:rsidRPr="00A43637" w:rsidDel="00BB22CA" w:rsidRDefault="006B7254" w:rsidP="006B7254">
            <w:pPr>
              <w:outlineLvl w:val="0"/>
              <w:rPr>
                <w:del w:id="465" w:author="Vandana Bangera" w:date="2017-02-10T16:46:00Z"/>
                <w:strike/>
                <w:color w:val="000000"/>
                <w:sz w:val="20"/>
                <w:szCs w:val="20"/>
                <w:rPrChange w:id="466" w:author="Vandana Bangera" w:date="2017-01-26T15:24:00Z">
                  <w:rPr>
                    <w:del w:id="467" w:author="Vandana Bangera" w:date="2017-02-10T16:46:00Z"/>
                    <w:color w:val="000000"/>
                    <w:sz w:val="20"/>
                    <w:szCs w:val="20"/>
                  </w:rPr>
                </w:rPrChange>
              </w:rPr>
            </w:pPr>
            <w:del w:id="468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469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Set BI-ADW-U01 (DB) DWUs to 100</w:delText>
              </w:r>
            </w:del>
          </w:p>
        </w:tc>
        <w:tc>
          <w:tcPr>
            <w:tcW w:w="1181" w:type="dxa"/>
            <w:tcPrChange w:id="470" w:author="Tim Firmin" w:date="2017-10-12T11:58:00Z">
              <w:tcPr>
                <w:tcW w:w="1181" w:type="dxa"/>
                <w:gridSpan w:val="5"/>
              </w:tcPr>
            </w:tcPrChange>
          </w:tcPr>
          <w:p w14:paraId="3478F522" w14:textId="77777777" w:rsidR="006B7254" w:rsidDel="00BB22CA" w:rsidRDefault="006B7254" w:rsidP="006B7254">
            <w:pPr>
              <w:outlineLvl w:val="0"/>
              <w:rPr>
                <w:del w:id="471" w:author="Vandana Bangera" w:date="2017-02-10T16:46:00Z"/>
                <w:sz w:val="20"/>
                <w:szCs w:val="20"/>
              </w:rPr>
            </w:pPr>
          </w:p>
        </w:tc>
        <w:tc>
          <w:tcPr>
            <w:tcW w:w="804" w:type="dxa"/>
            <w:tcPrChange w:id="472" w:author="Tim Firmin" w:date="2017-10-12T11:58:00Z">
              <w:tcPr>
                <w:tcW w:w="520" w:type="dxa"/>
                <w:gridSpan w:val="2"/>
              </w:tcPr>
            </w:tcPrChange>
          </w:tcPr>
          <w:p w14:paraId="1F60F4FE" w14:textId="77777777" w:rsidR="006B7254" w:rsidDel="00BB22CA" w:rsidRDefault="006B7254" w:rsidP="006B7254">
            <w:pPr>
              <w:outlineLvl w:val="0"/>
              <w:rPr>
                <w:del w:id="473" w:author="Vandana Bangera" w:date="2017-02-10T16:46:00Z"/>
                <w:sz w:val="20"/>
                <w:szCs w:val="20"/>
              </w:rPr>
            </w:pPr>
          </w:p>
        </w:tc>
        <w:tc>
          <w:tcPr>
            <w:tcW w:w="255" w:type="dxa"/>
            <w:tcPrChange w:id="474" w:author="Tim Firmin" w:date="2017-10-12T11:58:00Z">
              <w:tcPr>
                <w:tcW w:w="255" w:type="dxa"/>
              </w:tcPr>
            </w:tcPrChange>
          </w:tcPr>
          <w:p w14:paraId="65A36D5E" w14:textId="77777777" w:rsidR="006B7254" w:rsidDel="00BB22CA" w:rsidRDefault="006B7254" w:rsidP="006B7254">
            <w:pPr>
              <w:outlineLvl w:val="0"/>
              <w:rPr>
                <w:del w:id="475" w:author="Vandana Bangera" w:date="2017-02-10T16:46:00Z"/>
                <w:sz w:val="20"/>
                <w:szCs w:val="20"/>
              </w:rPr>
            </w:pPr>
          </w:p>
        </w:tc>
      </w:tr>
      <w:tr w:rsidR="00871AE4" w14:paraId="03263883" w14:textId="77777777" w:rsidTr="00871AE4">
        <w:trPr>
          <w:trPrChange w:id="476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77" w:author="Tim Firmin" w:date="2017-10-12T11:58:00Z">
              <w:tcPr>
                <w:tcW w:w="371" w:type="dxa"/>
              </w:tcPr>
            </w:tcPrChange>
          </w:tcPr>
          <w:p w14:paraId="3D9AC86D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78" w:author="Tim Firmin" w:date="2017-10-12T11:58:00Z">
              <w:tcPr>
                <w:tcW w:w="758" w:type="dxa"/>
                <w:gridSpan w:val="2"/>
              </w:tcPr>
            </w:tcPrChange>
          </w:tcPr>
          <w:p w14:paraId="7607C18E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79" w:author="Tim Firmin" w:date="2017-10-12T11:58:00Z">
              <w:tcPr>
                <w:tcW w:w="709" w:type="dxa"/>
                <w:gridSpan w:val="2"/>
              </w:tcPr>
            </w:tcPrChange>
          </w:tcPr>
          <w:p w14:paraId="22995B20" w14:textId="217DB765" w:rsidR="006B7254" w:rsidRDefault="006B7254">
            <w:pPr>
              <w:outlineLvl w:val="0"/>
              <w:rPr>
                <w:sz w:val="20"/>
                <w:szCs w:val="20"/>
              </w:rPr>
            </w:pPr>
            <w:del w:id="480" w:author="Tim Firmin" w:date="2018-07-11T16:20:00Z">
              <w:r w:rsidDel="008E3125">
                <w:rPr>
                  <w:sz w:val="20"/>
                  <w:szCs w:val="20"/>
                </w:rPr>
                <w:delText>1.4</w:delText>
              </w:r>
            </w:del>
            <w:ins w:id="481" w:author="Vandana Bangera" w:date="2017-01-26T15:24:00Z">
              <w:del w:id="482" w:author="Tim Firmin" w:date="2018-07-11T16:20:00Z">
                <w:r w:rsidR="00A43637" w:rsidDel="008E3125">
                  <w:rPr>
                    <w:sz w:val="20"/>
                    <w:szCs w:val="20"/>
                  </w:rPr>
                  <w:delText>3</w:delText>
                </w:r>
              </w:del>
            </w:ins>
            <w:ins w:id="483" w:author="Tim Firmin" w:date="2018-07-11T16:20:00Z">
              <w:r w:rsidR="008E3125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6662" w:type="dxa"/>
            <w:tcPrChange w:id="484" w:author="Tim Firmin" w:date="2017-10-12T11:58:00Z">
              <w:tcPr>
                <w:tcW w:w="6662" w:type="dxa"/>
                <w:gridSpan w:val="2"/>
              </w:tcPr>
            </w:tcPrChange>
          </w:tcPr>
          <w:p w14:paraId="70499BE3" w14:textId="1D875F92" w:rsidR="006B7254" w:rsidRDefault="006B7254" w:rsidP="006B7254">
            <w:pPr>
              <w:outlineLvl w:val="0"/>
              <w:rPr>
                <w:ins w:id="485" w:author="Tim Firmin" w:date="2017-10-12T11:56:00Z"/>
                <w:b/>
                <w:sz w:val="20"/>
                <w:szCs w:val="20"/>
              </w:rPr>
            </w:pPr>
            <w:del w:id="486" w:author="Tim Firmin" w:date="2018-07-11T16:20:00Z">
              <w:r w:rsidDel="008E3125">
                <w:rPr>
                  <w:b/>
                  <w:sz w:val="20"/>
                  <w:szCs w:val="20"/>
                </w:rPr>
                <w:delText>Setup D</w:delText>
              </w:r>
              <w:r w:rsidRPr="001345A1" w:rsidDel="008E3125">
                <w:rPr>
                  <w:b/>
                  <w:sz w:val="20"/>
                  <w:szCs w:val="20"/>
                </w:rPr>
                <w:delText xml:space="preserve">eployment </w:delText>
              </w:r>
              <w:r w:rsidDel="008E3125">
                <w:rPr>
                  <w:b/>
                  <w:sz w:val="20"/>
                  <w:szCs w:val="20"/>
                </w:rPr>
                <w:delText>F</w:delText>
              </w:r>
              <w:r w:rsidRPr="001345A1" w:rsidDel="008E3125">
                <w:rPr>
                  <w:b/>
                  <w:sz w:val="20"/>
                  <w:szCs w:val="20"/>
                </w:rPr>
                <w:delText>iles</w:delText>
              </w:r>
            </w:del>
            <w:ins w:id="487" w:author="Tim Firmin" w:date="2018-07-11T16:20:00Z">
              <w:r w:rsidR="008E3125">
                <w:rPr>
                  <w:b/>
                  <w:sz w:val="20"/>
                  <w:szCs w:val="20"/>
                </w:rPr>
                <w:t>Create SIS Folder on SIS U001/P001</w:t>
              </w:r>
            </w:ins>
          </w:p>
          <w:p w14:paraId="466B26D9" w14:textId="77777777" w:rsidR="008E3125" w:rsidRPr="008E3125" w:rsidRDefault="008E3125" w:rsidP="008E3125">
            <w:pPr>
              <w:ind w:left="360"/>
              <w:rPr>
                <w:ins w:id="488" w:author="Tim Firmin" w:date="2018-07-11T16:20:00Z"/>
                <w:rFonts w:cs="Arial"/>
                <w:sz w:val="20"/>
                <w:szCs w:val="20"/>
                <w:rPrChange w:id="489" w:author="Tim Firmin" w:date="2018-07-11T16:21:00Z">
                  <w:rPr>
                    <w:ins w:id="490" w:author="Tim Firmin" w:date="2018-07-11T16:20:00Z"/>
                  </w:rPr>
                </w:rPrChange>
              </w:rPr>
              <w:pPrChange w:id="491" w:author="Tim Firmin" w:date="2018-07-11T16:21:00Z">
                <w:pPr>
                  <w:pStyle w:val="ListParagraph"/>
                  <w:numPr>
                    <w:numId w:val="6"/>
                  </w:numPr>
                  <w:ind w:hanging="360"/>
                </w:pPr>
              </w:pPrChange>
            </w:pPr>
            <w:ins w:id="492" w:author="Tim Firmin" w:date="2018-07-11T16:20:00Z">
              <w:r w:rsidRPr="008E3125">
                <w:rPr>
                  <w:rFonts w:cs="Arial"/>
                  <w:sz w:val="20"/>
                  <w:szCs w:val="20"/>
                  <w:rPrChange w:id="493" w:author="Tim Firmin" w:date="2018-07-11T16:21:00Z">
                    <w:rPr>
                      <w:lang w:eastAsia="en-GB"/>
                    </w:rPr>
                  </w:rPrChange>
                </w:rPr>
                <w:t xml:space="preserve">SSIS Folder on SIS Server </w:t>
              </w:r>
              <w:r w:rsidRPr="008E3125">
                <w:rPr>
                  <w:rFonts w:cs="Arial"/>
                  <w:sz w:val="20"/>
                  <w:szCs w:val="20"/>
                  <w:rPrChange w:id="494" w:author="Tim Firmin" w:date="2018-07-11T16:21:00Z">
                    <w:rPr/>
                  </w:rPrChange>
                </w:rPr>
                <w:t>/SSISDB/FPVApplication/FPVDataIntegration/ needs to exist with appropriate permissions for the Proxy Account</w:t>
              </w:r>
            </w:ins>
          </w:p>
          <w:p w14:paraId="5B668DD0" w14:textId="34DA898E" w:rsidR="00871AE4" w:rsidDel="00C803BF" w:rsidRDefault="00871AE4" w:rsidP="006B7254">
            <w:pPr>
              <w:outlineLvl w:val="0"/>
              <w:rPr>
                <w:del w:id="495" w:author="Tim Firmin" w:date="2018-07-11T16:12:00Z"/>
                <w:b/>
                <w:sz w:val="20"/>
                <w:szCs w:val="20"/>
              </w:rPr>
            </w:pPr>
          </w:p>
          <w:p w14:paraId="52EE3552" w14:textId="69CDFB86" w:rsidR="006B7254" w:rsidRPr="00871AE4" w:rsidDel="00C803BF" w:rsidRDefault="006B7254" w:rsidP="006B7254">
            <w:pPr>
              <w:outlineLvl w:val="0"/>
              <w:rPr>
                <w:del w:id="496" w:author="Tim Firmin" w:date="2018-07-11T16:12:00Z"/>
                <w:color w:val="000000"/>
                <w:sz w:val="20"/>
                <w:szCs w:val="20"/>
                <w:highlight w:val="lightGray"/>
                <w:rPrChange w:id="497" w:author="Tim Firmin" w:date="2017-10-12T11:57:00Z">
                  <w:rPr>
                    <w:del w:id="498" w:author="Tim Firmin" w:date="2018-07-11T16:12:00Z"/>
                    <w:color w:val="000000"/>
                    <w:sz w:val="20"/>
                    <w:szCs w:val="20"/>
                  </w:rPr>
                </w:rPrChange>
              </w:rPr>
            </w:pPr>
            <w:del w:id="499" w:author="Tim Firmin" w:date="2018-07-11T16:20:00Z">
              <w:r w:rsidRPr="00871AE4" w:rsidDel="008E3125">
                <w:rPr>
                  <w:sz w:val="20"/>
                  <w:szCs w:val="20"/>
                  <w:highlight w:val="lightGray"/>
                  <w:rPrChange w:id="500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Copy all files from TFS </w:delText>
              </w:r>
            </w:del>
            <w:del w:id="501" w:author="Tim Firmin" w:date="2018-07-11T16:12:00Z">
              <w:r w:rsidRPr="00871AE4" w:rsidDel="00C803BF">
                <w:rPr>
                  <w:color w:val="000000"/>
                  <w:sz w:val="20"/>
                  <w:szCs w:val="20"/>
                  <w:highlight w:val="lightGray"/>
                  <w:rPrChange w:id="502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$/AnalyticsPlatform/StatementsPortal</w:delText>
              </w:r>
            </w:del>
            <w:ins w:id="503" w:author="Vandana Bangera" w:date="2017-01-26T15:40:00Z">
              <w:del w:id="504" w:author="Tim Firmin" w:date="2018-07-11T16:12:00Z">
                <w:r w:rsidR="007B6D99" w:rsidRPr="00871AE4" w:rsidDel="00C803BF">
                  <w:rPr>
                    <w:color w:val="000000"/>
                    <w:sz w:val="20"/>
                    <w:szCs w:val="20"/>
                    <w:highlight w:val="lightGray"/>
                    <w:rPrChange w:id="505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CODA</w:delText>
                </w:r>
              </w:del>
            </w:ins>
            <w:del w:id="506" w:author="Tim Firmin" w:date="2018-07-11T16:12:00Z">
              <w:r w:rsidRPr="00871AE4" w:rsidDel="00C803BF">
                <w:rPr>
                  <w:color w:val="000000"/>
                  <w:sz w:val="20"/>
                  <w:szCs w:val="20"/>
                  <w:highlight w:val="lightGray"/>
                  <w:rPrChange w:id="507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/Deployment  and </w:delText>
              </w:r>
            </w:del>
          </w:p>
          <w:p w14:paraId="17806D53" w14:textId="7CB8A9C8" w:rsidR="006B7254" w:rsidRPr="00871AE4" w:rsidDel="00C803BF" w:rsidRDefault="006B7254" w:rsidP="006B7254">
            <w:pPr>
              <w:outlineLvl w:val="0"/>
              <w:rPr>
                <w:ins w:id="508" w:author="Vandana Bangera" w:date="2017-01-26T15:45:00Z"/>
                <w:del w:id="509" w:author="Tim Firmin" w:date="2018-07-11T16:12:00Z"/>
                <w:sz w:val="20"/>
                <w:szCs w:val="20"/>
                <w:highlight w:val="lightGray"/>
                <w:rPrChange w:id="510" w:author="Tim Firmin" w:date="2017-10-12T11:57:00Z">
                  <w:rPr>
                    <w:ins w:id="511" w:author="Vandana Bangera" w:date="2017-01-26T15:45:00Z"/>
                    <w:del w:id="512" w:author="Tim Firmin" w:date="2018-07-11T16:12:00Z"/>
                    <w:sz w:val="20"/>
                    <w:szCs w:val="20"/>
                  </w:rPr>
                </w:rPrChange>
              </w:rPr>
            </w:pPr>
            <w:del w:id="513" w:author="Tim Firmin" w:date="2018-07-11T16:12:00Z">
              <w:r w:rsidRPr="00871AE4" w:rsidDel="00C803BF">
                <w:rPr>
                  <w:color w:val="000000"/>
                  <w:sz w:val="20"/>
                  <w:szCs w:val="20"/>
                  <w:highlight w:val="lightGray"/>
                  <w:rPrChange w:id="514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$/AnalyticsPlatform/Azure Bi System/Deployment </w:delText>
              </w:r>
              <w:r w:rsidRPr="00871AE4" w:rsidDel="00C803BF">
                <w:rPr>
                  <w:sz w:val="20"/>
                  <w:szCs w:val="20"/>
                  <w:highlight w:val="lightGray"/>
                  <w:rPrChange w:id="515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to </w:delText>
              </w:r>
              <w:commentRangeStart w:id="516"/>
              <w:r w:rsidRPr="00871AE4" w:rsidDel="00C803BF">
                <w:rPr>
                  <w:sz w:val="20"/>
                  <w:szCs w:val="20"/>
                  <w:highlight w:val="lightGray"/>
                  <w:rPrChange w:id="517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>release folder:</w:delText>
              </w:r>
              <w:commentRangeEnd w:id="516"/>
              <w:r w:rsidRPr="00871AE4" w:rsidDel="00C803BF">
                <w:rPr>
                  <w:rStyle w:val="CommentReference"/>
                  <w:highlight w:val="lightGray"/>
                  <w:rPrChange w:id="518" w:author="Tim Firmin" w:date="2017-10-12T11:57:00Z">
                    <w:rPr>
                      <w:rStyle w:val="CommentReference"/>
                    </w:rPr>
                  </w:rPrChange>
                </w:rPr>
                <w:commentReference w:id="516"/>
              </w:r>
            </w:del>
          </w:p>
          <w:p w14:paraId="34EEB729" w14:textId="33DFCCB9" w:rsidR="004E265B" w:rsidRPr="00871AE4" w:rsidDel="00C803BF" w:rsidRDefault="004E265B" w:rsidP="004E265B">
            <w:pPr>
              <w:outlineLvl w:val="0"/>
              <w:rPr>
                <w:ins w:id="519" w:author="Vandana Bangera" w:date="2017-01-26T15:45:00Z"/>
                <w:del w:id="520" w:author="Tim Firmin" w:date="2018-07-11T16:12:00Z"/>
                <w:color w:val="000000"/>
                <w:sz w:val="20"/>
                <w:szCs w:val="20"/>
                <w:highlight w:val="lightGray"/>
                <w:rPrChange w:id="521" w:author="Tim Firmin" w:date="2017-10-12T11:57:00Z">
                  <w:rPr>
                    <w:ins w:id="522" w:author="Vandana Bangera" w:date="2017-01-26T15:45:00Z"/>
                    <w:del w:id="523" w:author="Tim Firmin" w:date="2018-07-11T16:12:00Z"/>
                    <w:color w:val="000000"/>
                    <w:sz w:val="20"/>
                    <w:szCs w:val="20"/>
                  </w:rPr>
                </w:rPrChange>
              </w:rPr>
            </w:pPr>
            <w:ins w:id="524" w:author="Vandana Bangera" w:date="2017-01-26T15:45:00Z">
              <w:del w:id="525" w:author="Tim Firmin" w:date="2018-07-11T16:12:00Z">
                <w:r w:rsidRPr="00871AE4" w:rsidDel="00C803BF">
                  <w:rPr>
                    <w:color w:val="000000"/>
                    <w:sz w:val="20"/>
                    <w:szCs w:val="20"/>
                    <w:highlight w:val="lightGray"/>
                    <w:rPrChange w:id="526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and </w:delText>
                </w:r>
              </w:del>
            </w:ins>
          </w:p>
          <w:p w14:paraId="44F5679A" w14:textId="674D767B" w:rsidR="004E265B" w:rsidRPr="00871AE4" w:rsidDel="00C803BF" w:rsidRDefault="004E265B" w:rsidP="006B7254">
            <w:pPr>
              <w:outlineLvl w:val="0"/>
              <w:rPr>
                <w:del w:id="527" w:author="Tim Firmin" w:date="2018-07-11T16:12:00Z"/>
                <w:sz w:val="20"/>
                <w:szCs w:val="20"/>
                <w:highlight w:val="lightGray"/>
                <w:rPrChange w:id="528" w:author="Tim Firmin" w:date="2017-10-12T11:57:00Z">
                  <w:rPr>
                    <w:del w:id="529" w:author="Tim Firmin" w:date="2018-07-11T16:12:00Z"/>
                    <w:sz w:val="20"/>
                    <w:szCs w:val="20"/>
                  </w:rPr>
                </w:rPrChange>
              </w:rPr>
            </w:pPr>
            <w:ins w:id="530" w:author="Vandana Bangera" w:date="2017-01-26T15:45:00Z">
              <w:del w:id="531" w:author="Tim Firmin" w:date="2018-07-11T16:12:00Z">
                <w:r w:rsidRPr="00871AE4" w:rsidDel="00C803BF">
                  <w:rPr>
                    <w:color w:val="000000"/>
                    <w:sz w:val="20"/>
                    <w:szCs w:val="20"/>
                    <w:highlight w:val="lightGray"/>
                    <w:rPrChange w:id="532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$/AnalyticsPlatform/Azure Bi System/Deployment </w:delText>
                </w:r>
                <w:r w:rsidRPr="00871AE4" w:rsidDel="00C803BF">
                  <w:rPr>
                    <w:sz w:val="20"/>
                    <w:szCs w:val="20"/>
                    <w:highlight w:val="lightGray"/>
                    <w:rPrChange w:id="533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Text>to release folder:</w:delText>
                </w:r>
              </w:del>
            </w:ins>
          </w:p>
          <w:p w14:paraId="15945245" w14:textId="1E37314D" w:rsidR="006B7254" w:rsidRPr="008E3125" w:rsidRDefault="007B6D99" w:rsidP="008E3125">
            <w:pPr>
              <w:ind w:left="360"/>
              <w:outlineLvl w:val="0"/>
              <w:rPr>
                <w:color w:val="000000"/>
                <w:sz w:val="20"/>
                <w:szCs w:val="20"/>
                <w:rPrChange w:id="534" w:author="Tim Firmin" w:date="2018-07-11T16:21:00Z">
                  <w:rPr>
                    <w:color w:val="000000"/>
                  </w:rPr>
                </w:rPrChange>
              </w:rPr>
              <w:pPrChange w:id="535" w:author="Tim Firmin" w:date="2018-07-11T16:21:00Z">
                <w:pPr>
                  <w:outlineLvl w:val="0"/>
                </w:pPr>
              </w:pPrChange>
            </w:pPr>
            <w:ins w:id="536" w:author="Vandana Bangera" w:date="2017-01-26T15:44:00Z">
              <w:del w:id="537" w:author="Tim Firmin" w:date="2018-07-11T16:12:00Z">
                <w:r w:rsidRPr="008E3125" w:rsidDel="00C803BF">
                  <w:rPr>
                    <w:sz w:val="20"/>
                    <w:szCs w:val="20"/>
                    <w:highlight w:val="lightGray"/>
                    <w:rPrChange w:id="538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fldChar w:fldCharType="begin"/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539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 xml:space="preserve"> HYPERLINK "</w:delInstrText>
                </w:r>
              </w:del>
            </w:ins>
            <w:del w:id="540" w:author="Tim Firmin" w:date="2018-07-11T16:12:00Z">
              <w:r w:rsidRPr="008E3125" w:rsidDel="00C803BF">
                <w:rPr>
                  <w:sz w:val="20"/>
                  <w:szCs w:val="20"/>
                  <w:highlight w:val="lightGray"/>
                  <w:rPrChange w:id="541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542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sz w:val="20"/>
                  <w:szCs w:val="20"/>
                  <w:highlight w:val="lightGray"/>
                  <w:rPrChange w:id="543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544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\data1</w:delInstrText>
              </w:r>
              <w:r w:rsidRPr="008E3125" w:rsidDel="00C803BF">
                <w:rPr>
                  <w:sz w:val="20"/>
                  <w:szCs w:val="20"/>
                  <w:highlight w:val="lightGray"/>
                  <w:rPrChange w:id="545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546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</w:delInstrText>
              </w:r>
              <w:r w:rsidRPr="008E3125" w:rsidDel="00C803BF">
                <w:rPr>
                  <w:sz w:val="20"/>
                  <w:szCs w:val="20"/>
                  <w:highlight w:val="lightGray"/>
                  <w:rPrChange w:id="547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548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</w:del>
            <w:ins w:id="549" w:author="Vandana Bangera" w:date="2017-01-26T15:44:00Z">
              <w:del w:id="550" w:author="Tim Firmin" w:date="2018-07-11T16:12:00Z">
                <w:r w:rsidRPr="008E3125" w:rsidDel="00C803BF">
                  <w:rPr>
                    <w:highlight w:val="lightGray"/>
                    <w:rPrChange w:id="551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Proj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552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553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\BI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554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555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\Play to Pay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556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557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\FinanceDataMart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558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559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\Finance_DataMart_Release1_1.0.0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560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 xml:space="preserve">" 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561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fldChar w:fldCharType="separate"/>
                </w:r>
              </w:del>
            </w:ins>
            <w:del w:id="562" w:author="Tim Firmin" w:date="2018-07-11T16:12:00Z">
              <w:r w:rsidRPr="008E3125" w:rsidDel="00C803BF">
                <w:rPr>
                  <w:rStyle w:val="Hyperlink"/>
                  <w:sz w:val="20"/>
                  <w:szCs w:val="20"/>
                  <w:highlight w:val="lightGray"/>
                  <w:rPrChange w:id="563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\\data1\data\</w:delText>
              </w:r>
            </w:del>
            <w:ins w:id="564" w:author="Vandana Bangera" w:date="2017-01-26T15:44:00Z">
              <w:del w:id="565" w:author="Tim Firmin" w:date="2018-07-11T16:12:00Z">
                <w:r w:rsidRPr="008E3125" w:rsidDel="00C803BF">
                  <w:rPr>
                    <w:rStyle w:val="Hyperlink"/>
                    <w:sz w:val="20"/>
                    <w:szCs w:val="20"/>
                    <w:highlight w:val="lightGray"/>
                    <w:rPrChange w:id="566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Proj\BI\Play to Pay\FinanceDataMart\</w:delText>
                </w:r>
              </w:del>
              <w:del w:id="567" w:author="Tim Firmin" w:date="2017-10-12T11:57:00Z">
                <w:r w:rsidRPr="008E3125" w:rsidDel="00871AE4">
                  <w:rPr>
                    <w:rStyle w:val="Hyperlink"/>
                    <w:sz w:val="20"/>
                    <w:szCs w:val="20"/>
                    <w:highlight w:val="lightGray"/>
                    <w:rPrChange w:id="568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Finance_DataMart_Release1_1.0.0</w:delText>
                </w:r>
              </w:del>
            </w:ins>
            <w:del w:id="569" w:author="Tim Firmin" w:date="2017-10-12T11:57:00Z">
              <w:r w:rsidRPr="008E3125" w:rsidDel="00871AE4">
                <w:rPr>
                  <w:rStyle w:val="Hyperlink"/>
                  <w:sz w:val="20"/>
                  <w:szCs w:val="20"/>
                  <w:highlight w:val="lightGray"/>
                  <w:rPrChange w:id="570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Proj\BI\Digital Transformation\StatementsPortal_Release1_1.4.0</w:delText>
              </w:r>
            </w:del>
            <w:ins w:id="571" w:author="Vandana Bangera" w:date="2017-01-26T15:44:00Z">
              <w:del w:id="572" w:author="Tim Firmin" w:date="2018-07-11T16:12:00Z">
                <w:r w:rsidRPr="008E3125" w:rsidDel="00C803BF">
                  <w:rPr>
                    <w:sz w:val="20"/>
                    <w:szCs w:val="20"/>
                    <w:highlight w:val="lightGray"/>
                    <w:rPrChange w:id="573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1181" w:type="dxa"/>
            <w:tcPrChange w:id="574" w:author="Tim Firmin" w:date="2017-10-12T11:58:00Z">
              <w:tcPr>
                <w:tcW w:w="1181" w:type="dxa"/>
                <w:gridSpan w:val="5"/>
              </w:tcPr>
            </w:tcPrChange>
          </w:tcPr>
          <w:p w14:paraId="7624D3F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575" w:author="Tim Firmin" w:date="2017-10-12T11:58:00Z">
              <w:tcPr>
                <w:tcW w:w="520" w:type="dxa"/>
                <w:gridSpan w:val="2"/>
              </w:tcPr>
            </w:tcPrChange>
          </w:tcPr>
          <w:p w14:paraId="7DE3AB3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576" w:author="Tim Firmin" w:date="2017-10-12T11:58:00Z">
              <w:tcPr>
                <w:tcW w:w="255" w:type="dxa"/>
              </w:tcPr>
            </w:tcPrChange>
          </w:tcPr>
          <w:p w14:paraId="222BBE0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:rsidDel="00C803BF" w14:paraId="77BB5CED" w14:textId="29FF34D2" w:rsidTr="00871AE4">
        <w:trPr>
          <w:ins w:id="577" w:author="Vandana Bangera" w:date="2017-02-17T14:42:00Z"/>
          <w:del w:id="578" w:author="Tim Firmin" w:date="2018-07-11T16:13:00Z"/>
        </w:trPr>
        <w:tc>
          <w:tcPr>
            <w:tcW w:w="371" w:type="dxa"/>
          </w:tcPr>
          <w:p w14:paraId="6C52B9E0" w14:textId="7C660374" w:rsidR="00C53168" w:rsidRPr="00E5196B" w:rsidDel="00C803BF" w:rsidRDefault="00C53168" w:rsidP="006B7254">
            <w:pPr>
              <w:outlineLvl w:val="0"/>
              <w:rPr>
                <w:ins w:id="579" w:author="Vandana Bangera" w:date="2017-02-17T14:42:00Z"/>
                <w:del w:id="580" w:author="Tim Firmin" w:date="2018-07-11T16:13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CB1C0BC" w14:textId="709F7EF6" w:rsidR="00C53168" w:rsidDel="00C803BF" w:rsidRDefault="00C53168" w:rsidP="006B7254">
            <w:pPr>
              <w:outlineLvl w:val="0"/>
              <w:rPr>
                <w:ins w:id="581" w:author="Vandana Bangera" w:date="2017-02-17T14:42:00Z"/>
                <w:del w:id="582" w:author="Tim Firmin" w:date="2018-07-11T16:13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3BCE88" w14:textId="0EEF9096" w:rsidR="00C53168" w:rsidDel="00C803BF" w:rsidRDefault="00C53168">
            <w:pPr>
              <w:outlineLvl w:val="0"/>
              <w:rPr>
                <w:ins w:id="583" w:author="Vandana Bangera" w:date="2017-02-17T14:42:00Z"/>
                <w:del w:id="584" w:author="Tim Firmin" w:date="2018-07-11T16:13:00Z"/>
                <w:sz w:val="20"/>
                <w:szCs w:val="20"/>
              </w:rPr>
            </w:pPr>
            <w:ins w:id="585" w:author="Vandana Bangera" w:date="2017-02-17T14:42:00Z">
              <w:del w:id="586" w:author="Tim Firmin" w:date="2018-07-11T16:13:00Z">
                <w:r w:rsidDel="00C803BF">
                  <w:rPr>
                    <w:sz w:val="20"/>
                    <w:szCs w:val="20"/>
                  </w:rPr>
                  <w:delText>2</w:delText>
                </w:r>
              </w:del>
            </w:ins>
          </w:p>
        </w:tc>
        <w:tc>
          <w:tcPr>
            <w:tcW w:w="6662" w:type="dxa"/>
          </w:tcPr>
          <w:p w14:paraId="336EEFE7" w14:textId="3956EA83" w:rsidR="00C53168" w:rsidDel="00C803BF" w:rsidRDefault="00C53168" w:rsidP="006B7254">
            <w:pPr>
              <w:outlineLvl w:val="0"/>
              <w:rPr>
                <w:ins w:id="587" w:author="Vandana Bangera" w:date="2017-02-17T14:42:00Z"/>
                <w:del w:id="588" w:author="Tim Firmin" w:date="2018-07-11T16:13:00Z"/>
                <w:b/>
                <w:sz w:val="20"/>
                <w:szCs w:val="20"/>
              </w:rPr>
            </w:pPr>
            <w:ins w:id="589" w:author="Vandana Bangera" w:date="2017-02-17T14:42:00Z">
              <w:del w:id="590" w:author="Tim Firmin" w:date="2018-07-11T16:13:00Z">
                <w:r w:rsidDel="00C803BF">
                  <w:rPr>
                    <w:b/>
                    <w:sz w:val="20"/>
                    <w:szCs w:val="20"/>
                  </w:rPr>
                  <w:delText xml:space="preserve">Set Up DB Mail </w:delText>
                </w:r>
              </w:del>
            </w:ins>
          </w:p>
        </w:tc>
        <w:tc>
          <w:tcPr>
            <w:tcW w:w="1181" w:type="dxa"/>
          </w:tcPr>
          <w:p w14:paraId="41F6491C" w14:textId="566F8465" w:rsidR="00C53168" w:rsidDel="00C803BF" w:rsidRDefault="00C53168" w:rsidP="006B7254">
            <w:pPr>
              <w:outlineLvl w:val="0"/>
              <w:rPr>
                <w:ins w:id="591" w:author="Vandana Bangera" w:date="2017-02-17T14:42:00Z"/>
                <w:del w:id="592" w:author="Tim Firmin" w:date="2018-07-11T16:13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05F88FF" w14:textId="4D9EB612" w:rsidR="00C53168" w:rsidDel="00C803BF" w:rsidRDefault="00C53168" w:rsidP="006B7254">
            <w:pPr>
              <w:outlineLvl w:val="0"/>
              <w:rPr>
                <w:ins w:id="593" w:author="Vandana Bangera" w:date="2017-02-17T14:42:00Z"/>
                <w:del w:id="594" w:author="Tim Firmin" w:date="2018-07-11T16:13:00Z"/>
                <w:sz w:val="20"/>
                <w:szCs w:val="20"/>
              </w:rPr>
            </w:pPr>
            <w:ins w:id="595" w:author="Vandana Bangera" w:date="2017-02-17T14:43:00Z">
              <w:del w:id="596" w:author="Tim Firmin" w:date="2018-07-11T16:13:00Z">
                <w:r w:rsidDel="00C803BF">
                  <w:rPr>
                    <w:sz w:val="20"/>
                    <w:szCs w:val="20"/>
                  </w:rPr>
                  <w:delText>PET</w:delText>
                </w:r>
              </w:del>
            </w:ins>
          </w:p>
        </w:tc>
        <w:tc>
          <w:tcPr>
            <w:tcW w:w="255" w:type="dxa"/>
          </w:tcPr>
          <w:p w14:paraId="0C175F9A" w14:textId="5CBBC19B" w:rsidR="00C53168" w:rsidDel="00C803BF" w:rsidRDefault="00C53168" w:rsidP="006B7254">
            <w:pPr>
              <w:outlineLvl w:val="0"/>
              <w:rPr>
                <w:ins w:id="597" w:author="Vandana Bangera" w:date="2017-02-17T14:42:00Z"/>
                <w:del w:id="598" w:author="Tim Firmin" w:date="2018-07-11T16:13:00Z"/>
                <w:sz w:val="20"/>
                <w:szCs w:val="20"/>
              </w:rPr>
            </w:pPr>
          </w:p>
        </w:tc>
      </w:tr>
      <w:tr w:rsidR="00871AE4" w:rsidRPr="00C53168" w:rsidDel="00C803BF" w14:paraId="31E22A91" w14:textId="71ED45C2" w:rsidTr="00871AE4">
        <w:trPr>
          <w:ins w:id="599" w:author="Vandana Bangera" w:date="2017-02-17T14:43:00Z"/>
          <w:del w:id="600" w:author="Tim Firmin" w:date="2018-07-11T16:13:00Z"/>
        </w:trPr>
        <w:tc>
          <w:tcPr>
            <w:tcW w:w="371" w:type="dxa"/>
          </w:tcPr>
          <w:p w14:paraId="69E8E2F6" w14:textId="3E9A2A24" w:rsidR="00C53168" w:rsidRPr="00C53168" w:rsidDel="00C803BF" w:rsidRDefault="00C53168" w:rsidP="006B7254">
            <w:pPr>
              <w:outlineLvl w:val="0"/>
              <w:rPr>
                <w:ins w:id="601" w:author="Vandana Bangera" w:date="2017-02-17T14:43:00Z"/>
                <w:del w:id="602" w:author="Tim Firmin" w:date="2018-07-11T16:13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657E2BE" w14:textId="3B4F765A" w:rsidR="00C53168" w:rsidRPr="00C53168" w:rsidDel="00C803BF" w:rsidRDefault="00C53168" w:rsidP="006B7254">
            <w:pPr>
              <w:outlineLvl w:val="0"/>
              <w:rPr>
                <w:ins w:id="603" w:author="Vandana Bangera" w:date="2017-02-17T14:43:00Z"/>
                <w:del w:id="604" w:author="Tim Firmin" w:date="2018-07-11T16:13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A251AB" w14:textId="22FAF1CE" w:rsidR="00C53168" w:rsidRPr="00C53168" w:rsidDel="00C803BF" w:rsidRDefault="00C53168">
            <w:pPr>
              <w:outlineLvl w:val="0"/>
              <w:rPr>
                <w:ins w:id="605" w:author="Vandana Bangera" w:date="2017-02-17T14:43:00Z"/>
                <w:del w:id="606" w:author="Tim Firmin" w:date="2018-07-11T16:13:00Z"/>
                <w:sz w:val="20"/>
                <w:szCs w:val="20"/>
              </w:rPr>
            </w:pPr>
            <w:ins w:id="607" w:author="Vandana Bangera" w:date="2017-02-17T14:43:00Z">
              <w:del w:id="608" w:author="Tim Firmin" w:date="2018-07-11T16:13:00Z">
                <w:r w:rsidRPr="00C53168" w:rsidDel="00C803BF">
                  <w:rPr>
                    <w:sz w:val="20"/>
                    <w:szCs w:val="20"/>
                  </w:rPr>
                  <w:delText>2.1</w:delText>
                </w:r>
              </w:del>
            </w:ins>
          </w:p>
        </w:tc>
        <w:tc>
          <w:tcPr>
            <w:tcW w:w="6662" w:type="dxa"/>
          </w:tcPr>
          <w:p w14:paraId="3223BAE7" w14:textId="29119797" w:rsidR="00C53168" w:rsidRPr="00C53168" w:rsidDel="00C803BF" w:rsidRDefault="00C53168" w:rsidP="006B7254">
            <w:pPr>
              <w:outlineLvl w:val="0"/>
              <w:rPr>
                <w:ins w:id="609" w:author="Vandana Bangera" w:date="2017-02-17T14:43:00Z"/>
                <w:del w:id="610" w:author="Tim Firmin" w:date="2018-07-11T16:13:00Z"/>
                <w:sz w:val="20"/>
                <w:szCs w:val="20"/>
                <w:rPrChange w:id="611" w:author="Vandana Bangera" w:date="2017-02-17T14:43:00Z">
                  <w:rPr>
                    <w:ins w:id="612" w:author="Vandana Bangera" w:date="2017-02-17T14:43:00Z"/>
                    <w:del w:id="613" w:author="Tim Firmin" w:date="2018-07-11T16:13:00Z"/>
                    <w:b/>
                    <w:sz w:val="20"/>
                    <w:szCs w:val="20"/>
                  </w:rPr>
                </w:rPrChange>
              </w:rPr>
            </w:pPr>
            <w:ins w:id="614" w:author="Vandana Bangera" w:date="2017-02-17T14:43:00Z">
              <w:del w:id="615" w:author="Tim Firmin" w:date="2018-07-11T16:13:00Z">
                <w:r w:rsidRPr="00C53168" w:rsidDel="00C803BF">
                  <w:rPr>
                    <w:sz w:val="20"/>
                    <w:szCs w:val="20"/>
                    <w:rPrChange w:id="616" w:author="Vandana Bangera" w:date="2017-02-17T14:43:00Z">
                      <w:rPr>
                        <w:b/>
                        <w:sz w:val="20"/>
                        <w:szCs w:val="20"/>
                      </w:rPr>
                    </w:rPrChange>
                  </w:rPr>
                  <w:delText xml:space="preserve">Set up database mail on </w:delText>
                </w:r>
                <w:r w:rsidDel="00C803BF">
                  <w:rPr>
                    <w:sz w:val="20"/>
                    <w:szCs w:val="20"/>
                  </w:rPr>
                  <w:delText>server AZI-MS-SQL-</w:delText>
                </w:r>
              </w:del>
              <w:del w:id="617" w:author="Tim Firmin" w:date="2017-10-12T11:57:00Z">
                <w:r w:rsidDel="00871AE4">
                  <w:rPr>
                    <w:sz w:val="20"/>
                    <w:szCs w:val="20"/>
                  </w:rPr>
                  <w:delText>T</w:delText>
                </w:r>
              </w:del>
              <w:del w:id="618" w:author="Tim Firmin" w:date="2018-07-11T16:13:00Z">
                <w:r w:rsidDel="00C803BF">
                  <w:rPr>
                    <w:sz w:val="20"/>
                    <w:szCs w:val="20"/>
                  </w:rPr>
                  <w:delText>001,50501</w:delText>
                </w:r>
              </w:del>
            </w:ins>
          </w:p>
        </w:tc>
        <w:tc>
          <w:tcPr>
            <w:tcW w:w="1181" w:type="dxa"/>
          </w:tcPr>
          <w:p w14:paraId="1FC60916" w14:textId="22F14C89" w:rsidR="00C53168" w:rsidRPr="00C53168" w:rsidDel="00C803BF" w:rsidRDefault="00C53168" w:rsidP="006B7254">
            <w:pPr>
              <w:outlineLvl w:val="0"/>
              <w:rPr>
                <w:ins w:id="619" w:author="Vandana Bangera" w:date="2017-02-17T14:43:00Z"/>
                <w:del w:id="620" w:author="Tim Firmin" w:date="2018-07-11T16:13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574A51" w14:textId="1E11F72B" w:rsidR="00C53168" w:rsidRPr="00C53168" w:rsidDel="00C803BF" w:rsidRDefault="00C53168" w:rsidP="006B7254">
            <w:pPr>
              <w:outlineLvl w:val="0"/>
              <w:rPr>
                <w:ins w:id="621" w:author="Vandana Bangera" w:date="2017-02-17T14:43:00Z"/>
                <w:del w:id="622" w:author="Tim Firmin" w:date="2018-07-11T16:13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CAB72E" w14:textId="3243E678" w:rsidR="00C53168" w:rsidRPr="00C53168" w:rsidDel="00C803BF" w:rsidRDefault="00C53168" w:rsidP="006B7254">
            <w:pPr>
              <w:outlineLvl w:val="0"/>
              <w:rPr>
                <w:ins w:id="623" w:author="Vandana Bangera" w:date="2017-02-17T14:43:00Z"/>
                <w:del w:id="624" w:author="Tim Firmin" w:date="2018-07-11T16:13:00Z"/>
                <w:sz w:val="20"/>
                <w:szCs w:val="20"/>
              </w:rPr>
            </w:pPr>
          </w:p>
        </w:tc>
      </w:tr>
      <w:tr w:rsidR="00871AE4" w:rsidRPr="00C53168" w:rsidDel="00C803BF" w14:paraId="3A516689" w14:textId="0B33B4CC" w:rsidTr="00871AE4">
        <w:trPr>
          <w:ins w:id="625" w:author="Vandana Bangera" w:date="2017-02-17T14:44:00Z"/>
          <w:del w:id="626" w:author="Tim Firmin" w:date="2018-07-11T16:13:00Z"/>
        </w:trPr>
        <w:tc>
          <w:tcPr>
            <w:tcW w:w="371" w:type="dxa"/>
          </w:tcPr>
          <w:p w14:paraId="4C87C1C2" w14:textId="729F5FA8" w:rsidR="007C41B4" w:rsidRPr="00C53168" w:rsidDel="00C803BF" w:rsidRDefault="007C41B4" w:rsidP="006B7254">
            <w:pPr>
              <w:outlineLvl w:val="0"/>
              <w:rPr>
                <w:ins w:id="627" w:author="Vandana Bangera" w:date="2017-02-17T14:44:00Z"/>
                <w:del w:id="628" w:author="Tim Firmin" w:date="2018-07-11T16:13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0F211B74" w14:textId="67259ED9" w:rsidR="007C41B4" w:rsidRPr="00C53168" w:rsidDel="00C803BF" w:rsidRDefault="007C41B4" w:rsidP="006B7254">
            <w:pPr>
              <w:outlineLvl w:val="0"/>
              <w:rPr>
                <w:ins w:id="629" w:author="Vandana Bangera" w:date="2017-02-17T14:44:00Z"/>
                <w:del w:id="630" w:author="Tim Firmin" w:date="2018-07-11T16:13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26DACE" w14:textId="5E7F2138" w:rsidR="007C41B4" w:rsidRPr="00C53168" w:rsidDel="00C803BF" w:rsidRDefault="007C41B4">
            <w:pPr>
              <w:outlineLvl w:val="0"/>
              <w:rPr>
                <w:ins w:id="631" w:author="Vandana Bangera" w:date="2017-02-17T14:44:00Z"/>
                <w:del w:id="632" w:author="Tim Firmin" w:date="2018-07-11T16:13:00Z"/>
                <w:sz w:val="20"/>
                <w:szCs w:val="20"/>
              </w:rPr>
            </w:pPr>
            <w:ins w:id="633" w:author="Vandana Bangera" w:date="2017-02-17T14:44:00Z">
              <w:del w:id="634" w:author="Tim Firmin" w:date="2018-07-11T16:13:00Z">
                <w:r w:rsidDel="00C803BF">
                  <w:rPr>
                    <w:sz w:val="20"/>
                    <w:szCs w:val="20"/>
                  </w:rPr>
                  <w:delText>2.3</w:delText>
                </w:r>
              </w:del>
            </w:ins>
          </w:p>
        </w:tc>
        <w:tc>
          <w:tcPr>
            <w:tcW w:w="6662" w:type="dxa"/>
          </w:tcPr>
          <w:p w14:paraId="61A4C403" w14:textId="7A761D2D" w:rsidR="007C41B4" w:rsidRPr="00C53168" w:rsidDel="00C803BF" w:rsidRDefault="007C41B4">
            <w:pPr>
              <w:outlineLvl w:val="0"/>
              <w:rPr>
                <w:ins w:id="635" w:author="Vandana Bangera" w:date="2017-02-17T14:44:00Z"/>
                <w:del w:id="636" w:author="Tim Firmin" w:date="2018-07-11T16:13:00Z"/>
                <w:sz w:val="20"/>
                <w:szCs w:val="20"/>
              </w:rPr>
            </w:pPr>
            <w:ins w:id="637" w:author="Vandana Bangera" w:date="2017-02-17T14:44:00Z">
              <w:del w:id="638" w:author="Tim Firmin" w:date="2018-07-11T16:13:00Z">
                <w:r w:rsidDel="00C803BF">
                  <w:rPr>
                    <w:sz w:val="20"/>
                    <w:szCs w:val="20"/>
                  </w:rPr>
                  <w:delText>Assign permissions for the PRS\SQLProxyB</w:delText>
                </w:r>
              </w:del>
              <w:del w:id="639" w:author="Tim Firmin" w:date="2017-10-12T11:57:00Z">
                <w:r w:rsidDel="00871AE4">
                  <w:rPr>
                    <w:sz w:val="20"/>
                    <w:szCs w:val="20"/>
                  </w:rPr>
                  <w:delText>YSysTest</w:delText>
                </w:r>
              </w:del>
              <w:del w:id="640" w:author="Tim Firmin" w:date="2018-07-11T16:13:00Z">
                <w:r w:rsidDel="00C803BF">
                  <w:rPr>
                    <w:sz w:val="20"/>
                    <w:szCs w:val="20"/>
                  </w:rPr>
                  <w:delText xml:space="preserve"> to send emails.</w:delText>
                </w:r>
              </w:del>
            </w:ins>
          </w:p>
        </w:tc>
        <w:tc>
          <w:tcPr>
            <w:tcW w:w="1181" w:type="dxa"/>
          </w:tcPr>
          <w:p w14:paraId="09008341" w14:textId="204A3079" w:rsidR="007C41B4" w:rsidRPr="00C53168" w:rsidDel="00C803BF" w:rsidRDefault="007C41B4" w:rsidP="006B7254">
            <w:pPr>
              <w:outlineLvl w:val="0"/>
              <w:rPr>
                <w:ins w:id="641" w:author="Vandana Bangera" w:date="2017-02-17T14:44:00Z"/>
                <w:del w:id="642" w:author="Tim Firmin" w:date="2018-07-11T16:13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73B8181F" w14:textId="593265CD" w:rsidR="007C41B4" w:rsidRPr="00C53168" w:rsidDel="00C803BF" w:rsidRDefault="007C41B4" w:rsidP="006B7254">
            <w:pPr>
              <w:outlineLvl w:val="0"/>
              <w:rPr>
                <w:ins w:id="643" w:author="Vandana Bangera" w:date="2017-02-17T14:44:00Z"/>
                <w:del w:id="644" w:author="Tim Firmin" w:date="2018-07-11T16:13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78825059" w14:textId="7D784D20" w:rsidR="007C41B4" w:rsidRPr="00C53168" w:rsidDel="00C803BF" w:rsidRDefault="007C41B4" w:rsidP="006B7254">
            <w:pPr>
              <w:outlineLvl w:val="0"/>
              <w:rPr>
                <w:ins w:id="645" w:author="Vandana Bangera" w:date="2017-02-17T14:44:00Z"/>
                <w:del w:id="646" w:author="Tim Firmin" w:date="2018-07-11T16:13:00Z"/>
                <w:sz w:val="20"/>
                <w:szCs w:val="20"/>
              </w:rPr>
            </w:pPr>
          </w:p>
        </w:tc>
      </w:tr>
      <w:tr w:rsidR="00E36BE2" w:rsidRPr="00C53168" w14:paraId="2C0BEE5E" w14:textId="77777777" w:rsidTr="00871AE4">
        <w:trPr>
          <w:ins w:id="647" w:author="Tim Firmin" w:date="2017-10-12T12:15:00Z"/>
        </w:trPr>
        <w:tc>
          <w:tcPr>
            <w:tcW w:w="371" w:type="dxa"/>
          </w:tcPr>
          <w:p w14:paraId="493D3D12" w14:textId="77777777" w:rsidR="00E36BE2" w:rsidRPr="00C53168" w:rsidRDefault="00E36BE2" w:rsidP="006B7254">
            <w:pPr>
              <w:outlineLvl w:val="0"/>
              <w:rPr>
                <w:ins w:id="648" w:author="Tim Firmin" w:date="2017-10-12T12:15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4D5CBCDF" w14:textId="77777777" w:rsidR="00E36BE2" w:rsidRPr="00C53168" w:rsidRDefault="00E36BE2" w:rsidP="006B7254">
            <w:pPr>
              <w:outlineLvl w:val="0"/>
              <w:rPr>
                <w:ins w:id="649" w:author="Tim Firmin" w:date="2017-10-12T12:15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C68EF9" w14:textId="60C4610A" w:rsidR="00E36BE2" w:rsidRDefault="00E36BE2">
            <w:pPr>
              <w:outlineLvl w:val="0"/>
              <w:rPr>
                <w:ins w:id="650" w:author="Tim Firmin" w:date="2017-10-12T12:15:00Z"/>
                <w:sz w:val="20"/>
                <w:szCs w:val="20"/>
              </w:rPr>
            </w:pPr>
            <w:ins w:id="651" w:author="Tim Firmin" w:date="2017-10-12T12:15:00Z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6662" w:type="dxa"/>
          </w:tcPr>
          <w:p w14:paraId="4388F2F5" w14:textId="77777777" w:rsidR="00E36BE2" w:rsidRDefault="00E36BE2" w:rsidP="008E3125">
            <w:pPr>
              <w:outlineLvl w:val="0"/>
              <w:rPr>
                <w:ins w:id="652" w:author="Tim Firmin" w:date="2018-07-11T16:21:00Z"/>
                <w:b/>
                <w:sz w:val="20"/>
                <w:szCs w:val="20"/>
              </w:rPr>
              <w:pPrChange w:id="653" w:author="Tim Firmin" w:date="2018-07-11T16:21:00Z">
                <w:pPr>
                  <w:outlineLvl w:val="0"/>
                </w:pPr>
              </w:pPrChange>
            </w:pPr>
            <w:ins w:id="654" w:author="Tim Firmin" w:date="2017-10-12T12:15:00Z">
              <w:r w:rsidRPr="008E3125">
                <w:rPr>
                  <w:b/>
                  <w:sz w:val="20"/>
                  <w:szCs w:val="20"/>
                  <w:rPrChange w:id="655" w:author="Tim Firmin" w:date="2018-07-11T16:21:00Z">
                    <w:rPr>
                      <w:sz w:val="20"/>
                      <w:szCs w:val="20"/>
                    </w:rPr>
                  </w:rPrChange>
                </w:rPr>
                <w:t xml:space="preserve">Check </w:t>
              </w:r>
            </w:ins>
            <w:ins w:id="656" w:author="Tim Firmin" w:date="2018-07-11T16:21:00Z">
              <w:r w:rsidR="008E3125" w:rsidRPr="008E3125">
                <w:rPr>
                  <w:b/>
                  <w:sz w:val="20"/>
                  <w:szCs w:val="20"/>
                  <w:rPrChange w:id="657" w:author="Tim Firmin" w:date="2018-07-11T16:21:00Z">
                    <w:rPr>
                      <w:sz w:val="20"/>
                      <w:szCs w:val="20"/>
                    </w:rPr>
                  </w:rPrChange>
                </w:rPr>
                <w:t xml:space="preserve">Local Folder on </w:t>
              </w:r>
              <w:r w:rsidR="008E3125" w:rsidRPr="008E3125">
                <w:rPr>
                  <w:b/>
                  <w:sz w:val="20"/>
                  <w:szCs w:val="20"/>
                  <w:rPrChange w:id="658" w:author="Tim Firmin" w:date="2018-07-11T16:21:00Z">
                    <w:rPr>
                      <w:b/>
                      <w:sz w:val="20"/>
                      <w:szCs w:val="20"/>
                    </w:rPr>
                  </w:rPrChange>
                </w:rPr>
                <w:t>SIS U001/P001</w:t>
              </w:r>
            </w:ins>
          </w:p>
          <w:p w14:paraId="119B3D6C" w14:textId="77777777" w:rsidR="008E3125" w:rsidRPr="008E3125" w:rsidRDefault="008E3125" w:rsidP="008E3125">
            <w:pPr>
              <w:ind w:left="360"/>
              <w:rPr>
                <w:ins w:id="659" w:author="Tim Firmin" w:date="2018-07-11T16:21:00Z"/>
                <w:rFonts w:cs="Arial"/>
                <w:sz w:val="20"/>
                <w:szCs w:val="20"/>
                <w:rPrChange w:id="660" w:author="Tim Firmin" w:date="2018-07-11T16:21:00Z">
                  <w:rPr>
                    <w:ins w:id="661" w:author="Tim Firmin" w:date="2018-07-11T16:21:00Z"/>
                  </w:rPr>
                </w:rPrChange>
              </w:rPr>
              <w:pPrChange w:id="662" w:author="Tim Firmin" w:date="2018-07-11T16:21:00Z">
                <w:pPr>
                  <w:pStyle w:val="ListParagraph"/>
                  <w:numPr>
                    <w:numId w:val="6"/>
                  </w:numPr>
                  <w:ind w:hanging="360"/>
                </w:pPr>
              </w:pPrChange>
            </w:pPr>
            <w:ins w:id="663" w:author="Tim Firmin" w:date="2018-07-11T16:21:00Z">
              <w:r w:rsidRPr="008E3125">
                <w:rPr>
                  <w:rFonts w:cs="Arial"/>
                  <w:sz w:val="20"/>
                  <w:szCs w:val="20"/>
                  <w:rPrChange w:id="664" w:author="Tim Firmin" w:date="2018-07-11T16:21:00Z">
                    <w:rPr/>
                  </w:rPrChange>
                </w:rPr>
                <w:t>Local Folder on SIS Server @ M:\Data\SourceFiles\DDI\ Exists with appropriate Proxy Permissions</w:t>
              </w:r>
            </w:ins>
          </w:p>
          <w:p w14:paraId="5167F019" w14:textId="5EE648EF" w:rsidR="008E3125" w:rsidRPr="008E3125" w:rsidRDefault="008E3125" w:rsidP="008E3125">
            <w:pPr>
              <w:outlineLvl w:val="0"/>
              <w:rPr>
                <w:ins w:id="665" w:author="Tim Firmin" w:date="2017-10-12T12:15:00Z"/>
                <w:b/>
                <w:sz w:val="20"/>
                <w:szCs w:val="20"/>
                <w:rPrChange w:id="666" w:author="Tim Firmin" w:date="2018-07-11T16:21:00Z">
                  <w:rPr>
                    <w:ins w:id="667" w:author="Tim Firmin" w:date="2017-10-12T12:15:00Z"/>
                    <w:sz w:val="20"/>
                    <w:szCs w:val="20"/>
                  </w:rPr>
                </w:rPrChange>
              </w:rPr>
              <w:pPrChange w:id="668" w:author="Tim Firmin" w:date="2018-07-11T16:21:00Z">
                <w:pPr>
                  <w:outlineLvl w:val="0"/>
                </w:pPr>
              </w:pPrChange>
            </w:pPr>
          </w:p>
        </w:tc>
        <w:tc>
          <w:tcPr>
            <w:tcW w:w="1181" w:type="dxa"/>
          </w:tcPr>
          <w:p w14:paraId="1B72E2D9" w14:textId="77777777" w:rsidR="00E36BE2" w:rsidRPr="00C53168" w:rsidRDefault="00E36BE2" w:rsidP="006B7254">
            <w:pPr>
              <w:outlineLvl w:val="0"/>
              <w:rPr>
                <w:ins w:id="669" w:author="Tim Firmin" w:date="2017-10-12T12:15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1756AA9" w14:textId="77777777" w:rsidR="00E36BE2" w:rsidRPr="00C53168" w:rsidRDefault="00E36BE2" w:rsidP="006B7254">
            <w:pPr>
              <w:outlineLvl w:val="0"/>
              <w:rPr>
                <w:ins w:id="670" w:author="Tim Firmin" w:date="2017-10-12T12:15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89A857" w14:textId="77777777" w:rsidR="00E36BE2" w:rsidRPr="00C53168" w:rsidRDefault="00E36BE2" w:rsidP="006B7254">
            <w:pPr>
              <w:outlineLvl w:val="0"/>
              <w:rPr>
                <w:ins w:id="671" w:author="Tim Firmin" w:date="2017-10-12T12:15:00Z"/>
                <w:sz w:val="20"/>
                <w:szCs w:val="20"/>
              </w:rPr>
            </w:pPr>
          </w:p>
        </w:tc>
      </w:tr>
      <w:tr w:rsidR="00E36BE2" w:rsidRPr="00C53168" w14:paraId="5A4A040C" w14:textId="77777777" w:rsidTr="00871AE4">
        <w:trPr>
          <w:ins w:id="672" w:author="Tim Firmin" w:date="2017-10-12T12:16:00Z"/>
        </w:trPr>
        <w:tc>
          <w:tcPr>
            <w:tcW w:w="371" w:type="dxa"/>
          </w:tcPr>
          <w:p w14:paraId="18240B6C" w14:textId="77777777" w:rsidR="00E36BE2" w:rsidRPr="00C53168" w:rsidRDefault="00E36BE2" w:rsidP="006B7254">
            <w:pPr>
              <w:outlineLvl w:val="0"/>
              <w:rPr>
                <w:ins w:id="673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9D6DC3E" w14:textId="77777777" w:rsidR="00E36BE2" w:rsidRPr="00C53168" w:rsidRDefault="00E36BE2" w:rsidP="006B7254">
            <w:pPr>
              <w:outlineLvl w:val="0"/>
              <w:rPr>
                <w:ins w:id="674" w:author="Tim Firmin" w:date="2017-10-12T12:1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CBFE3C" w14:textId="648A2416" w:rsidR="00E36BE2" w:rsidRDefault="00E36BE2">
            <w:pPr>
              <w:outlineLvl w:val="0"/>
              <w:rPr>
                <w:ins w:id="675" w:author="Tim Firmin" w:date="2017-10-12T12:16:00Z"/>
                <w:sz w:val="20"/>
                <w:szCs w:val="20"/>
              </w:rPr>
            </w:pPr>
            <w:ins w:id="676" w:author="Tim Firmin" w:date="2017-10-12T12:16:00Z">
              <w:r>
                <w:rPr>
                  <w:sz w:val="20"/>
                  <w:szCs w:val="20"/>
                </w:rPr>
                <w:t>3.1</w:t>
              </w:r>
            </w:ins>
          </w:p>
        </w:tc>
        <w:tc>
          <w:tcPr>
            <w:tcW w:w="6662" w:type="dxa"/>
          </w:tcPr>
          <w:p w14:paraId="49067657" w14:textId="77777777" w:rsidR="00E36BE2" w:rsidRDefault="00E36BE2" w:rsidP="00871AE4">
            <w:pPr>
              <w:outlineLvl w:val="0"/>
              <w:rPr>
                <w:ins w:id="677" w:author="Tim Firmin" w:date="2017-10-12T12:19:00Z"/>
                <w:sz w:val="20"/>
                <w:szCs w:val="20"/>
              </w:rPr>
            </w:pPr>
            <w:ins w:id="678" w:author="Tim Firmin" w:date="2017-10-12T12:16:00Z">
              <w:r>
                <w:rPr>
                  <w:sz w:val="20"/>
                  <w:szCs w:val="20"/>
                </w:rPr>
                <w:t xml:space="preserve">Create Folder Structure as per </w:t>
              </w:r>
            </w:ins>
          </w:p>
          <w:p w14:paraId="70884DE6" w14:textId="23CD1262" w:rsidR="00CD668E" w:rsidRDefault="00CD668E" w:rsidP="00C803BF">
            <w:pPr>
              <w:outlineLvl w:val="0"/>
              <w:rPr>
                <w:ins w:id="679" w:author="Tim Firmin" w:date="2018-07-11T16:17:00Z"/>
                <w:sz w:val="20"/>
                <w:szCs w:val="20"/>
              </w:rPr>
            </w:pPr>
            <w:ins w:id="680" w:author="Tim Firmin" w:date="2018-07-11T16:17:00Z"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HYPERLINK "</w:instrText>
              </w:r>
              <w:r w:rsidRPr="00CD668E">
                <w:rPr>
                  <w:sz w:val="20"/>
                  <w:szCs w:val="20"/>
                </w:rPr>
                <w:instrText>\\\\ONP-MS-FSS-DV01\\Data\\Proj\\FPV</w:instrText>
              </w:r>
              <w:r>
                <w:rPr>
                  <w:sz w:val="20"/>
                  <w:szCs w:val="20"/>
                </w:rPr>
                <w:instrText xml:space="preserve">" </w:instrText>
              </w:r>
              <w:r>
                <w:rPr>
                  <w:sz w:val="20"/>
                  <w:szCs w:val="20"/>
                </w:rPr>
                <w:fldChar w:fldCharType="separate"/>
              </w:r>
              <w:r w:rsidRPr="002B3861">
                <w:rPr>
                  <w:rStyle w:val="Hyperlink"/>
                  <w:sz w:val="20"/>
                  <w:szCs w:val="20"/>
                </w:rPr>
                <w:t>\\ONP-MS-FSS-DV01\Data\Proj\FPV</w:t>
              </w:r>
              <w:r>
                <w:rPr>
                  <w:sz w:val="20"/>
                  <w:szCs w:val="20"/>
                </w:rPr>
                <w:fldChar w:fldCharType="end"/>
              </w:r>
            </w:ins>
          </w:p>
          <w:p w14:paraId="54DE82E0" w14:textId="0D470C40" w:rsidR="00C803BF" w:rsidRPr="00CD668E" w:rsidRDefault="00C803BF" w:rsidP="00C803BF">
            <w:pPr>
              <w:outlineLvl w:val="0"/>
              <w:rPr>
                <w:ins w:id="681" w:author="Tim Firmin" w:date="2018-07-11T16:16:00Z"/>
                <w:b/>
                <w:sz w:val="20"/>
                <w:szCs w:val="20"/>
                <w:rPrChange w:id="682" w:author="Tim Firmin" w:date="2018-07-11T16:17:00Z">
                  <w:rPr>
                    <w:ins w:id="683" w:author="Tim Firmin" w:date="2018-07-11T16:16:00Z"/>
                    <w:sz w:val="20"/>
                    <w:szCs w:val="20"/>
                  </w:rPr>
                </w:rPrChange>
              </w:rPr>
            </w:pPr>
            <w:ins w:id="684" w:author="Tim Firmin" w:date="2018-07-11T16:16:00Z">
              <w:r w:rsidRPr="00CD668E">
                <w:rPr>
                  <w:b/>
                  <w:sz w:val="20"/>
                  <w:szCs w:val="20"/>
                  <w:rPrChange w:id="685" w:author="Tim Firmin" w:date="2018-07-11T16:17:00Z">
                    <w:rPr>
                      <w:sz w:val="20"/>
                      <w:szCs w:val="20"/>
                    </w:rPr>
                  </w:rPrChange>
                </w:rPr>
                <w:t>UAT</w:t>
              </w:r>
            </w:ins>
          </w:p>
          <w:p w14:paraId="774FBF96" w14:textId="77777777" w:rsidR="00C803BF" w:rsidRPr="00C803BF" w:rsidRDefault="00C803BF" w:rsidP="00C803BF">
            <w:pPr>
              <w:outlineLvl w:val="0"/>
              <w:rPr>
                <w:ins w:id="686" w:author="Tim Firmin" w:date="2018-07-11T16:16:00Z"/>
                <w:sz w:val="20"/>
                <w:szCs w:val="20"/>
              </w:rPr>
            </w:pPr>
            <w:ins w:id="687" w:author="Tim Firmin" w:date="2018-07-11T16:16:00Z">
              <w:r w:rsidRPr="00C803BF">
                <w:rPr>
                  <w:sz w:val="20"/>
                  <w:szCs w:val="20"/>
                </w:rPr>
                <w:tab/>
                <w:t>MissingMinutes</w:t>
              </w:r>
            </w:ins>
          </w:p>
          <w:p w14:paraId="4975D321" w14:textId="77777777" w:rsidR="00C803BF" w:rsidRPr="00C803BF" w:rsidRDefault="00C803BF" w:rsidP="00C803BF">
            <w:pPr>
              <w:outlineLvl w:val="0"/>
              <w:rPr>
                <w:ins w:id="688" w:author="Tim Firmin" w:date="2018-07-11T16:16:00Z"/>
                <w:sz w:val="20"/>
                <w:szCs w:val="20"/>
              </w:rPr>
            </w:pPr>
            <w:ins w:id="689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Failed</w:t>
              </w:r>
            </w:ins>
          </w:p>
          <w:p w14:paraId="483179B8" w14:textId="77777777" w:rsidR="00C803BF" w:rsidRPr="00C803BF" w:rsidRDefault="00C803BF" w:rsidP="00C803BF">
            <w:pPr>
              <w:outlineLvl w:val="0"/>
              <w:rPr>
                <w:ins w:id="690" w:author="Tim Firmin" w:date="2018-07-11T16:16:00Z"/>
                <w:sz w:val="20"/>
                <w:szCs w:val="20"/>
              </w:rPr>
            </w:pPr>
            <w:ins w:id="691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Processed</w:t>
              </w:r>
            </w:ins>
          </w:p>
          <w:p w14:paraId="2D1774CA" w14:textId="77777777" w:rsidR="00C803BF" w:rsidRPr="00C803BF" w:rsidRDefault="00C803BF" w:rsidP="00C803BF">
            <w:pPr>
              <w:outlineLvl w:val="0"/>
              <w:rPr>
                <w:ins w:id="692" w:author="Tim Firmin" w:date="2018-07-11T16:16:00Z"/>
                <w:sz w:val="20"/>
                <w:szCs w:val="20"/>
              </w:rPr>
            </w:pPr>
            <w:ins w:id="693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Quarantined</w:t>
              </w:r>
            </w:ins>
          </w:p>
          <w:p w14:paraId="77E84744" w14:textId="77777777" w:rsidR="00C803BF" w:rsidRPr="00C803BF" w:rsidRDefault="00C803BF" w:rsidP="00C803BF">
            <w:pPr>
              <w:outlineLvl w:val="0"/>
              <w:rPr>
                <w:ins w:id="694" w:author="Tim Firmin" w:date="2018-07-11T16:16:00Z"/>
                <w:sz w:val="20"/>
                <w:szCs w:val="20"/>
              </w:rPr>
            </w:pPr>
            <w:ins w:id="695" w:author="Tim Firmin" w:date="2018-07-11T16:16:00Z">
              <w:r w:rsidRPr="00C803BF">
                <w:rPr>
                  <w:sz w:val="20"/>
                  <w:szCs w:val="20"/>
                </w:rPr>
                <w:tab/>
                <w:t>MusicMinutes</w:t>
              </w:r>
            </w:ins>
          </w:p>
          <w:p w14:paraId="2502EC66" w14:textId="77777777" w:rsidR="00C803BF" w:rsidRPr="00C803BF" w:rsidRDefault="00C803BF" w:rsidP="00C803BF">
            <w:pPr>
              <w:outlineLvl w:val="0"/>
              <w:rPr>
                <w:ins w:id="696" w:author="Tim Firmin" w:date="2018-07-11T16:16:00Z"/>
                <w:sz w:val="20"/>
                <w:szCs w:val="20"/>
              </w:rPr>
            </w:pPr>
            <w:ins w:id="697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Failed</w:t>
              </w:r>
            </w:ins>
          </w:p>
          <w:p w14:paraId="7C33BFB8" w14:textId="77777777" w:rsidR="00C803BF" w:rsidRPr="00C803BF" w:rsidRDefault="00C803BF" w:rsidP="00C803BF">
            <w:pPr>
              <w:outlineLvl w:val="0"/>
              <w:rPr>
                <w:ins w:id="698" w:author="Tim Firmin" w:date="2018-07-11T16:16:00Z"/>
                <w:sz w:val="20"/>
                <w:szCs w:val="20"/>
              </w:rPr>
            </w:pPr>
            <w:ins w:id="699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Processed</w:t>
              </w:r>
            </w:ins>
          </w:p>
          <w:p w14:paraId="684EFEA9" w14:textId="77777777" w:rsidR="00C803BF" w:rsidRPr="00C803BF" w:rsidRDefault="00C803BF" w:rsidP="00C803BF">
            <w:pPr>
              <w:outlineLvl w:val="0"/>
              <w:rPr>
                <w:ins w:id="700" w:author="Tim Firmin" w:date="2018-07-11T16:16:00Z"/>
                <w:sz w:val="20"/>
                <w:szCs w:val="20"/>
              </w:rPr>
            </w:pPr>
            <w:ins w:id="701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Quarantined</w:t>
              </w:r>
            </w:ins>
          </w:p>
          <w:p w14:paraId="398C8D4F" w14:textId="77777777" w:rsidR="00C803BF" w:rsidRPr="00C803BF" w:rsidRDefault="00C803BF" w:rsidP="00C803BF">
            <w:pPr>
              <w:outlineLvl w:val="0"/>
              <w:rPr>
                <w:ins w:id="702" w:author="Tim Firmin" w:date="2018-07-11T16:16:00Z"/>
                <w:sz w:val="20"/>
                <w:szCs w:val="20"/>
              </w:rPr>
            </w:pPr>
            <w:ins w:id="703" w:author="Tim Firmin" w:date="2018-07-11T16:16:00Z">
              <w:r w:rsidRPr="00C803BF">
                <w:rPr>
                  <w:sz w:val="20"/>
                  <w:szCs w:val="20"/>
                </w:rPr>
                <w:tab/>
                <w:t>PublicReception</w:t>
              </w:r>
            </w:ins>
          </w:p>
          <w:p w14:paraId="6015E976" w14:textId="77777777" w:rsidR="00C803BF" w:rsidRPr="00C803BF" w:rsidRDefault="00C803BF" w:rsidP="00C803BF">
            <w:pPr>
              <w:outlineLvl w:val="0"/>
              <w:rPr>
                <w:ins w:id="704" w:author="Tim Firmin" w:date="2018-07-11T16:16:00Z"/>
                <w:sz w:val="20"/>
                <w:szCs w:val="20"/>
              </w:rPr>
            </w:pPr>
            <w:ins w:id="705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Failed</w:t>
              </w:r>
            </w:ins>
          </w:p>
          <w:p w14:paraId="43AA44EF" w14:textId="77777777" w:rsidR="00C803BF" w:rsidRPr="00C803BF" w:rsidRDefault="00C803BF" w:rsidP="00C803BF">
            <w:pPr>
              <w:outlineLvl w:val="0"/>
              <w:rPr>
                <w:ins w:id="706" w:author="Tim Firmin" w:date="2018-07-11T16:16:00Z"/>
                <w:sz w:val="20"/>
                <w:szCs w:val="20"/>
              </w:rPr>
            </w:pPr>
            <w:ins w:id="707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Processed</w:t>
              </w:r>
            </w:ins>
          </w:p>
          <w:p w14:paraId="66E4F0C0" w14:textId="160A8F02" w:rsidR="00E36BE2" w:rsidRPr="00CD668E" w:rsidRDefault="00C803BF" w:rsidP="00E36BE2">
            <w:pPr>
              <w:outlineLvl w:val="0"/>
              <w:rPr>
                <w:ins w:id="708" w:author="Tim Firmin" w:date="2017-10-12T12:16:00Z"/>
                <w:b/>
                <w:sz w:val="20"/>
                <w:szCs w:val="20"/>
                <w:rPrChange w:id="709" w:author="Tim Firmin" w:date="2018-07-11T16:17:00Z">
                  <w:rPr>
                    <w:ins w:id="710" w:author="Tim Firmin" w:date="2017-10-12T12:16:00Z"/>
                    <w:sz w:val="20"/>
                    <w:szCs w:val="20"/>
                  </w:rPr>
                </w:rPrChange>
              </w:rPr>
            </w:pPr>
            <w:ins w:id="711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 xml:space="preserve">Quarantined </w:t>
              </w:r>
            </w:ins>
          </w:p>
        </w:tc>
        <w:tc>
          <w:tcPr>
            <w:tcW w:w="1181" w:type="dxa"/>
          </w:tcPr>
          <w:p w14:paraId="77F4F55A" w14:textId="77777777" w:rsidR="00E36BE2" w:rsidRPr="00C53168" w:rsidRDefault="00E36BE2" w:rsidP="006B7254">
            <w:pPr>
              <w:outlineLvl w:val="0"/>
              <w:rPr>
                <w:ins w:id="712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757B5B" w14:textId="77777777" w:rsidR="00E36BE2" w:rsidRPr="00C53168" w:rsidRDefault="00E36BE2" w:rsidP="006B7254">
            <w:pPr>
              <w:outlineLvl w:val="0"/>
              <w:rPr>
                <w:ins w:id="713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509F6B3" w14:textId="77777777" w:rsidR="00E36BE2" w:rsidRPr="00C53168" w:rsidRDefault="00E36BE2" w:rsidP="006B7254">
            <w:pPr>
              <w:outlineLvl w:val="0"/>
              <w:rPr>
                <w:ins w:id="714" w:author="Tim Firmin" w:date="2017-10-12T12:16:00Z"/>
                <w:sz w:val="20"/>
                <w:szCs w:val="20"/>
              </w:rPr>
            </w:pPr>
          </w:p>
        </w:tc>
        <w:bookmarkStart w:id="715" w:name="_GoBack"/>
        <w:bookmarkEnd w:id="715"/>
      </w:tr>
      <w:tr w:rsidR="008E3125" w:rsidRPr="00C53168" w:rsidDel="000F4DBA" w14:paraId="06BFEEE5" w14:textId="77777777" w:rsidTr="00871AE4">
        <w:trPr>
          <w:del w:id="716" w:author="Vandana Bangera" w:date="2017-02-13T10:35:00Z"/>
          <w:trPrChange w:id="717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718" w:author="Tim Firmin" w:date="2017-10-12T11:58:00Z">
              <w:tcPr>
                <w:tcW w:w="371" w:type="dxa"/>
              </w:tcPr>
            </w:tcPrChange>
          </w:tcPr>
          <w:p w14:paraId="5FD76784" w14:textId="3319AF5F" w:rsidR="008E3125" w:rsidRPr="00C53168" w:rsidDel="000F4DBA" w:rsidRDefault="008E3125" w:rsidP="00F77019">
            <w:pPr>
              <w:outlineLvl w:val="0"/>
              <w:rPr>
                <w:del w:id="719" w:author="Vandana Bangera" w:date="2017-02-13T10:35:00Z"/>
                <w:strike/>
                <w:sz w:val="20"/>
                <w:szCs w:val="20"/>
                <w:rPrChange w:id="720" w:author="Vandana Bangera" w:date="2017-02-17T14:43:00Z">
                  <w:rPr>
                    <w:del w:id="721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722" w:author="Tim Firmin" w:date="2017-10-12T11:58:00Z">
              <w:tcPr>
                <w:tcW w:w="758" w:type="dxa"/>
                <w:gridSpan w:val="2"/>
              </w:tcPr>
            </w:tcPrChange>
          </w:tcPr>
          <w:p w14:paraId="65AB134F" w14:textId="77777777" w:rsidR="008E3125" w:rsidRPr="00C53168" w:rsidDel="000F4DBA" w:rsidRDefault="008E3125" w:rsidP="00F77019">
            <w:pPr>
              <w:outlineLvl w:val="0"/>
              <w:rPr>
                <w:del w:id="723" w:author="Vandana Bangera" w:date="2017-02-13T10:35:00Z"/>
                <w:strike/>
                <w:sz w:val="20"/>
                <w:szCs w:val="20"/>
                <w:rPrChange w:id="724" w:author="Vandana Bangera" w:date="2017-02-17T14:43:00Z">
                  <w:rPr>
                    <w:del w:id="725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726" w:author="Tim Firmin" w:date="2017-10-12T11:58:00Z">
              <w:tcPr>
                <w:tcW w:w="709" w:type="dxa"/>
                <w:gridSpan w:val="2"/>
              </w:tcPr>
            </w:tcPrChange>
          </w:tcPr>
          <w:p w14:paraId="6F10AE2A" w14:textId="6AEF2022" w:rsidR="008E3125" w:rsidRPr="00C53168" w:rsidDel="000F4DBA" w:rsidRDefault="008E3125" w:rsidP="00F77019">
            <w:pPr>
              <w:outlineLvl w:val="0"/>
              <w:rPr>
                <w:del w:id="727" w:author="Vandana Bangera" w:date="2017-02-13T10:35:00Z"/>
                <w:strike/>
                <w:sz w:val="20"/>
                <w:szCs w:val="20"/>
                <w:rPrChange w:id="728" w:author="Vandana Bangera" w:date="2017-02-17T14:43:00Z">
                  <w:rPr>
                    <w:del w:id="729" w:author="Vandana Bangera" w:date="2017-02-13T10:35:00Z"/>
                    <w:sz w:val="20"/>
                    <w:szCs w:val="20"/>
                  </w:rPr>
                </w:rPrChange>
              </w:rPr>
            </w:pPr>
            <w:ins w:id="730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731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3</w:t>
              </w:r>
            </w:ins>
            <w:del w:id="73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3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662" w:type="dxa"/>
            <w:tcPrChange w:id="734" w:author="Tim Firmin" w:date="2017-10-12T11:58:00Z">
              <w:tcPr>
                <w:tcW w:w="6662" w:type="dxa"/>
                <w:gridSpan w:val="2"/>
              </w:tcPr>
            </w:tcPrChange>
          </w:tcPr>
          <w:p w14:paraId="1059150A" w14:textId="77777777" w:rsidR="008E3125" w:rsidRPr="00C53168" w:rsidDel="003F384E" w:rsidRDefault="008E3125" w:rsidP="000F149E">
            <w:pPr>
              <w:outlineLvl w:val="0"/>
              <w:rPr>
                <w:ins w:id="735" w:author="Tim Firmin" w:date="2018-07-11T16:19:00Z"/>
                <w:strike/>
                <w:sz w:val="20"/>
                <w:szCs w:val="20"/>
                <w:rPrChange w:id="736" w:author="Vandana Bangera" w:date="2017-02-17T14:43:00Z">
                  <w:rPr>
                    <w:ins w:id="737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738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73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Setup DB Master Key and AzureStorageCredential</w:t>
              </w:r>
            </w:ins>
          </w:p>
          <w:p w14:paraId="4488EA23" w14:textId="77777777" w:rsidR="008E3125" w:rsidRPr="00C53168" w:rsidDel="003F384E" w:rsidRDefault="008E3125" w:rsidP="000F149E">
            <w:pPr>
              <w:outlineLvl w:val="0"/>
              <w:rPr>
                <w:ins w:id="740" w:author="Tim Firmin" w:date="2018-07-11T16:19:00Z"/>
                <w:strike/>
                <w:sz w:val="20"/>
                <w:szCs w:val="20"/>
                <w:rPrChange w:id="741" w:author="Vandana Bangera" w:date="2017-02-17T14:43:00Z">
                  <w:rPr>
                    <w:ins w:id="742" w:author="Tim Firmin" w:date="2018-07-11T16:19:00Z"/>
                    <w:sz w:val="20"/>
                    <w:szCs w:val="20"/>
                  </w:rPr>
                </w:rPrChange>
              </w:rPr>
            </w:pPr>
            <w:ins w:id="743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744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Edit (to set the key value) and execute DB script on BI-ADW-U01:</w:t>
              </w:r>
            </w:ins>
          </w:p>
          <w:p w14:paraId="6DF673BF" w14:textId="538B21D2" w:rsidR="008E3125" w:rsidRPr="00C53168" w:rsidDel="001B0C64" w:rsidRDefault="008E3125" w:rsidP="00F77019">
            <w:pPr>
              <w:outlineLvl w:val="0"/>
              <w:rPr>
                <w:del w:id="745" w:author="Tim Firmin" w:date="2018-07-11T16:19:00Z"/>
                <w:strike/>
                <w:sz w:val="20"/>
                <w:szCs w:val="20"/>
                <w:rPrChange w:id="746" w:author="Vandana Bangera" w:date="2017-02-17T14:43:00Z">
                  <w:rPr>
                    <w:del w:id="747" w:author="Tim Firmin" w:date="2018-07-11T16:19:00Z"/>
                    <w:sz w:val="20"/>
                    <w:szCs w:val="20"/>
                  </w:rPr>
                </w:rPrChange>
              </w:rPr>
            </w:pPr>
            <w:ins w:id="748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749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Setup Credential BI-ADW-U01.dsql</w:t>
              </w:r>
            </w:ins>
            <w:del w:id="75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5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Remote Desktop to AZI-MS-SIS-U001 and navigate to </w:delText>
              </w:r>
              <w:r w:rsidRPr="00C53168" w:rsidDel="001B0C64">
                <w:rPr>
                  <w:strike/>
                  <w:sz w:val="20"/>
                  <w:szCs w:val="20"/>
                  <w:rPrChange w:id="75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C:\Windows\Microsoft.NET\assembly\GAC_MSIL</w:delText>
              </w:r>
              <w:r w:rsidRPr="00C53168" w:rsidDel="001B0C64">
                <w:rPr>
                  <w:strike/>
                  <w:sz w:val="20"/>
                  <w:szCs w:val="20"/>
                  <w:rPrChange w:id="75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22C35535" w14:textId="22B47E4B" w:rsidR="008E3125" w:rsidRPr="00C53168" w:rsidDel="001B0C64" w:rsidRDefault="008E3125" w:rsidP="00F77019">
            <w:pPr>
              <w:outlineLvl w:val="0"/>
              <w:rPr>
                <w:del w:id="754" w:author="Tim Firmin" w:date="2018-07-11T16:19:00Z"/>
                <w:strike/>
                <w:sz w:val="20"/>
                <w:szCs w:val="20"/>
                <w:rPrChange w:id="755" w:author="Vandana Bangera" w:date="2017-02-17T14:43:00Z">
                  <w:rPr>
                    <w:del w:id="756" w:author="Tim Firmin" w:date="2018-07-11T16:19:00Z"/>
                    <w:sz w:val="20"/>
                    <w:szCs w:val="20"/>
                  </w:rPr>
                </w:rPrChange>
              </w:rPr>
            </w:pPr>
            <w:del w:id="75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5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to check if components:</w:delText>
              </w:r>
            </w:del>
          </w:p>
          <w:p w14:paraId="3AA89E9B" w14:textId="14629A32" w:rsidR="008E3125" w:rsidRPr="00C53168" w:rsidDel="001B0C64" w:rsidRDefault="008E3125" w:rsidP="00F77019">
            <w:pPr>
              <w:outlineLvl w:val="0"/>
              <w:rPr>
                <w:del w:id="759" w:author="Tim Firmin" w:date="2018-07-11T16:19:00Z"/>
                <w:strike/>
                <w:sz w:val="20"/>
                <w:szCs w:val="20"/>
                <w:rPrChange w:id="760" w:author="Vandana Bangera" w:date="2017-02-17T14:43:00Z">
                  <w:rPr>
                    <w:del w:id="761" w:author="Tim Firmin" w:date="2018-07-11T16:19:00Z"/>
                    <w:sz w:val="20"/>
                    <w:szCs w:val="20"/>
                  </w:rPr>
                </w:rPrChange>
              </w:rPr>
            </w:pPr>
            <w:del w:id="76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6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1B0C64">
                <w:rPr>
                  <w:strike/>
                  <w:sz w:val="20"/>
                  <w:szCs w:val="20"/>
                  <w:rPrChange w:id="76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Adatis.SSIS.PipelineComponents.dll v.13.14.2.1</w:delText>
              </w:r>
            </w:del>
          </w:p>
          <w:p w14:paraId="71D97DAB" w14:textId="7971E309" w:rsidR="008E3125" w:rsidRPr="00C53168" w:rsidDel="001B0C64" w:rsidRDefault="008E3125" w:rsidP="00F77019">
            <w:pPr>
              <w:outlineLvl w:val="0"/>
              <w:rPr>
                <w:del w:id="765" w:author="Tim Firmin" w:date="2018-07-11T16:19:00Z"/>
                <w:strike/>
                <w:sz w:val="20"/>
                <w:szCs w:val="20"/>
                <w:rPrChange w:id="766" w:author="Vandana Bangera" w:date="2017-02-17T14:43:00Z">
                  <w:rPr>
                    <w:del w:id="767" w:author="Tim Firmin" w:date="2018-07-11T16:19:00Z"/>
                    <w:sz w:val="20"/>
                    <w:szCs w:val="20"/>
                  </w:rPr>
                </w:rPrChange>
              </w:rPr>
            </w:pPr>
            <w:del w:id="768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69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1B0C64">
                <w:rPr>
                  <w:strike/>
                  <w:sz w:val="20"/>
                  <w:szCs w:val="20"/>
                  <w:rPrChange w:id="77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Adatis.SSIS.Tasks.dll v.13.14.2.1</w:delText>
              </w:r>
              <w:r w:rsidRPr="00C53168" w:rsidDel="001B0C64">
                <w:rPr>
                  <w:strike/>
                  <w:sz w:val="20"/>
                  <w:szCs w:val="20"/>
                  <w:rPrChange w:id="77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3FB6EF66" w14:textId="211FC6EC" w:rsidR="008E3125" w:rsidRPr="00C53168" w:rsidDel="001B0C64" w:rsidRDefault="008E3125" w:rsidP="00F77019">
            <w:pPr>
              <w:outlineLvl w:val="0"/>
              <w:rPr>
                <w:del w:id="772" w:author="Tim Firmin" w:date="2018-07-11T16:19:00Z"/>
                <w:strike/>
                <w:sz w:val="20"/>
                <w:szCs w:val="20"/>
                <w:rPrChange w:id="773" w:author="Vandana Bangera" w:date="2017-02-17T14:43:00Z">
                  <w:rPr>
                    <w:del w:id="774" w:author="Tim Firmin" w:date="2018-07-11T16:19:00Z"/>
                    <w:sz w:val="20"/>
                    <w:szCs w:val="20"/>
                  </w:rPr>
                </w:rPrChange>
              </w:rPr>
            </w:pPr>
            <w:del w:id="775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7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have been added to GAC on SSIS server.</w:delText>
              </w:r>
            </w:del>
          </w:p>
          <w:p w14:paraId="680AF3A5" w14:textId="2907190F" w:rsidR="008E3125" w:rsidRPr="00C53168" w:rsidDel="000F4DBA" w:rsidRDefault="008E3125" w:rsidP="00F77019">
            <w:pPr>
              <w:outlineLvl w:val="0"/>
              <w:rPr>
                <w:del w:id="777" w:author="Vandana Bangera" w:date="2017-02-13T10:35:00Z"/>
                <w:strike/>
                <w:color w:val="000000"/>
                <w:sz w:val="20"/>
                <w:szCs w:val="20"/>
                <w:rPrChange w:id="778" w:author="Vandana Bangera" w:date="2017-02-17T14:43:00Z">
                  <w:rPr>
                    <w:del w:id="779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78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8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If not add it to GAC by running </w:delText>
              </w:r>
              <w:r w:rsidRPr="00C53168" w:rsidDel="001B0C64">
                <w:rPr>
                  <w:strike/>
                  <w:sz w:val="20"/>
                  <w:szCs w:val="20"/>
                  <w:rPrChange w:id="78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C:\@software\Framework Components\Deployed_13_14_2_1\DeployAC.bat</w:delText>
              </w:r>
            </w:del>
          </w:p>
        </w:tc>
        <w:tc>
          <w:tcPr>
            <w:tcW w:w="1181" w:type="dxa"/>
            <w:tcPrChange w:id="783" w:author="Tim Firmin" w:date="2017-10-12T11:58:00Z">
              <w:tcPr>
                <w:tcW w:w="1181" w:type="dxa"/>
                <w:gridSpan w:val="5"/>
              </w:tcPr>
            </w:tcPrChange>
          </w:tcPr>
          <w:p w14:paraId="0731E7BF" w14:textId="6F98140A" w:rsidR="008E3125" w:rsidRPr="00C53168" w:rsidDel="001B0C64" w:rsidRDefault="008E3125" w:rsidP="00F77019">
            <w:pPr>
              <w:outlineLvl w:val="0"/>
              <w:rPr>
                <w:del w:id="784" w:author="Tim Firmin" w:date="2018-07-11T16:19:00Z"/>
                <w:strike/>
                <w:sz w:val="20"/>
                <w:szCs w:val="20"/>
                <w:rPrChange w:id="785" w:author="Vandana Bangera" w:date="2017-02-17T14:43:00Z">
                  <w:rPr>
                    <w:del w:id="786" w:author="Tim Firmin" w:date="2018-07-11T16:19:00Z"/>
                    <w:sz w:val="20"/>
                    <w:szCs w:val="20"/>
                  </w:rPr>
                </w:rPrChange>
              </w:rPr>
            </w:pPr>
            <w:ins w:id="787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788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SSMS</w:t>
              </w:r>
            </w:ins>
            <w:del w:id="789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9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gacutil.exe</w:delText>
              </w:r>
            </w:del>
          </w:p>
          <w:p w14:paraId="209445F5" w14:textId="7F475BC2" w:rsidR="008E3125" w:rsidRPr="00C53168" w:rsidDel="000F4DBA" w:rsidRDefault="008E3125" w:rsidP="00F77019">
            <w:pPr>
              <w:outlineLvl w:val="0"/>
              <w:rPr>
                <w:del w:id="791" w:author="Vandana Bangera" w:date="2017-02-13T10:35:00Z"/>
                <w:strike/>
                <w:sz w:val="20"/>
                <w:szCs w:val="20"/>
                <w:rPrChange w:id="792" w:author="Vandana Bangera" w:date="2017-02-17T14:43:00Z">
                  <w:rPr>
                    <w:del w:id="793" w:author="Vandana Bangera" w:date="2017-02-13T10:35:00Z"/>
                    <w:sz w:val="20"/>
                    <w:szCs w:val="20"/>
                  </w:rPr>
                </w:rPrChange>
              </w:rPr>
            </w:pPr>
            <w:del w:id="794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79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DeployAC.bat</w:delText>
              </w:r>
            </w:del>
          </w:p>
        </w:tc>
        <w:tc>
          <w:tcPr>
            <w:tcW w:w="804" w:type="dxa"/>
            <w:tcPrChange w:id="796" w:author="Tim Firmin" w:date="2017-10-12T11:58:00Z">
              <w:tcPr>
                <w:tcW w:w="520" w:type="dxa"/>
                <w:gridSpan w:val="2"/>
              </w:tcPr>
            </w:tcPrChange>
          </w:tcPr>
          <w:p w14:paraId="734C8AFD" w14:textId="65EA0C55" w:rsidR="008E3125" w:rsidRPr="00C53168" w:rsidDel="000F4DBA" w:rsidRDefault="008E3125" w:rsidP="00F77019">
            <w:pPr>
              <w:outlineLvl w:val="0"/>
              <w:rPr>
                <w:del w:id="797" w:author="Vandana Bangera" w:date="2017-02-13T10:35:00Z"/>
                <w:strike/>
                <w:sz w:val="20"/>
                <w:szCs w:val="20"/>
                <w:rPrChange w:id="798" w:author="Vandana Bangera" w:date="2017-02-17T14:43:00Z">
                  <w:rPr>
                    <w:del w:id="799" w:author="Vandana Bangera" w:date="2017-02-13T10:35:00Z"/>
                    <w:sz w:val="20"/>
                    <w:szCs w:val="20"/>
                  </w:rPr>
                </w:rPrChange>
              </w:rPr>
            </w:pPr>
            <w:ins w:id="800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01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BI</w:t>
              </w:r>
            </w:ins>
            <w:del w:id="80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80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804" w:author="Tim Firmin" w:date="2017-10-12T11:58:00Z">
              <w:tcPr>
                <w:tcW w:w="255" w:type="dxa"/>
              </w:tcPr>
            </w:tcPrChange>
          </w:tcPr>
          <w:p w14:paraId="5A7CF495" w14:textId="77777777" w:rsidR="008E3125" w:rsidRPr="00C53168" w:rsidDel="000F4DBA" w:rsidRDefault="008E3125" w:rsidP="00F77019">
            <w:pPr>
              <w:outlineLvl w:val="0"/>
              <w:rPr>
                <w:del w:id="805" w:author="Vandana Bangera" w:date="2017-02-13T10:35:00Z"/>
                <w:strike/>
                <w:sz w:val="20"/>
                <w:szCs w:val="20"/>
                <w:rPrChange w:id="806" w:author="Vandana Bangera" w:date="2017-02-17T14:43:00Z">
                  <w:rPr>
                    <w:del w:id="807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</w:tr>
      <w:tr w:rsidR="008E3125" w:rsidRPr="00C53168" w:rsidDel="003F384E" w14:paraId="7AF7B2B8" w14:textId="77777777" w:rsidTr="00871AE4">
        <w:trPr>
          <w:trHeight w:val="139"/>
          <w:del w:id="808" w:author="Vandana Bangera" w:date="2017-02-02T15:40:00Z"/>
          <w:trPrChange w:id="809" w:author="Tim Firmin" w:date="2017-10-12T11:58:00Z">
            <w:trPr>
              <w:gridBefore w:val="3"/>
              <w:trHeight w:val="139"/>
            </w:trPr>
          </w:trPrChange>
        </w:trPr>
        <w:tc>
          <w:tcPr>
            <w:tcW w:w="371" w:type="dxa"/>
            <w:tcPrChange w:id="810" w:author="Tim Firmin" w:date="2017-10-12T11:58:00Z">
              <w:tcPr>
                <w:tcW w:w="371" w:type="dxa"/>
              </w:tcPr>
            </w:tcPrChange>
          </w:tcPr>
          <w:p w14:paraId="0C3C76D9" w14:textId="77777777" w:rsidR="008E3125" w:rsidRPr="00C53168" w:rsidDel="003F384E" w:rsidRDefault="008E3125" w:rsidP="000F149E">
            <w:pPr>
              <w:outlineLvl w:val="0"/>
              <w:rPr>
                <w:del w:id="811" w:author="Vandana Bangera" w:date="2017-02-02T15:40:00Z"/>
                <w:strike/>
                <w:sz w:val="20"/>
                <w:szCs w:val="20"/>
                <w:rPrChange w:id="812" w:author="Vandana Bangera" w:date="2017-02-17T14:43:00Z">
                  <w:rPr>
                    <w:del w:id="813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814" w:author="Tim Firmin" w:date="2017-10-12T11:58:00Z">
              <w:tcPr>
                <w:tcW w:w="758" w:type="dxa"/>
                <w:gridSpan w:val="2"/>
              </w:tcPr>
            </w:tcPrChange>
          </w:tcPr>
          <w:p w14:paraId="06A82A64" w14:textId="77777777" w:rsidR="008E3125" w:rsidRPr="00C53168" w:rsidDel="003F384E" w:rsidRDefault="008E3125" w:rsidP="000F149E">
            <w:pPr>
              <w:outlineLvl w:val="0"/>
              <w:rPr>
                <w:del w:id="815" w:author="Vandana Bangera" w:date="2017-02-02T15:40:00Z"/>
                <w:strike/>
                <w:sz w:val="20"/>
                <w:szCs w:val="20"/>
                <w:rPrChange w:id="816" w:author="Vandana Bangera" w:date="2017-02-17T14:43:00Z">
                  <w:rPr>
                    <w:del w:id="817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818" w:author="Tim Firmin" w:date="2017-10-12T11:58:00Z">
              <w:tcPr>
                <w:tcW w:w="709" w:type="dxa"/>
                <w:gridSpan w:val="2"/>
              </w:tcPr>
            </w:tcPrChange>
          </w:tcPr>
          <w:p w14:paraId="7C6F03B5" w14:textId="090E6CB1" w:rsidR="008E3125" w:rsidRPr="00C53168" w:rsidDel="003F384E" w:rsidRDefault="008E3125" w:rsidP="000F149E">
            <w:pPr>
              <w:outlineLvl w:val="0"/>
              <w:rPr>
                <w:del w:id="819" w:author="Vandana Bangera" w:date="2017-02-02T15:40:00Z"/>
                <w:strike/>
                <w:sz w:val="20"/>
                <w:szCs w:val="20"/>
                <w:rPrChange w:id="820" w:author="Vandana Bangera" w:date="2017-02-17T14:43:00Z">
                  <w:rPr>
                    <w:del w:id="821" w:author="Vandana Bangera" w:date="2017-02-02T15:40:00Z"/>
                    <w:sz w:val="20"/>
                    <w:szCs w:val="20"/>
                  </w:rPr>
                </w:rPrChange>
              </w:rPr>
            </w:pPr>
            <w:ins w:id="822" w:author="Tim Firmin" w:date="2018-07-11T16:19:00Z">
              <w:r w:rsidRPr="00C53168" w:rsidDel="003F384E">
                <w:rPr>
                  <w:sz w:val="20"/>
                  <w:szCs w:val="20"/>
                </w:rPr>
                <w:t>4</w:t>
              </w:r>
            </w:ins>
            <w:del w:id="823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82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662" w:type="dxa"/>
            <w:tcPrChange w:id="825" w:author="Tim Firmin" w:date="2017-10-12T11:58:00Z">
              <w:tcPr>
                <w:tcW w:w="6662" w:type="dxa"/>
                <w:gridSpan w:val="2"/>
              </w:tcPr>
            </w:tcPrChange>
          </w:tcPr>
          <w:p w14:paraId="6D62913C" w14:textId="77777777" w:rsidR="008E3125" w:rsidRPr="00C53168" w:rsidDel="003F384E" w:rsidRDefault="008E3125" w:rsidP="008873AF">
            <w:pPr>
              <w:outlineLvl w:val="0"/>
              <w:rPr>
                <w:ins w:id="826" w:author="Tim Firmin" w:date="2018-07-11T16:19:00Z"/>
                <w:strike/>
                <w:sz w:val="20"/>
                <w:szCs w:val="20"/>
                <w:rPrChange w:id="827" w:author="Vandana Bangera" w:date="2017-02-17T14:43:00Z">
                  <w:rPr>
                    <w:ins w:id="828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829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3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Delete Existing DB Objects in BI-ADW-U01</w:t>
              </w:r>
            </w:ins>
          </w:p>
          <w:p w14:paraId="796AA680" w14:textId="77777777" w:rsidR="008E3125" w:rsidRPr="00C53168" w:rsidDel="003F384E" w:rsidRDefault="008E3125" w:rsidP="008873AF">
            <w:pPr>
              <w:outlineLvl w:val="0"/>
              <w:rPr>
                <w:ins w:id="831" w:author="Tim Firmin" w:date="2018-07-11T16:19:00Z"/>
                <w:strike/>
                <w:sz w:val="20"/>
                <w:szCs w:val="20"/>
                <w:rPrChange w:id="832" w:author="Vandana Bangera" w:date="2017-02-17T14:43:00Z">
                  <w:rPr>
                    <w:ins w:id="833" w:author="Tim Firmin" w:date="2018-07-11T16:19:00Z"/>
                    <w:sz w:val="20"/>
                    <w:szCs w:val="20"/>
                  </w:rPr>
                </w:rPrChange>
              </w:rPr>
            </w:pPr>
            <w:ins w:id="834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35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As a test release may have already been deployed, execute the following DB scripts on BI-ADW-U01:</w:t>
              </w:r>
            </w:ins>
          </w:p>
          <w:p w14:paraId="0B827883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836" w:author="Tim Firmin" w:date="2018-07-11T16:19:00Z"/>
                <w:rFonts w:ascii="Times New Roman" w:hAnsi="Times New Roman"/>
                <w:strike/>
                <w:sz w:val="20"/>
                <w:szCs w:val="20"/>
                <w:rPrChange w:id="837" w:author="Vandana Bangera" w:date="2017-02-17T14:43:00Z">
                  <w:rPr>
                    <w:ins w:id="838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839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40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External Tables.sql</w:t>
              </w:r>
            </w:ins>
          </w:p>
          <w:p w14:paraId="2755DE62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841" w:author="Tim Firmin" w:date="2018-07-11T16:19:00Z"/>
                <w:rFonts w:ascii="Times New Roman" w:hAnsi="Times New Roman"/>
                <w:strike/>
                <w:sz w:val="20"/>
                <w:szCs w:val="20"/>
                <w:rPrChange w:id="842" w:author="Vandana Bangera" w:date="2017-02-17T14:43:00Z">
                  <w:rPr>
                    <w:ins w:id="843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844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45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External Data Sources.sql</w:t>
              </w:r>
            </w:ins>
          </w:p>
          <w:p w14:paraId="24411033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846" w:author="Tim Firmin" w:date="2018-07-11T16:19:00Z"/>
                <w:strike/>
                <w:sz w:val="20"/>
                <w:szCs w:val="20"/>
                <w:rPrChange w:id="847" w:author="Vandana Bangera" w:date="2017-02-17T14:43:00Z">
                  <w:rPr>
                    <w:ins w:id="848" w:author="Tim Firmin" w:date="2018-07-11T16:19:00Z"/>
                    <w:sz w:val="20"/>
                    <w:szCs w:val="20"/>
                  </w:rPr>
                </w:rPrChange>
              </w:rPr>
            </w:pPr>
            <w:ins w:id="849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50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External File Formats.sql</w:t>
              </w:r>
            </w:ins>
          </w:p>
          <w:p w14:paraId="6F1729A6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851" w:author="Tim Firmin" w:date="2018-07-11T16:19:00Z"/>
                <w:rFonts w:ascii="Times New Roman" w:hAnsi="Times New Roman"/>
                <w:strike/>
                <w:sz w:val="20"/>
                <w:szCs w:val="20"/>
                <w:rPrChange w:id="852" w:author="Vandana Bangera" w:date="2017-02-17T14:43:00Z">
                  <w:rPr>
                    <w:ins w:id="853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854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55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OtherObjects.sql</w:t>
              </w:r>
            </w:ins>
          </w:p>
          <w:p w14:paraId="66A5BD30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856" w:author="Tim Firmin" w:date="2018-07-11T16:19:00Z"/>
                <w:strike/>
                <w:sz w:val="20"/>
                <w:szCs w:val="20"/>
                <w:rPrChange w:id="857" w:author="Vandana Bangera" w:date="2017-02-17T14:43:00Z">
                  <w:rPr>
                    <w:ins w:id="858" w:author="Tim Firmin" w:date="2018-07-11T16:19:00Z"/>
                    <w:sz w:val="20"/>
                    <w:szCs w:val="20"/>
                  </w:rPr>
                </w:rPrChange>
              </w:rPr>
            </w:pPr>
            <w:ins w:id="859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860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Schemas.sql</w:t>
              </w:r>
            </w:ins>
          </w:p>
          <w:p w14:paraId="49EE3E99" w14:textId="7F57CC40" w:rsidR="008E3125" w:rsidRPr="00C53168" w:rsidDel="001B0C64" w:rsidRDefault="008E3125" w:rsidP="000F149E">
            <w:pPr>
              <w:outlineLvl w:val="0"/>
              <w:rPr>
                <w:del w:id="861" w:author="Tim Firmin" w:date="2018-07-11T16:19:00Z"/>
                <w:strike/>
                <w:sz w:val="20"/>
                <w:szCs w:val="20"/>
                <w:rPrChange w:id="862" w:author="Vandana Bangera" w:date="2017-02-17T14:43:00Z">
                  <w:rPr>
                    <w:del w:id="863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864" w:author="Tim Firmin" w:date="2018-07-11T16:1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865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t>Save the results for each script in the release folder.+</w:t>
              </w:r>
            </w:ins>
            <w:del w:id="866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86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DB Master Key and AzureStorageCredential</w:delText>
              </w:r>
            </w:del>
          </w:p>
          <w:p w14:paraId="53E4598F" w14:textId="57894AD5" w:rsidR="008E3125" w:rsidRPr="00C53168" w:rsidDel="001B0C64" w:rsidRDefault="008E3125" w:rsidP="000F149E">
            <w:pPr>
              <w:outlineLvl w:val="0"/>
              <w:rPr>
                <w:del w:id="868" w:author="Tim Firmin" w:date="2018-07-11T16:19:00Z"/>
                <w:strike/>
                <w:sz w:val="20"/>
                <w:szCs w:val="20"/>
                <w:rPrChange w:id="869" w:author="Vandana Bangera" w:date="2017-02-17T14:43:00Z">
                  <w:rPr>
                    <w:del w:id="870" w:author="Tim Firmin" w:date="2018-07-11T16:19:00Z"/>
                    <w:sz w:val="20"/>
                    <w:szCs w:val="20"/>
                  </w:rPr>
                </w:rPrChange>
              </w:rPr>
            </w:pPr>
            <w:del w:id="871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87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Edit (to set the key value) and execute DB script on BI-ADW-U01:</w:delText>
              </w:r>
            </w:del>
          </w:p>
          <w:p w14:paraId="7A4CA4F4" w14:textId="4908B05C" w:rsidR="008E3125" w:rsidRPr="00C53168" w:rsidDel="003F384E" w:rsidRDefault="008E3125" w:rsidP="000F149E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873" w:author="Vandana Bangera" w:date="2017-02-02T15:40:00Z"/>
                <w:rFonts w:ascii="Times New Roman" w:hAnsi="Times New Roman"/>
                <w:strike/>
                <w:color w:val="000000"/>
                <w:sz w:val="20"/>
                <w:szCs w:val="20"/>
                <w:rPrChange w:id="874" w:author="Vandana Bangera" w:date="2017-02-17T14:43:00Z">
                  <w:rPr>
                    <w:del w:id="875" w:author="Vandana Bangera" w:date="2017-02-02T15:40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876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87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Setup Credential BI-ADW-U01.dsql</w:delText>
              </w:r>
            </w:del>
          </w:p>
        </w:tc>
        <w:tc>
          <w:tcPr>
            <w:tcW w:w="1181" w:type="dxa"/>
            <w:tcPrChange w:id="878" w:author="Tim Firmin" w:date="2017-10-12T11:58:00Z">
              <w:tcPr>
                <w:tcW w:w="1181" w:type="dxa"/>
                <w:gridSpan w:val="5"/>
              </w:tcPr>
            </w:tcPrChange>
          </w:tcPr>
          <w:p w14:paraId="696114F5" w14:textId="4DC6E0C8" w:rsidR="008E3125" w:rsidRPr="00C53168" w:rsidDel="003F384E" w:rsidRDefault="008E3125" w:rsidP="000F149E">
            <w:pPr>
              <w:outlineLvl w:val="0"/>
              <w:rPr>
                <w:del w:id="879" w:author="Vandana Bangera" w:date="2017-02-02T15:40:00Z"/>
                <w:strike/>
                <w:sz w:val="20"/>
                <w:szCs w:val="20"/>
                <w:rPrChange w:id="880" w:author="Vandana Bangera" w:date="2017-02-17T14:43:00Z">
                  <w:rPr>
                    <w:del w:id="881" w:author="Vandana Bangera" w:date="2017-02-02T15:40:00Z"/>
                    <w:sz w:val="20"/>
                    <w:szCs w:val="20"/>
                  </w:rPr>
                </w:rPrChange>
              </w:rPr>
            </w:pPr>
            <w:ins w:id="882" w:author="Tim Firmin" w:date="2018-07-11T16:19:00Z">
              <w:r w:rsidRPr="00C53168" w:rsidDel="003F384E">
                <w:rPr>
                  <w:sz w:val="20"/>
                  <w:szCs w:val="20"/>
                </w:rPr>
                <w:t>SSMS</w:t>
              </w:r>
            </w:ins>
            <w:del w:id="883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88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SSMS</w:delText>
              </w:r>
            </w:del>
          </w:p>
        </w:tc>
        <w:tc>
          <w:tcPr>
            <w:tcW w:w="804" w:type="dxa"/>
            <w:tcPrChange w:id="885" w:author="Tim Firmin" w:date="2017-10-12T11:58:00Z">
              <w:tcPr>
                <w:tcW w:w="520" w:type="dxa"/>
                <w:gridSpan w:val="2"/>
              </w:tcPr>
            </w:tcPrChange>
          </w:tcPr>
          <w:p w14:paraId="4C6DDFA2" w14:textId="5A711785" w:rsidR="008E3125" w:rsidRPr="00C53168" w:rsidDel="003F384E" w:rsidRDefault="008E3125" w:rsidP="000F149E">
            <w:pPr>
              <w:outlineLvl w:val="0"/>
              <w:rPr>
                <w:del w:id="886" w:author="Vandana Bangera" w:date="2017-02-02T15:40:00Z"/>
                <w:strike/>
                <w:sz w:val="20"/>
                <w:szCs w:val="20"/>
                <w:rPrChange w:id="887" w:author="Vandana Bangera" w:date="2017-02-17T14:43:00Z">
                  <w:rPr>
                    <w:del w:id="888" w:author="Vandana Bangera" w:date="2017-02-02T15:40:00Z"/>
                    <w:sz w:val="20"/>
                    <w:szCs w:val="20"/>
                  </w:rPr>
                </w:rPrChange>
              </w:rPr>
            </w:pPr>
            <w:ins w:id="889" w:author="Tim Firmin" w:date="2018-07-11T16:19:00Z">
              <w:r w:rsidRPr="00C53168" w:rsidDel="003F384E">
                <w:rPr>
                  <w:sz w:val="20"/>
                  <w:szCs w:val="20"/>
                </w:rPr>
                <w:t>BI</w:t>
              </w:r>
            </w:ins>
            <w:del w:id="89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89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892" w:author="Tim Firmin" w:date="2017-10-12T11:58:00Z">
              <w:tcPr>
                <w:tcW w:w="255" w:type="dxa"/>
              </w:tcPr>
            </w:tcPrChange>
          </w:tcPr>
          <w:p w14:paraId="2E292185" w14:textId="77777777" w:rsidR="008E3125" w:rsidRPr="00C53168" w:rsidDel="003F384E" w:rsidRDefault="008E3125" w:rsidP="000F149E">
            <w:pPr>
              <w:outlineLvl w:val="0"/>
              <w:rPr>
                <w:del w:id="893" w:author="Vandana Bangera" w:date="2017-02-02T15:40:00Z"/>
                <w:strike/>
                <w:sz w:val="20"/>
                <w:szCs w:val="20"/>
                <w:rPrChange w:id="894" w:author="Vandana Bangera" w:date="2017-02-17T14:43:00Z">
                  <w:rPr>
                    <w:del w:id="895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</w:tr>
      <w:tr w:rsidR="008E3125" w:rsidRPr="00C53168" w:rsidDel="003F384E" w14:paraId="6A181B1E" w14:textId="77777777" w:rsidTr="00871AE4">
        <w:trPr>
          <w:del w:id="896" w:author="Vandana Bangera" w:date="2017-02-02T15:40:00Z"/>
          <w:trPrChange w:id="897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898" w:author="Tim Firmin" w:date="2017-10-12T11:58:00Z">
              <w:tcPr>
                <w:tcW w:w="371" w:type="dxa"/>
              </w:tcPr>
            </w:tcPrChange>
          </w:tcPr>
          <w:p w14:paraId="0B904105" w14:textId="77777777" w:rsidR="008E3125" w:rsidRPr="00C53168" w:rsidDel="003F384E" w:rsidRDefault="008E3125" w:rsidP="000F149E">
            <w:pPr>
              <w:outlineLvl w:val="0"/>
              <w:rPr>
                <w:del w:id="899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900" w:author="Tim Firmin" w:date="2017-10-12T11:58:00Z">
              <w:tcPr>
                <w:tcW w:w="758" w:type="dxa"/>
                <w:gridSpan w:val="2"/>
              </w:tcPr>
            </w:tcPrChange>
          </w:tcPr>
          <w:p w14:paraId="381B202E" w14:textId="77777777" w:rsidR="008E3125" w:rsidRPr="00C53168" w:rsidDel="003F384E" w:rsidRDefault="008E3125" w:rsidP="000F149E">
            <w:pPr>
              <w:outlineLvl w:val="0"/>
              <w:rPr>
                <w:del w:id="901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902" w:author="Tim Firmin" w:date="2017-10-12T11:58:00Z">
              <w:tcPr>
                <w:tcW w:w="709" w:type="dxa"/>
                <w:gridSpan w:val="2"/>
              </w:tcPr>
            </w:tcPrChange>
          </w:tcPr>
          <w:p w14:paraId="03AE4381" w14:textId="01F23359" w:rsidR="008E3125" w:rsidRPr="00C53168" w:rsidDel="003F384E" w:rsidRDefault="008E3125" w:rsidP="000F149E">
            <w:pPr>
              <w:outlineLvl w:val="0"/>
              <w:rPr>
                <w:del w:id="903" w:author="Vandana Bangera" w:date="2017-02-02T15:40:00Z"/>
                <w:sz w:val="20"/>
                <w:szCs w:val="20"/>
              </w:rPr>
            </w:pPr>
            <w:ins w:id="904" w:author="Tim Firmin" w:date="2018-07-11T16:19:00Z">
              <w:r w:rsidRPr="00C53168" w:rsidDel="003F384E">
                <w:rPr>
                  <w:sz w:val="20"/>
                  <w:szCs w:val="20"/>
                </w:rPr>
                <w:t>5</w:t>
              </w:r>
            </w:ins>
            <w:del w:id="905" w:author="Tim Firmin" w:date="2018-07-11T16:19:00Z">
              <w:r w:rsidRPr="00C53168" w:rsidDel="001B0C64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662" w:type="dxa"/>
            <w:tcPrChange w:id="906" w:author="Tim Firmin" w:date="2017-10-12T11:58:00Z">
              <w:tcPr>
                <w:tcW w:w="6662" w:type="dxa"/>
                <w:gridSpan w:val="2"/>
              </w:tcPr>
            </w:tcPrChange>
          </w:tcPr>
          <w:p w14:paraId="4F606795" w14:textId="0E8288C2" w:rsidR="008E3125" w:rsidRPr="00C53168" w:rsidDel="001B0C64" w:rsidRDefault="008E3125" w:rsidP="008873AF">
            <w:pPr>
              <w:outlineLvl w:val="0"/>
              <w:rPr>
                <w:del w:id="907" w:author="Tim Firmin" w:date="2018-07-11T16:19:00Z"/>
                <w:strike/>
                <w:sz w:val="20"/>
                <w:szCs w:val="20"/>
                <w:rPrChange w:id="908" w:author="Vandana Bangera" w:date="2017-02-17T14:43:00Z">
                  <w:rPr>
                    <w:del w:id="909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910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91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Setup BISystemUAT DB (if it does not exist)</w:t>
              </w:r>
            </w:ins>
            <w:del w:id="91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1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BI-ADW-U01</w:delText>
              </w:r>
            </w:del>
          </w:p>
          <w:p w14:paraId="4072900D" w14:textId="1B278C54" w:rsidR="008E3125" w:rsidRPr="00C53168" w:rsidDel="001B0C64" w:rsidRDefault="008E3125" w:rsidP="008873AF">
            <w:pPr>
              <w:outlineLvl w:val="0"/>
              <w:rPr>
                <w:del w:id="914" w:author="Tim Firmin" w:date="2018-07-11T16:19:00Z"/>
                <w:strike/>
                <w:sz w:val="20"/>
                <w:szCs w:val="20"/>
                <w:rPrChange w:id="915" w:author="Vandana Bangera" w:date="2017-02-17T14:43:00Z">
                  <w:rPr>
                    <w:del w:id="916" w:author="Tim Firmin" w:date="2018-07-11T16:19:00Z"/>
                    <w:sz w:val="20"/>
                    <w:szCs w:val="20"/>
                  </w:rPr>
                </w:rPrChange>
              </w:rPr>
            </w:pPr>
            <w:del w:id="91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1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BI-ADW-U01:</w:delText>
              </w:r>
            </w:del>
          </w:p>
          <w:p w14:paraId="060D2329" w14:textId="2CC0F186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19" w:author="Tim Firmin" w:date="2018-07-11T16:19:00Z"/>
                <w:rFonts w:ascii="Times New Roman" w:hAnsi="Times New Roman"/>
                <w:strike/>
                <w:sz w:val="20"/>
                <w:szCs w:val="20"/>
                <w:rPrChange w:id="920" w:author="Vandana Bangera" w:date="2017-02-17T14:43:00Z">
                  <w:rPr>
                    <w:del w:id="921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92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2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Tables.sql</w:delText>
              </w:r>
            </w:del>
          </w:p>
          <w:p w14:paraId="410A869B" w14:textId="3CB8DBCB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24" w:author="Tim Firmin" w:date="2018-07-11T16:19:00Z"/>
                <w:rFonts w:ascii="Times New Roman" w:hAnsi="Times New Roman"/>
                <w:strike/>
                <w:sz w:val="20"/>
                <w:szCs w:val="20"/>
                <w:rPrChange w:id="925" w:author="Vandana Bangera" w:date="2017-02-17T14:43:00Z">
                  <w:rPr>
                    <w:del w:id="926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92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2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Data Sources.sql</w:delText>
              </w:r>
            </w:del>
          </w:p>
          <w:p w14:paraId="4BDAB050" w14:textId="1AD4C621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29" w:author="Tim Firmin" w:date="2018-07-11T16:19:00Z"/>
                <w:strike/>
                <w:sz w:val="20"/>
                <w:szCs w:val="20"/>
                <w:rPrChange w:id="930" w:author="Vandana Bangera" w:date="2017-02-17T14:43:00Z">
                  <w:rPr>
                    <w:del w:id="931" w:author="Tim Firmin" w:date="2018-07-11T16:19:00Z"/>
                    <w:sz w:val="20"/>
                    <w:szCs w:val="20"/>
                  </w:rPr>
                </w:rPrChange>
              </w:rPr>
            </w:pPr>
            <w:del w:id="93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3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File Formats.sql</w:delText>
              </w:r>
            </w:del>
          </w:p>
          <w:p w14:paraId="1FAADC42" w14:textId="706E2BF6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34" w:author="Tim Firmin" w:date="2018-07-11T16:19:00Z"/>
                <w:rFonts w:ascii="Times New Roman" w:hAnsi="Times New Roman"/>
                <w:strike/>
                <w:sz w:val="20"/>
                <w:szCs w:val="20"/>
                <w:rPrChange w:id="935" w:author="Vandana Bangera" w:date="2017-02-17T14:43:00Z">
                  <w:rPr>
                    <w:del w:id="936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93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3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OtherObjects.sql</w:delText>
              </w:r>
            </w:del>
          </w:p>
          <w:p w14:paraId="78D098BB" w14:textId="4D9964BE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39" w:author="Tim Firmin" w:date="2018-07-11T16:19:00Z"/>
                <w:strike/>
                <w:sz w:val="20"/>
                <w:szCs w:val="20"/>
                <w:rPrChange w:id="940" w:author="Vandana Bangera" w:date="2017-02-17T14:43:00Z">
                  <w:rPr>
                    <w:del w:id="941" w:author="Tim Firmin" w:date="2018-07-11T16:19:00Z"/>
                    <w:sz w:val="20"/>
                    <w:szCs w:val="20"/>
                  </w:rPr>
                </w:rPrChange>
              </w:rPr>
            </w:pPr>
            <w:del w:id="94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4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Schemas.sql</w:delText>
              </w:r>
            </w:del>
          </w:p>
          <w:p w14:paraId="75802615" w14:textId="1D4F83DD" w:rsidR="008E3125" w:rsidRPr="00C53168" w:rsidDel="003F384E" w:rsidRDefault="008E3125" w:rsidP="008873AF">
            <w:pPr>
              <w:outlineLvl w:val="0"/>
              <w:rPr>
                <w:del w:id="944" w:author="Vandana Bangera" w:date="2017-02-02T15:40:00Z"/>
                <w:color w:val="000000"/>
                <w:sz w:val="20"/>
                <w:szCs w:val="20"/>
              </w:rPr>
            </w:pPr>
            <w:del w:id="945" w:author="Tim Firmin" w:date="2018-07-11T16:19:00Z">
              <w:r w:rsidRPr="00C53168" w:rsidDel="001B0C64">
                <w:rPr>
                  <w:strike/>
                  <w:color w:val="000000"/>
                  <w:sz w:val="20"/>
                  <w:szCs w:val="20"/>
                  <w:rPrChange w:id="946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folder.+</w:delText>
              </w:r>
            </w:del>
          </w:p>
        </w:tc>
        <w:tc>
          <w:tcPr>
            <w:tcW w:w="1181" w:type="dxa"/>
            <w:tcPrChange w:id="947" w:author="Tim Firmin" w:date="2017-10-12T11:58:00Z">
              <w:tcPr>
                <w:tcW w:w="1181" w:type="dxa"/>
                <w:gridSpan w:val="5"/>
              </w:tcPr>
            </w:tcPrChange>
          </w:tcPr>
          <w:p w14:paraId="5041E00D" w14:textId="40C53B4A" w:rsidR="008E3125" w:rsidRPr="00C53168" w:rsidDel="003F384E" w:rsidRDefault="008E3125" w:rsidP="000F149E">
            <w:pPr>
              <w:outlineLvl w:val="0"/>
              <w:rPr>
                <w:del w:id="948" w:author="Vandana Bangera" w:date="2017-02-02T15:40:00Z"/>
                <w:sz w:val="20"/>
                <w:szCs w:val="20"/>
              </w:rPr>
            </w:pPr>
            <w:del w:id="949" w:author="Tim Firmin" w:date="2018-07-11T16:19:00Z">
              <w:r w:rsidRPr="00C53168" w:rsidDel="001B0C64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950" w:author="Tim Firmin" w:date="2017-10-12T11:58:00Z">
              <w:tcPr>
                <w:tcW w:w="520" w:type="dxa"/>
                <w:gridSpan w:val="2"/>
              </w:tcPr>
            </w:tcPrChange>
          </w:tcPr>
          <w:p w14:paraId="0A3D2645" w14:textId="6980644A" w:rsidR="008E3125" w:rsidRPr="00C53168" w:rsidDel="003F384E" w:rsidRDefault="008E3125" w:rsidP="000F149E">
            <w:pPr>
              <w:outlineLvl w:val="0"/>
              <w:rPr>
                <w:del w:id="951" w:author="Vandana Bangera" w:date="2017-02-02T15:40:00Z"/>
                <w:sz w:val="20"/>
                <w:szCs w:val="20"/>
              </w:rPr>
            </w:pPr>
            <w:del w:id="952" w:author="Tim Firmin" w:date="2018-07-11T16:19:00Z">
              <w:r w:rsidRPr="00C53168" w:rsidDel="001B0C64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953" w:author="Tim Firmin" w:date="2017-10-12T11:58:00Z">
              <w:tcPr>
                <w:tcW w:w="255" w:type="dxa"/>
              </w:tcPr>
            </w:tcPrChange>
          </w:tcPr>
          <w:p w14:paraId="66F1ECD8" w14:textId="77777777" w:rsidR="008E3125" w:rsidRPr="00C53168" w:rsidDel="003F384E" w:rsidRDefault="008E3125" w:rsidP="000F149E">
            <w:pPr>
              <w:outlineLvl w:val="0"/>
              <w:rPr>
                <w:del w:id="954" w:author="Vandana Bangera" w:date="2017-02-02T15:40:00Z"/>
                <w:sz w:val="20"/>
                <w:szCs w:val="20"/>
              </w:rPr>
            </w:pPr>
          </w:p>
        </w:tc>
      </w:tr>
      <w:tr w:rsidR="008E3125" w:rsidRPr="00C53168" w:rsidDel="003F384E" w14:paraId="29AE0D89" w14:textId="77777777" w:rsidTr="00871AE4">
        <w:trPr>
          <w:del w:id="955" w:author="Vandana Bangera" w:date="2017-02-02T15:40:00Z"/>
          <w:trPrChange w:id="956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957" w:author="Tim Firmin" w:date="2017-10-12T11:58:00Z">
              <w:tcPr>
                <w:tcW w:w="371" w:type="dxa"/>
              </w:tcPr>
            </w:tcPrChange>
          </w:tcPr>
          <w:p w14:paraId="39D54962" w14:textId="77777777" w:rsidR="008E3125" w:rsidRPr="00C53168" w:rsidDel="003F384E" w:rsidRDefault="008E3125" w:rsidP="000F149E">
            <w:pPr>
              <w:outlineLvl w:val="0"/>
              <w:rPr>
                <w:del w:id="958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959" w:author="Tim Firmin" w:date="2017-10-12T11:58:00Z">
              <w:tcPr>
                <w:tcW w:w="758" w:type="dxa"/>
                <w:gridSpan w:val="2"/>
              </w:tcPr>
            </w:tcPrChange>
          </w:tcPr>
          <w:p w14:paraId="466CF544" w14:textId="77777777" w:rsidR="008E3125" w:rsidRPr="00C53168" w:rsidDel="003F384E" w:rsidRDefault="008E3125" w:rsidP="000F149E">
            <w:pPr>
              <w:outlineLvl w:val="0"/>
              <w:rPr>
                <w:del w:id="960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961" w:author="Tim Firmin" w:date="2017-10-12T11:58:00Z">
              <w:tcPr>
                <w:tcW w:w="709" w:type="dxa"/>
                <w:gridSpan w:val="2"/>
              </w:tcPr>
            </w:tcPrChange>
          </w:tcPr>
          <w:p w14:paraId="5D0A022D" w14:textId="41198575" w:rsidR="008E3125" w:rsidRPr="00C53168" w:rsidDel="003F384E" w:rsidRDefault="008E3125" w:rsidP="000F149E">
            <w:pPr>
              <w:outlineLvl w:val="0"/>
              <w:rPr>
                <w:del w:id="962" w:author="Vandana Bangera" w:date="2017-02-02T15:40:00Z"/>
                <w:sz w:val="20"/>
                <w:szCs w:val="20"/>
              </w:rPr>
            </w:pPr>
            <w:ins w:id="963" w:author="Tim Firmin" w:date="2018-07-11T16:19:00Z">
              <w:r w:rsidRPr="00C53168" w:rsidDel="003F384E">
                <w:rPr>
                  <w:sz w:val="20"/>
                  <w:szCs w:val="20"/>
                </w:rPr>
                <w:t>5.1</w:t>
              </w:r>
            </w:ins>
            <w:del w:id="964" w:author="Tim Firmin" w:date="2018-07-11T16:19:00Z">
              <w:r w:rsidRPr="00C53168" w:rsidDel="001B0C64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662" w:type="dxa"/>
            <w:tcPrChange w:id="965" w:author="Tim Firmin" w:date="2017-10-12T11:58:00Z">
              <w:tcPr>
                <w:tcW w:w="6662" w:type="dxa"/>
                <w:gridSpan w:val="2"/>
              </w:tcPr>
            </w:tcPrChange>
          </w:tcPr>
          <w:p w14:paraId="64025555" w14:textId="75293458" w:rsidR="008E3125" w:rsidRPr="00C53168" w:rsidDel="003F384E" w:rsidRDefault="008E3125" w:rsidP="00572EA1">
            <w:pPr>
              <w:outlineLvl w:val="0"/>
              <w:rPr>
                <w:del w:id="966" w:author="Vandana Bangera" w:date="2017-02-02T15:40:00Z"/>
                <w:strike/>
                <w:sz w:val="20"/>
                <w:szCs w:val="20"/>
                <w:rPrChange w:id="967" w:author="Vandana Bangera" w:date="2017-02-17T14:43:00Z">
                  <w:rPr>
                    <w:del w:id="968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ins w:id="969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970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Create Database</w:t>
              </w:r>
            </w:ins>
            <w:del w:id="971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7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BISystemUAT DB (if it does not exist)</w:delText>
              </w:r>
            </w:del>
          </w:p>
        </w:tc>
        <w:tc>
          <w:tcPr>
            <w:tcW w:w="1181" w:type="dxa"/>
            <w:tcPrChange w:id="973" w:author="Tim Firmin" w:date="2017-10-12T11:58:00Z">
              <w:tcPr>
                <w:tcW w:w="1181" w:type="dxa"/>
                <w:gridSpan w:val="5"/>
              </w:tcPr>
            </w:tcPrChange>
          </w:tcPr>
          <w:p w14:paraId="489087AD" w14:textId="77777777" w:rsidR="008E3125" w:rsidRPr="00C53168" w:rsidDel="003F384E" w:rsidRDefault="008E3125" w:rsidP="000F149E">
            <w:pPr>
              <w:outlineLvl w:val="0"/>
              <w:rPr>
                <w:del w:id="974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975" w:author="Tim Firmin" w:date="2017-10-12T11:58:00Z">
              <w:tcPr>
                <w:tcW w:w="520" w:type="dxa"/>
                <w:gridSpan w:val="2"/>
              </w:tcPr>
            </w:tcPrChange>
          </w:tcPr>
          <w:p w14:paraId="6BB1E3F8" w14:textId="48CA1B24" w:rsidR="008E3125" w:rsidRPr="00C53168" w:rsidDel="003F384E" w:rsidRDefault="008E3125" w:rsidP="000F149E">
            <w:pPr>
              <w:outlineLvl w:val="0"/>
              <w:rPr>
                <w:del w:id="976" w:author="Vandana Bangera" w:date="2017-02-02T15:40:00Z"/>
                <w:sz w:val="20"/>
                <w:szCs w:val="20"/>
              </w:rPr>
            </w:pPr>
            <w:ins w:id="977" w:author="Tim Firmin" w:date="2018-07-11T16:19:00Z">
              <w:r w:rsidRPr="00C53168" w:rsidDel="003F384E"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  <w:tcPrChange w:id="978" w:author="Tim Firmin" w:date="2017-10-12T11:58:00Z">
              <w:tcPr>
                <w:tcW w:w="255" w:type="dxa"/>
              </w:tcPr>
            </w:tcPrChange>
          </w:tcPr>
          <w:p w14:paraId="22837F0E" w14:textId="0C8001A2" w:rsidR="008E3125" w:rsidRPr="00C53168" w:rsidDel="003F384E" w:rsidRDefault="008E3125" w:rsidP="000F149E">
            <w:pPr>
              <w:outlineLvl w:val="0"/>
              <w:rPr>
                <w:del w:id="979" w:author="Vandana Bangera" w:date="2017-02-02T15:40:00Z"/>
                <w:sz w:val="20"/>
                <w:szCs w:val="20"/>
              </w:rPr>
            </w:pPr>
            <w:ins w:id="980" w:author="Tim Firmin" w:date="2018-07-11T16:19:00Z">
              <w:r w:rsidRPr="00C53168" w:rsidDel="003F384E">
                <w:rPr>
                  <w:sz w:val="20"/>
                  <w:szCs w:val="20"/>
                </w:rPr>
                <w:t>Yes</w:t>
              </w:r>
            </w:ins>
          </w:p>
        </w:tc>
      </w:tr>
      <w:tr w:rsidR="008E3125" w:rsidRPr="00C53168" w:rsidDel="003F384E" w14:paraId="30C6FD1F" w14:textId="77777777" w:rsidTr="00871AE4">
        <w:trPr>
          <w:del w:id="981" w:author="Vandana Bangera" w:date="2017-02-02T15:40:00Z"/>
          <w:trPrChange w:id="982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983" w:author="Tim Firmin" w:date="2017-10-12T11:58:00Z">
              <w:tcPr>
                <w:tcW w:w="371" w:type="dxa"/>
              </w:tcPr>
            </w:tcPrChange>
          </w:tcPr>
          <w:p w14:paraId="154A0542" w14:textId="77777777" w:rsidR="008E3125" w:rsidRPr="00C53168" w:rsidDel="003F384E" w:rsidRDefault="008E3125" w:rsidP="000F149E">
            <w:pPr>
              <w:outlineLvl w:val="0"/>
              <w:rPr>
                <w:del w:id="984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985" w:author="Tim Firmin" w:date="2017-10-12T11:58:00Z">
              <w:tcPr>
                <w:tcW w:w="758" w:type="dxa"/>
                <w:gridSpan w:val="2"/>
              </w:tcPr>
            </w:tcPrChange>
          </w:tcPr>
          <w:p w14:paraId="53B86933" w14:textId="77777777" w:rsidR="008E3125" w:rsidRPr="00C53168" w:rsidDel="003F384E" w:rsidRDefault="008E3125" w:rsidP="000F149E">
            <w:pPr>
              <w:outlineLvl w:val="0"/>
              <w:rPr>
                <w:del w:id="986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987" w:author="Tim Firmin" w:date="2017-10-12T11:58:00Z">
              <w:tcPr>
                <w:tcW w:w="709" w:type="dxa"/>
                <w:gridSpan w:val="2"/>
              </w:tcPr>
            </w:tcPrChange>
          </w:tcPr>
          <w:p w14:paraId="64A8BA84" w14:textId="04DF2352" w:rsidR="008E3125" w:rsidRPr="00C53168" w:rsidDel="003F384E" w:rsidRDefault="008E3125" w:rsidP="000F149E">
            <w:pPr>
              <w:outlineLvl w:val="0"/>
              <w:rPr>
                <w:del w:id="988" w:author="Vandana Bangera" w:date="2017-02-02T15:40:00Z"/>
                <w:sz w:val="20"/>
                <w:szCs w:val="20"/>
              </w:rPr>
            </w:pPr>
            <w:ins w:id="989" w:author="Tim Firmin" w:date="2018-07-11T16:19:00Z">
              <w:r w:rsidRPr="00C53168" w:rsidDel="003F384E">
                <w:rPr>
                  <w:sz w:val="20"/>
                  <w:szCs w:val="20"/>
                </w:rPr>
                <w:t>5.2</w:t>
              </w:r>
            </w:ins>
            <w:del w:id="990" w:author="Tim Firmin" w:date="2018-07-11T16:19:00Z">
              <w:r w:rsidRPr="00C53168" w:rsidDel="001B0C64">
                <w:rPr>
                  <w:sz w:val="20"/>
                  <w:szCs w:val="20"/>
                </w:rPr>
                <w:delText>5.1</w:delText>
              </w:r>
            </w:del>
          </w:p>
        </w:tc>
        <w:tc>
          <w:tcPr>
            <w:tcW w:w="6662" w:type="dxa"/>
            <w:tcPrChange w:id="991" w:author="Tim Firmin" w:date="2017-10-12T11:58:00Z">
              <w:tcPr>
                <w:tcW w:w="6662" w:type="dxa"/>
                <w:gridSpan w:val="2"/>
              </w:tcPr>
            </w:tcPrChange>
          </w:tcPr>
          <w:p w14:paraId="380856DC" w14:textId="564F4009" w:rsidR="008E3125" w:rsidRPr="00C53168" w:rsidDel="003F384E" w:rsidRDefault="008E3125" w:rsidP="00572EA1">
            <w:pPr>
              <w:outlineLvl w:val="0"/>
              <w:rPr>
                <w:del w:id="992" w:author="Vandana Bangera" w:date="2017-02-02T15:40:00Z"/>
                <w:strike/>
                <w:sz w:val="20"/>
                <w:szCs w:val="20"/>
                <w:rPrChange w:id="993" w:author="Vandana Bangera" w:date="2017-02-17T14:43:00Z">
                  <w:rPr>
                    <w:del w:id="994" w:author="Vandana Bangera" w:date="2017-02-02T15:40:00Z"/>
                    <w:sz w:val="20"/>
                    <w:szCs w:val="20"/>
                  </w:rPr>
                </w:rPrChange>
              </w:rPr>
            </w:pPr>
            <w:ins w:id="995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996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Create PRS\SQLProxyBIUAT Windows User</w:t>
              </w:r>
            </w:ins>
            <w:del w:id="99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99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Database</w:delText>
              </w:r>
            </w:del>
          </w:p>
        </w:tc>
        <w:tc>
          <w:tcPr>
            <w:tcW w:w="1181" w:type="dxa"/>
            <w:tcPrChange w:id="999" w:author="Tim Firmin" w:date="2017-10-12T11:58:00Z">
              <w:tcPr>
                <w:tcW w:w="1181" w:type="dxa"/>
                <w:gridSpan w:val="5"/>
              </w:tcPr>
            </w:tcPrChange>
          </w:tcPr>
          <w:p w14:paraId="32F907E5" w14:textId="77777777" w:rsidR="008E3125" w:rsidRPr="00C53168" w:rsidDel="003F384E" w:rsidRDefault="008E3125" w:rsidP="000F149E">
            <w:pPr>
              <w:outlineLvl w:val="0"/>
              <w:rPr>
                <w:del w:id="1000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001" w:author="Tim Firmin" w:date="2017-10-12T11:58:00Z">
              <w:tcPr>
                <w:tcW w:w="520" w:type="dxa"/>
                <w:gridSpan w:val="2"/>
              </w:tcPr>
            </w:tcPrChange>
          </w:tcPr>
          <w:p w14:paraId="16B0AB18" w14:textId="15721ABD" w:rsidR="008E3125" w:rsidRPr="00C53168" w:rsidDel="003F384E" w:rsidRDefault="008E3125" w:rsidP="000F149E">
            <w:pPr>
              <w:outlineLvl w:val="0"/>
              <w:rPr>
                <w:del w:id="1002" w:author="Vandana Bangera" w:date="2017-02-02T15:40:00Z"/>
                <w:sz w:val="20"/>
                <w:szCs w:val="20"/>
              </w:rPr>
            </w:pPr>
            <w:ins w:id="1003" w:author="Tim Firmin" w:date="2018-07-11T16:19:00Z">
              <w:r w:rsidRPr="00C53168" w:rsidDel="003F384E">
                <w:rPr>
                  <w:sz w:val="20"/>
                  <w:szCs w:val="20"/>
                </w:rPr>
                <w:t>PET</w:t>
              </w:r>
            </w:ins>
            <w:del w:id="1004" w:author="Tim Firmin" w:date="2018-07-11T16:19:00Z">
              <w:r w:rsidRPr="00C53168" w:rsidDel="001B0C64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005" w:author="Tim Firmin" w:date="2017-10-12T11:58:00Z">
              <w:tcPr>
                <w:tcW w:w="255" w:type="dxa"/>
              </w:tcPr>
            </w:tcPrChange>
          </w:tcPr>
          <w:p w14:paraId="12A07576" w14:textId="09CDE694" w:rsidR="008E3125" w:rsidRPr="00C53168" w:rsidDel="003F384E" w:rsidRDefault="008E3125" w:rsidP="000F149E">
            <w:pPr>
              <w:outlineLvl w:val="0"/>
              <w:rPr>
                <w:del w:id="1006" w:author="Vandana Bangera" w:date="2017-02-02T15:40:00Z"/>
                <w:sz w:val="20"/>
                <w:szCs w:val="20"/>
              </w:rPr>
            </w:pPr>
            <w:ins w:id="1007" w:author="Tim Firmin" w:date="2018-07-11T16:19:00Z">
              <w:r w:rsidRPr="00C53168" w:rsidDel="003F384E">
                <w:rPr>
                  <w:sz w:val="20"/>
                  <w:szCs w:val="20"/>
                </w:rPr>
                <w:t>Yes</w:t>
              </w:r>
            </w:ins>
            <w:del w:id="1008" w:author="Tim Firmin" w:date="2018-07-11T16:19:00Z">
              <w:r w:rsidRPr="00C53168" w:rsidDel="001B0C64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E3125" w:rsidRPr="00C53168" w:rsidDel="003F384E" w14:paraId="595EC938" w14:textId="77777777" w:rsidTr="00871AE4">
        <w:trPr>
          <w:del w:id="1009" w:author="Vandana Bangera" w:date="2017-02-02T15:40:00Z"/>
          <w:trPrChange w:id="1010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011" w:author="Tim Firmin" w:date="2017-10-12T11:58:00Z">
              <w:tcPr>
                <w:tcW w:w="371" w:type="dxa"/>
              </w:tcPr>
            </w:tcPrChange>
          </w:tcPr>
          <w:p w14:paraId="5CE94C27" w14:textId="77777777" w:rsidR="008E3125" w:rsidRPr="00C53168" w:rsidDel="003F384E" w:rsidRDefault="008E3125" w:rsidP="000F149E">
            <w:pPr>
              <w:outlineLvl w:val="0"/>
              <w:rPr>
                <w:del w:id="1012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13" w:author="Tim Firmin" w:date="2017-10-12T11:58:00Z">
              <w:tcPr>
                <w:tcW w:w="758" w:type="dxa"/>
                <w:gridSpan w:val="2"/>
              </w:tcPr>
            </w:tcPrChange>
          </w:tcPr>
          <w:p w14:paraId="7D1B4F5A" w14:textId="77777777" w:rsidR="008E3125" w:rsidRPr="00C53168" w:rsidDel="003F384E" w:rsidRDefault="008E3125" w:rsidP="000F149E">
            <w:pPr>
              <w:outlineLvl w:val="0"/>
              <w:rPr>
                <w:del w:id="1014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15" w:author="Tim Firmin" w:date="2017-10-12T11:58:00Z">
              <w:tcPr>
                <w:tcW w:w="709" w:type="dxa"/>
                <w:gridSpan w:val="2"/>
              </w:tcPr>
            </w:tcPrChange>
          </w:tcPr>
          <w:p w14:paraId="1BC03213" w14:textId="76684F1F" w:rsidR="008E3125" w:rsidRPr="00C53168" w:rsidDel="003F384E" w:rsidRDefault="008E3125" w:rsidP="000F149E">
            <w:pPr>
              <w:outlineLvl w:val="0"/>
              <w:rPr>
                <w:del w:id="1016" w:author="Vandana Bangera" w:date="2017-02-02T15:40:00Z"/>
                <w:sz w:val="20"/>
                <w:szCs w:val="20"/>
              </w:rPr>
            </w:pPr>
            <w:ins w:id="1017" w:author="Tim Firmin" w:date="2018-07-11T16:19:00Z">
              <w:r w:rsidRPr="00C53168" w:rsidDel="003F384E">
                <w:rPr>
                  <w:sz w:val="20"/>
                  <w:szCs w:val="20"/>
                </w:rPr>
                <w:t>6</w:t>
              </w:r>
            </w:ins>
            <w:del w:id="1018" w:author="Tim Firmin" w:date="2018-07-11T16:19:00Z">
              <w:r w:rsidRPr="00C53168" w:rsidDel="001B0C64">
                <w:rPr>
                  <w:sz w:val="20"/>
                  <w:szCs w:val="20"/>
                </w:rPr>
                <w:delText>5.2</w:delText>
              </w:r>
            </w:del>
          </w:p>
        </w:tc>
        <w:tc>
          <w:tcPr>
            <w:tcW w:w="6662" w:type="dxa"/>
            <w:tcPrChange w:id="1019" w:author="Tim Firmin" w:date="2017-10-12T11:58:00Z">
              <w:tcPr>
                <w:tcW w:w="6662" w:type="dxa"/>
                <w:gridSpan w:val="2"/>
              </w:tcPr>
            </w:tcPrChange>
          </w:tcPr>
          <w:p w14:paraId="767E8A2B" w14:textId="77777777" w:rsidR="008E3125" w:rsidRPr="00C53168" w:rsidDel="003F384E" w:rsidRDefault="008E3125" w:rsidP="008873AF">
            <w:pPr>
              <w:outlineLvl w:val="0"/>
              <w:rPr>
                <w:ins w:id="1020" w:author="Tim Firmin" w:date="2018-07-11T16:19:00Z"/>
                <w:strike/>
                <w:sz w:val="20"/>
                <w:szCs w:val="20"/>
                <w:rPrChange w:id="1021" w:author="Vandana Bangera" w:date="2017-02-17T14:43:00Z">
                  <w:rPr>
                    <w:ins w:id="1022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023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02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Delete Existing DB Objects in BISystemUAT</w:t>
              </w:r>
            </w:ins>
          </w:p>
          <w:p w14:paraId="6F8795B2" w14:textId="77777777" w:rsidR="008E3125" w:rsidRPr="00C53168" w:rsidDel="003F384E" w:rsidRDefault="008E3125" w:rsidP="008873AF">
            <w:pPr>
              <w:outlineLvl w:val="0"/>
              <w:rPr>
                <w:ins w:id="1025" w:author="Tim Firmin" w:date="2018-07-11T16:19:00Z"/>
                <w:strike/>
                <w:sz w:val="20"/>
                <w:szCs w:val="20"/>
                <w:rPrChange w:id="1026" w:author="Vandana Bangera" w:date="2017-02-17T14:43:00Z">
                  <w:rPr>
                    <w:ins w:id="1027" w:author="Tim Firmin" w:date="2018-07-11T16:19:00Z"/>
                    <w:sz w:val="20"/>
                    <w:szCs w:val="20"/>
                  </w:rPr>
                </w:rPrChange>
              </w:rPr>
            </w:pPr>
            <w:ins w:id="1028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029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As a test release may have already been deployed, execute the following DB scripts on BISystemUAT:</w:t>
              </w:r>
            </w:ins>
          </w:p>
          <w:p w14:paraId="3F86B417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030" w:author="Tim Firmin" w:date="2018-07-11T16:19:00Z"/>
                <w:strike/>
                <w:sz w:val="20"/>
                <w:szCs w:val="20"/>
                <w:rPrChange w:id="1031" w:author="Vandana Bangera" w:date="2017-02-17T14:43:00Z">
                  <w:rPr>
                    <w:ins w:id="1032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033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034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BISystem.DropAllObjects.sql</w:t>
              </w:r>
            </w:ins>
          </w:p>
          <w:p w14:paraId="374DB87A" w14:textId="2DB7BBE2" w:rsidR="008E3125" w:rsidRPr="00C53168" w:rsidDel="003F384E" w:rsidRDefault="008E3125" w:rsidP="00572EA1">
            <w:pPr>
              <w:outlineLvl w:val="0"/>
              <w:rPr>
                <w:del w:id="1035" w:author="Vandana Bangera" w:date="2017-02-02T15:40:00Z"/>
                <w:strike/>
                <w:sz w:val="20"/>
                <w:szCs w:val="20"/>
                <w:rPrChange w:id="1036" w:author="Vandana Bangera" w:date="2017-02-17T14:43:00Z">
                  <w:rPr>
                    <w:del w:id="1037" w:author="Vandana Bangera" w:date="2017-02-02T15:40:00Z"/>
                    <w:sz w:val="20"/>
                    <w:szCs w:val="20"/>
                  </w:rPr>
                </w:rPrChange>
              </w:rPr>
            </w:pPr>
            <w:ins w:id="1038" w:author="Tim Firmin" w:date="2018-07-11T16:1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039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t>Save the results for each script in the release folder.</w:t>
              </w:r>
            </w:ins>
            <w:del w:id="104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04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042" w:author="Tim Firmin" w:date="2017-10-12T11:58:00Z">
              <w:tcPr>
                <w:tcW w:w="1181" w:type="dxa"/>
                <w:gridSpan w:val="5"/>
              </w:tcPr>
            </w:tcPrChange>
          </w:tcPr>
          <w:p w14:paraId="3BAAF54A" w14:textId="7CAFABA8" w:rsidR="008E3125" w:rsidRPr="00C53168" w:rsidDel="003F384E" w:rsidRDefault="008E3125" w:rsidP="000F149E">
            <w:pPr>
              <w:outlineLvl w:val="0"/>
              <w:rPr>
                <w:del w:id="1043" w:author="Vandana Bangera" w:date="2017-02-02T15:40:00Z"/>
                <w:sz w:val="20"/>
                <w:szCs w:val="20"/>
              </w:rPr>
            </w:pPr>
            <w:ins w:id="1044" w:author="Tim Firmin" w:date="2018-07-11T16:19:00Z">
              <w:r w:rsidRPr="00C53168" w:rsidDel="003F384E"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804" w:type="dxa"/>
            <w:tcPrChange w:id="1045" w:author="Tim Firmin" w:date="2017-10-12T11:58:00Z">
              <w:tcPr>
                <w:tcW w:w="520" w:type="dxa"/>
                <w:gridSpan w:val="2"/>
              </w:tcPr>
            </w:tcPrChange>
          </w:tcPr>
          <w:p w14:paraId="2890F0F9" w14:textId="50219C48" w:rsidR="008E3125" w:rsidRPr="00C53168" w:rsidDel="003F384E" w:rsidRDefault="008E3125" w:rsidP="000F149E">
            <w:pPr>
              <w:outlineLvl w:val="0"/>
              <w:rPr>
                <w:del w:id="1046" w:author="Vandana Bangera" w:date="2017-02-02T15:40:00Z"/>
                <w:sz w:val="20"/>
                <w:szCs w:val="20"/>
              </w:rPr>
            </w:pPr>
            <w:ins w:id="1047" w:author="Tim Firmin" w:date="2018-07-11T16:19:00Z">
              <w:r w:rsidRPr="00C53168" w:rsidDel="003F384E">
                <w:rPr>
                  <w:sz w:val="20"/>
                  <w:szCs w:val="20"/>
                </w:rPr>
                <w:t>BI</w:t>
              </w:r>
            </w:ins>
            <w:del w:id="1048" w:author="Tim Firmin" w:date="2018-07-11T16:19:00Z">
              <w:r w:rsidRPr="00C53168" w:rsidDel="001B0C64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049" w:author="Tim Firmin" w:date="2017-10-12T11:58:00Z">
              <w:tcPr>
                <w:tcW w:w="255" w:type="dxa"/>
              </w:tcPr>
            </w:tcPrChange>
          </w:tcPr>
          <w:p w14:paraId="5B79592C" w14:textId="34756307" w:rsidR="008E3125" w:rsidRPr="00C53168" w:rsidDel="003F384E" w:rsidRDefault="008E3125" w:rsidP="000F149E">
            <w:pPr>
              <w:outlineLvl w:val="0"/>
              <w:rPr>
                <w:del w:id="1050" w:author="Vandana Bangera" w:date="2017-02-02T15:40:00Z"/>
                <w:sz w:val="20"/>
                <w:szCs w:val="20"/>
              </w:rPr>
            </w:pPr>
            <w:del w:id="1051" w:author="Tim Firmin" w:date="2018-07-11T16:19:00Z">
              <w:r w:rsidRPr="00C53168" w:rsidDel="001B0C64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E3125" w:rsidRPr="00C53168" w:rsidDel="003F384E" w14:paraId="798B0A5D" w14:textId="77777777" w:rsidTr="00871AE4">
        <w:trPr>
          <w:del w:id="1052" w:author="Vandana Bangera" w:date="2017-02-02T15:40:00Z"/>
          <w:trPrChange w:id="1053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054" w:author="Tim Firmin" w:date="2017-10-12T11:58:00Z">
              <w:tcPr>
                <w:tcW w:w="371" w:type="dxa"/>
              </w:tcPr>
            </w:tcPrChange>
          </w:tcPr>
          <w:p w14:paraId="245A5A30" w14:textId="77777777" w:rsidR="008E3125" w:rsidRPr="00C53168" w:rsidDel="003F384E" w:rsidRDefault="008E3125" w:rsidP="000F149E">
            <w:pPr>
              <w:outlineLvl w:val="0"/>
              <w:rPr>
                <w:del w:id="1055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56" w:author="Tim Firmin" w:date="2017-10-12T11:58:00Z">
              <w:tcPr>
                <w:tcW w:w="758" w:type="dxa"/>
                <w:gridSpan w:val="2"/>
              </w:tcPr>
            </w:tcPrChange>
          </w:tcPr>
          <w:p w14:paraId="3942AC0B" w14:textId="77777777" w:rsidR="008E3125" w:rsidRPr="00C53168" w:rsidDel="003F384E" w:rsidRDefault="008E3125" w:rsidP="000F149E">
            <w:pPr>
              <w:outlineLvl w:val="0"/>
              <w:rPr>
                <w:del w:id="1057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58" w:author="Tim Firmin" w:date="2017-10-12T11:58:00Z">
              <w:tcPr>
                <w:tcW w:w="709" w:type="dxa"/>
                <w:gridSpan w:val="2"/>
              </w:tcPr>
            </w:tcPrChange>
          </w:tcPr>
          <w:p w14:paraId="4DCEFC36" w14:textId="361DAF51" w:rsidR="008E3125" w:rsidRPr="00C53168" w:rsidDel="003F384E" w:rsidRDefault="008E3125" w:rsidP="000F149E">
            <w:pPr>
              <w:outlineLvl w:val="0"/>
              <w:rPr>
                <w:del w:id="1059" w:author="Vandana Bangera" w:date="2017-02-02T15:40:00Z"/>
                <w:sz w:val="20"/>
                <w:szCs w:val="20"/>
              </w:rPr>
            </w:pPr>
            <w:ins w:id="1060" w:author="Tim Firmin" w:date="2018-07-11T16:19:00Z">
              <w:r w:rsidRPr="00C53168" w:rsidDel="003F384E">
                <w:rPr>
                  <w:sz w:val="20"/>
                  <w:szCs w:val="20"/>
                </w:rPr>
                <w:t>7</w:t>
              </w:r>
            </w:ins>
            <w:del w:id="1061" w:author="Tim Firmin" w:date="2018-07-11T16:19:00Z">
              <w:r w:rsidRPr="00C53168" w:rsidDel="001B0C64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6662" w:type="dxa"/>
            <w:tcPrChange w:id="1062" w:author="Tim Firmin" w:date="2017-10-12T11:58:00Z">
              <w:tcPr>
                <w:tcW w:w="6662" w:type="dxa"/>
                <w:gridSpan w:val="2"/>
              </w:tcPr>
            </w:tcPrChange>
          </w:tcPr>
          <w:p w14:paraId="18AE71C5" w14:textId="3D356CAF" w:rsidR="008E3125" w:rsidRPr="00C53168" w:rsidDel="001B0C64" w:rsidRDefault="008E3125" w:rsidP="008873AF">
            <w:pPr>
              <w:outlineLvl w:val="0"/>
              <w:rPr>
                <w:del w:id="1063" w:author="Tim Firmin" w:date="2018-07-11T16:19:00Z"/>
                <w:strike/>
                <w:sz w:val="20"/>
                <w:szCs w:val="20"/>
                <w:rPrChange w:id="1064" w:author="Vandana Bangera" w:date="2017-02-17T14:43:00Z">
                  <w:rPr>
                    <w:del w:id="1065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066" w:author="Tim Firmin" w:date="2018-07-11T16:19:00Z">
              <w:r w:rsidRPr="00C53168" w:rsidDel="003F384E">
                <w:rPr>
                  <w:sz w:val="20"/>
                  <w:szCs w:val="20"/>
                  <w:rPrChange w:id="106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Setup SSISConfiguration DB (if it does not exist)</w:t>
              </w:r>
            </w:ins>
            <w:del w:id="1068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06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BISystemUAT</w:delText>
              </w:r>
            </w:del>
          </w:p>
          <w:p w14:paraId="774F5759" w14:textId="087EAA52" w:rsidR="008E3125" w:rsidRPr="00C53168" w:rsidDel="001B0C64" w:rsidRDefault="008E3125" w:rsidP="008873AF">
            <w:pPr>
              <w:outlineLvl w:val="0"/>
              <w:rPr>
                <w:del w:id="1070" w:author="Tim Firmin" w:date="2018-07-11T16:19:00Z"/>
                <w:strike/>
                <w:sz w:val="20"/>
                <w:szCs w:val="20"/>
                <w:rPrChange w:id="1071" w:author="Vandana Bangera" w:date="2017-02-17T14:43:00Z">
                  <w:rPr>
                    <w:del w:id="1072" w:author="Tim Firmin" w:date="2018-07-11T16:19:00Z"/>
                    <w:sz w:val="20"/>
                    <w:szCs w:val="20"/>
                  </w:rPr>
                </w:rPrChange>
              </w:rPr>
            </w:pPr>
            <w:del w:id="1073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07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BISystemUAT:</w:delText>
              </w:r>
            </w:del>
          </w:p>
          <w:p w14:paraId="39D6E7CB" w14:textId="2B4D00CB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75" w:author="Tim Firmin" w:date="2018-07-11T16:19:00Z"/>
                <w:strike/>
                <w:sz w:val="20"/>
                <w:szCs w:val="20"/>
                <w:rPrChange w:id="1076" w:author="Vandana Bangera" w:date="2017-02-17T14:43:00Z">
                  <w:rPr>
                    <w:del w:id="1077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del w:id="1078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079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BISystem.DropAllObjects.sql</w:delText>
              </w:r>
            </w:del>
          </w:p>
          <w:p w14:paraId="04873755" w14:textId="44243C98" w:rsidR="008E3125" w:rsidRPr="00C53168" w:rsidDel="003F384E" w:rsidRDefault="008E3125" w:rsidP="008873AF">
            <w:pPr>
              <w:outlineLvl w:val="0"/>
              <w:rPr>
                <w:del w:id="1080" w:author="Vandana Bangera" w:date="2017-02-02T15:40:00Z"/>
                <w:strike/>
                <w:color w:val="000000"/>
                <w:sz w:val="20"/>
                <w:szCs w:val="20"/>
                <w:rPrChange w:id="1081" w:author="Vandana Bangera" w:date="2017-02-17T14:43:00Z">
                  <w:rPr>
                    <w:del w:id="1082" w:author="Vandana Bangera" w:date="2017-02-02T15:40:00Z"/>
                    <w:color w:val="000000"/>
                    <w:sz w:val="20"/>
                    <w:szCs w:val="20"/>
                  </w:rPr>
                </w:rPrChange>
              </w:rPr>
            </w:pPr>
            <w:del w:id="1083" w:author="Tim Firmin" w:date="2018-07-11T16:19:00Z">
              <w:r w:rsidRPr="00C53168" w:rsidDel="001B0C64">
                <w:rPr>
                  <w:strike/>
                  <w:color w:val="000000"/>
                  <w:sz w:val="20"/>
                  <w:szCs w:val="20"/>
                  <w:rPrChange w:id="1084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085" w:author="Tim Firmin" w:date="2017-10-12T11:58:00Z">
              <w:tcPr>
                <w:tcW w:w="1181" w:type="dxa"/>
                <w:gridSpan w:val="5"/>
              </w:tcPr>
            </w:tcPrChange>
          </w:tcPr>
          <w:p w14:paraId="52627086" w14:textId="45974AC5" w:rsidR="008E3125" w:rsidRPr="00C53168" w:rsidDel="003F384E" w:rsidRDefault="008E3125" w:rsidP="000F149E">
            <w:pPr>
              <w:outlineLvl w:val="0"/>
              <w:rPr>
                <w:del w:id="1086" w:author="Vandana Bangera" w:date="2017-02-02T15:40:00Z"/>
                <w:sz w:val="20"/>
                <w:szCs w:val="20"/>
              </w:rPr>
            </w:pPr>
            <w:del w:id="1087" w:author="Tim Firmin" w:date="2018-07-11T16:19:00Z">
              <w:r w:rsidRPr="00C53168" w:rsidDel="001B0C64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088" w:author="Tim Firmin" w:date="2017-10-12T11:58:00Z">
              <w:tcPr>
                <w:tcW w:w="520" w:type="dxa"/>
                <w:gridSpan w:val="2"/>
              </w:tcPr>
            </w:tcPrChange>
          </w:tcPr>
          <w:p w14:paraId="2583AACF" w14:textId="581C2F32" w:rsidR="008E3125" w:rsidRPr="00C53168" w:rsidDel="003F384E" w:rsidRDefault="008E3125" w:rsidP="000F149E">
            <w:pPr>
              <w:outlineLvl w:val="0"/>
              <w:rPr>
                <w:del w:id="1089" w:author="Vandana Bangera" w:date="2017-02-02T15:40:00Z"/>
                <w:sz w:val="20"/>
                <w:szCs w:val="20"/>
              </w:rPr>
            </w:pPr>
            <w:del w:id="1090" w:author="Tim Firmin" w:date="2018-07-11T16:19:00Z">
              <w:r w:rsidRPr="00C53168" w:rsidDel="001B0C64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091" w:author="Tim Firmin" w:date="2017-10-12T11:58:00Z">
              <w:tcPr>
                <w:tcW w:w="255" w:type="dxa"/>
              </w:tcPr>
            </w:tcPrChange>
          </w:tcPr>
          <w:p w14:paraId="473C90C7" w14:textId="77777777" w:rsidR="008E3125" w:rsidRPr="00C53168" w:rsidDel="003F384E" w:rsidRDefault="008E3125" w:rsidP="000F149E">
            <w:pPr>
              <w:outlineLvl w:val="0"/>
              <w:rPr>
                <w:del w:id="1092" w:author="Vandana Bangera" w:date="2017-02-02T15:40:00Z"/>
                <w:sz w:val="20"/>
                <w:szCs w:val="20"/>
              </w:rPr>
            </w:pPr>
          </w:p>
        </w:tc>
      </w:tr>
      <w:tr w:rsidR="008E3125" w:rsidRPr="00C53168" w:rsidDel="003F384E" w14:paraId="67C315E9" w14:textId="77777777" w:rsidTr="00871AE4">
        <w:trPr>
          <w:del w:id="1093" w:author="Vandana Bangera" w:date="2017-02-02T15:40:00Z"/>
          <w:trPrChange w:id="1094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095" w:author="Tim Firmin" w:date="2017-10-12T11:58:00Z">
              <w:tcPr>
                <w:tcW w:w="371" w:type="dxa"/>
              </w:tcPr>
            </w:tcPrChange>
          </w:tcPr>
          <w:p w14:paraId="66199D73" w14:textId="77777777" w:rsidR="008E3125" w:rsidRPr="00C53168" w:rsidDel="003F384E" w:rsidRDefault="008E3125" w:rsidP="005E6DE0">
            <w:pPr>
              <w:outlineLvl w:val="0"/>
              <w:rPr>
                <w:del w:id="1096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97" w:author="Tim Firmin" w:date="2017-10-12T11:58:00Z">
              <w:tcPr>
                <w:tcW w:w="758" w:type="dxa"/>
                <w:gridSpan w:val="2"/>
              </w:tcPr>
            </w:tcPrChange>
          </w:tcPr>
          <w:p w14:paraId="7FBA34CB" w14:textId="77777777" w:rsidR="008E3125" w:rsidRPr="00C53168" w:rsidDel="003F384E" w:rsidRDefault="008E3125" w:rsidP="005E6DE0">
            <w:pPr>
              <w:outlineLvl w:val="0"/>
              <w:rPr>
                <w:del w:id="1098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99" w:author="Tim Firmin" w:date="2017-10-12T11:58:00Z">
              <w:tcPr>
                <w:tcW w:w="709" w:type="dxa"/>
                <w:gridSpan w:val="2"/>
              </w:tcPr>
            </w:tcPrChange>
          </w:tcPr>
          <w:p w14:paraId="25883ECB" w14:textId="080F2C1A" w:rsidR="008E3125" w:rsidRPr="00C53168" w:rsidDel="003F384E" w:rsidRDefault="008E3125" w:rsidP="005E6DE0">
            <w:pPr>
              <w:outlineLvl w:val="0"/>
              <w:rPr>
                <w:del w:id="1100" w:author="Vandana Bangera" w:date="2017-02-02T15:40:00Z"/>
                <w:sz w:val="20"/>
                <w:szCs w:val="20"/>
              </w:rPr>
            </w:pPr>
            <w:ins w:id="1101" w:author="Tim Firmin" w:date="2018-07-11T16:19:00Z">
              <w:r w:rsidRPr="00C53168" w:rsidDel="003F384E">
                <w:rPr>
                  <w:sz w:val="20"/>
                  <w:szCs w:val="20"/>
                </w:rPr>
                <w:t>7.1</w:t>
              </w:r>
            </w:ins>
            <w:del w:id="1102" w:author="Tim Firmin" w:date="2018-07-11T16:19:00Z">
              <w:r w:rsidRPr="00C53168" w:rsidDel="001B0C64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662" w:type="dxa"/>
            <w:tcPrChange w:id="1103" w:author="Tim Firmin" w:date="2017-10-12T11:58:00Z">
              <w:tcPr>
                <w:tcW w:w="6662" w:type="dxa"/>
                <w:gridSpan w:val="2"/>
              </w:tcPr>
            </w:tcPrChange>
          </w:tcPr>
          <w:p w14:paraId="76DDACB6" w14:textId="7694ECEE" w:rsidR="008E3125" w:rsidRPr="00C53168" w:rsidDel="003F384E" w:rsidRDefault="008E3125" w:rsidP="00572EA1">
            <w:pPr>
              <w:outlineLvl w:val="0"/>
              <w:rPr>
                <w:del w:id="1104" w:author="Vandana Bangera" w:date="2017-02-02T15:40:00Z"/>
                <w:sz w:val="20"/>
                <w:szCs w:val="20"/>
                <w:rPrChange w:id="1105" w:author="Vandana Bangera" w:date="2017-02-17T14:43:00Z">
                  <w:rPr>
                    <w:del w:id="1106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ins w:id="1107" w:author="Tim Firmin" w:date="2018-07-11T16:19:00Z">
              <w:r w:rsidRPr="00C53168" w:rsidDel="003F384E">
                <w:rPr>
                  <w:sz w:val="20"/>
                  <w:szCs w:val="20"/>
                </w:rPr>
                <w:t>Create PRS\SQLProxyBIUAT Windows User</w:t>
              </w:r>
            </w:ins>
            <w:del w:id="1108" w:author="Tim Firmin" w:date="2018-07-11T16:19:00Z">
              <w:r w:rsidRPr="00C53168" w:rsidDel="001B0C64">
                <w:rPr>
                  <w:sz w:val="20"/>
                  <w:szCs w:val="20"/>
                  <w:rPrChange w:id="110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SSISConfiguration DB (if it does not exist)</w:delText>
              </w:r>
            </w:del>
          </w:p>
        </w:tc>
        <w:tc>
          <w:tcPr>
            <w:tcW w:w="1181" w:type="dxa"/>
            <w:tcPrChange w:id="1110" w:author="Tim Firmin" w:date="2017-10-12T11:58:00Z">
              <w:tcPr>
                <w:tcW w:w="1181" w:type="dxa"/>
                <w:gridSpan w:val="5"/>
              </w:tcPr>
            </w:tcPrChange>
          </w:tcPr>
          <w:p w14:paraId="3137C073" w14:textId="77777777" w:rsidR="008E3125" w:rsidRPr="00C53168" w:rsidDel="003F384E" w:rsidRDefault="008E3125" w:rsidP="005E6DE0">
            <w:pPr>
              <w:outlineLvl w:val="0"/>
              <w:rPr>
                <w:del w:id="1111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12" w:author="Tim Firmin" w:date="2017-10-12T11:58:00Z">
              <w:tcPr>
                <w:tcW w:w="520" w:type="dxa"/>
                <w:gridSpan w:val="2"/>
              </w:tcPr>
            </w:tcPrChange>
          </w:tcPr>
          <w:p w14:paraId="42DEB8D8" w14:textId="4A525A00" w:rsidR="008E3125" w:rsidRPr="00C53168" w:rsidDel="003F384E" w:rsidRDefault="008E3125" w:rsidP="005E6DE0">
            <w:pPr>
              <w:outlineLvl w:val="0"/>
              <w:rPr>
                <w:del w:id="1113" w:author="Vandana Bangera" w:date="2017-02-02T15:40:00Z"/>
                <w:sz w:val="20"/>
                <w:szCs w:val="20"/>
              </w:rPr>
            </w:pPr>
            <w:ins w:id="1114" w:author="Tim Firmin" w:date="2018-07-11T16:19:00Z">
              <w:r w:rsidRPr="00C53168" w:rsidDel="003F384E"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  <w:tcPrChange w:id="1115" w:author="Tim Firmin" w:date="2017-10-12T11:58:00Z">
              <w:tcPr>
                <w:tcW w:w="255" w:type="dxa"/>
              </w:tcPr>
            </w:tcPrChange>
          </w:tcPr>
          <w:p w14:paraId="756611BA" w14:textId="54538F6F" w:rsidR="008E3125" w:rsidRPr="00C53168" w:rsidDel="003F384E" w:rsidRDefault="008E3125" w:rsidP="005E6DE0">
            <w:pPr>
              <w:outlineLvl w:val="0"/>
              <w:rPr>
                <w:del w:id="1116" w:author="Vandana Bangera" w:date="2017-02-02T15:40:00Z"/>
                <w:sz w:val="20"/>
                <w:szCs w:val="20"/>
              </w:rPr>
            </w:pPr>
            <w:ins w:id="1117" w:author="Tim Firmin" w:date="2018-07-11T16:19:00Z">
              <w:r w:rsidRPr="00C53168" w:rsidDel="003F384E">
                <w:rPr>
                  <w:sz w:val="20"/>
                  <w:szCs w:val="20"/>
                </w:rPr>
                <w:t>Yes</w:t>
              </w:r>
            </w:ins>
          </w:p>
        </w:tc>
      </w:tr>
      <w:tr w:rsidR="008E3125" w:rsidRPr="00C53168" w:rsidDel="003F384E" w14:paraId="14A80D35" w14:textId="77777777" w:rsidTr="00871AE4">
        <w:trPr>
          <w:del w:id="1118" w:author="Vandana Bangera" w:date="2017-02-02T15:40:00Z"/>
          <w:trPrChange w:id="1119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120" w:author="Tim Firmin" w:date="2017-10-12T11:58:00Z">
              <w:tcPr>
                <w:tcW w:w="371" w:type="dxa"/>
              </w:tcPr>
            </w:tcPrChange>
          </w:tcPr>
          <w:p w14:paraId="422C89E6" w14:textId="77777777" w:rsidR="008E3125" w:rsidRPr="00C53168" w:rsidDel="003F384E" w:rsidRDefault="008E3125" w:rsidP="005E6DE0">
            <w:pPr>
              <w:outlineLvl w:val="0"/>
              <w:rPr>
                <w:del w:id="1121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22" w:author="Tim Firmin" w:date="2017-10-12T11:58:00Z">
              <w:tcPr>
                <w:tcW w:w="758" w:type="dxa"/>
                <w:gridSpan w:val="2"/>
              </w:tcPr>
            </w:tcPrChange>
          </w:tcPr>
          <w:p w14:paraId="41B318DE" w14:textId="77777777" w:rsidR="008E3125" w:rsidRPr="00C53168" w:rsidDel="003F384E" w:rsidRDefault="008E3125" w:rsidP="005E6DE0">
            <w:pPr>
              <w:outlineLvl w:val="0"/>
              <w:rPr>
                <w:del w:id="1123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24" w:author="Tim Firmin" w:date="2017-10-12T11:58:00Z">
              <w:tcPr>
                <w:tcW w:w="709" w:type="dxa"/>
                <w:gridSpan w:val="2"/>
              </w:tcPr>
            </w:tcPrChange>
          </w:tcPr>
          <w:p w14:paraId="0ECDCE19" w14:textId="6F47EE6F" w:rsidR="008E3125" w:rsidRPr="00C53168" w:rsidDel="003F384E" w:rsidRDefault="008E3125" w:rsidP="005E6DE0">
            <w:pPr>
              <w:outlineLvl w:val="0"/>
              <w:rPr>
                <w:del w:id="1125" w:author="Vandana Bangera" w:date="2017-02-02T15:40:00Z"/>
                <w:sz w:val="20"/>
                <w:szCs w:val="20"/>
              </w:rPr>
            </w:pPr>
            <w:ins w:id="1126" w:author="Tim Firmin" w:date="2018-07-11T16:19:00Z">
              <w:r w:rsidRPr="00C53168" w:rsidDel="003F384E">
                <w:rPr>
                  <w:sz w:val="20"/>
                  <w:szCs w:val="20"/>
                </w:rPr>
                <w:t>7.2</w:t>
              </w:r>
            </w:ins>
            <w:del w:id="1127" w:author="Tim Firmin" w:date="2018-07-11T16:19:00Z">
              <w:r w:rsidRPr="00C53168" w:rsidDel="001B0C64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662" w:type="dxa"/>
            <w:tcPrChange w:id="1128" w:author="Tim Firmin" w:date="2017-10-12T11:58:00Z">
              <w:tcPr>
                <w:tcW w:w="6662" w:type="dxa"/>
                <w:gridSpan w:val="2"/>
              </w:tcPr>
            </w:tcPrChange>
          </w:tcPr>
          <w:p w14:paraId="7FB4DA8E" w14:textId="77777777" w:rsidR="008E3125" w:rsidRPr="00C53168" w:rsidDel="003F384E" w:rsidRDefault="008E3125" w:rsidP="00C11E34">
            <w:pPr>
              <w:outlineLvl w:val="0"/>
              <w:rPr>
                <w:ins w:id="1129" w:author="Tim Firmin" w:date="2018-07-11T16:19:00Z"/>
                <w:sz w:val="20"/>
                <w:szCs w:val="20"/>
              </w:rPr>
            </w:pPr>
            <w:ins w:id="1130" w:author="Tim Firmin" w:date="2018-07-11T16:19:00Z">
              <w:r w:rsidRPr="00C53168" w:rsidDel="003F384E">
                <w:rPr>
                  <w:sz w:val="20"/>
                  <w:szCs w:val="20"/>
                </w:rPr>
                <w:t>Create Database:</w:t>
              </w:r>
            </w:ins>
          </w:p>
          <w:p w14:paraId="583167A8" w14:textId="77777777" w:rsidR="008E3125" w:rsidRPr="00C53168" w:rsidDel="003F384E" w:rsidRDefault="008E3125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131" w:author="Tim Firmin" w:date="2018-07-11T16:19:00Z"/>
                <w:rFonts w:ascii="Times New Roman" w:hAnsi="Times New Roman"/>
                <w:sz w:val="20"/>
                <w:szCs w:val="20"/>
              </w:rPr>
            </w:pPr>
            <w:ins w:id="1132" w:author="Tim Firmin" w:date="2018-07-11T16:19:00Z">
              <w:r w:rsidRPr="00C53168" w:rsidDel="003F384E">
                <w:rPr>
                  <w:sz w:val="20"/>
                  <w:szCs w:val="20"/>
                </w:rPr>
                <w:t>Files\Owner: sa</w:t>
              </w:r>
            </w:ins>
          </w:p>
          <w:p w14:paraId="08685992" w14:textId="7A626B6C" w:rsidR="008E3125" w:rsidRPr="00C53168" w:rsidDel="003F384E" w:rsidRDefault="008E3125" w:rsidP="005E6DE0">
            <w:pPr>
              <w:outlineLvl w:val="0"/>
              <w:rPr>
                <w:del w:id="1133" w:author="Vandana Bangera" w:date="2017-02-02T15:40:00Z"/>
                <w:sz w:val="20"/>
                <w:szCs w:val="20"/>
                <w:rPrChange w:id="1134" w:author="Vandana Bangera" w:date="2017-02-17T14:43:00Z">
                  <w:rPr>
                    <w:del w:id="1135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ins w:id="1136" w:author="Tim Firmin" w:date="2018-07-11T16:19:00Z">
              <w:r w:rsidRPr="00C53168" w:rsidDel="003F384E">
                <w:rPr>
                  <w:sz w:val="20"/>
                  <w:szCs w:val="20"/>
                </w:rPr>
                <w:t>Options\Parameterization: Simple</w:t>
              </w:r>
            </w:ins>
            <w:del w:id="1137" w:author="Tim Firmin" w:date="2018-07-11T16:19:00Z">
              <w:r w:rsidRPr="00C53168" w:rsidDel="001B0C64">
                <w:rPr>
                  <w:sz w:val="20"/>
                  <w:szCs w:val="20"/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138" w:author="Tim Firmin" w:date="2017-10-12T11:58:00Z">
              <w:tcPr>
                <w:tcW w:w="1181" w:type="dxa"/>
                <w:gridSpan w:val="5"/>
              </w:tcPr>
            </w:tcPrChange>
          </w:tcPr>
          <w:p w14:paraId="2640EA44" w14:textId="2CC014CF" w:rsidR="008E3125" w:rsidRPr="00C53168" w:rsidDel="003F384E" w:rsidRDefault="008E3125" w:rsidP="005E6DE0">
            <w:pPr>
              <w:outlineLvl w:val="0"/>
              <w:rPr>
                <w:del w:id="1139" w:author="Vandana Bangera" w:date="2017-02-02T15:40:00Z"/>
                <w:sz w:val="20"/>
                <w:szCs w:val="20"/>
              </w:rPr>
            </w:pPr>
            <w:ins w:id="1140" w:author="Tim Firmin" w:date="2018-07-11T16:19:00Z">
              <w:r w:rsidRPr="00C53168" w:rsidDel="003F384E"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804" w:type="dxa"/>
            <w:tcPrChange w:id="1141" w:author="Tim Firmin" w:date="2017-10-12T11:58:00Z">
              <w:tcPr>
                <w:tcW w:w="520" w:type="dxa"/>
                <w:gridSpan w:val="2"/>
              </w:tcPr>
            </w:tcPrChange>
          </w:tcPr>
          <w:p w14:paraId="2367FD55" w14:textId="5639BB84" w:rsidR="008E3125" w:rsidRPr="00C53168" w:rsidDel="003F384E" w:rsidRDefault="008E3125" w:rsidP="005E6DE0">
            <w:pPr>
              <w:outlineLvl w:val="0"/>
              <w:rPr>
                <w:del w:id="1142" w:author="Vandana Bangera" w:date="2017-02-02T15:40:00Z"/>
                <w:sz w:val="20"/>
                <w:szCs w:val="20"/>
              </w:rPr>
            </w:pPr>
            <w:ins w:id="1143" w:author="Tim Firmin" w:date="2018-07-11T16:19:00Z">
              <w:r w:rsidRPr="00C53168" w:rsidDel="003F384E">
                <w:rPr>
                  <w:sz w:val="20"/>
                  <w:szCs w:val="20"/>
                </w:rPr>
                <w:t>BI</w:t>
              </w:r>
            </w:ins>
            <w:del w:id="1144" w:author="Tim Firmin" w:date="2018-07-11T16:19:00Z">
              <w:r w:rsidRPr="00C53168" w:rsidDel="001B0C64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145" w:author="Tim Firmin" w:date="2017-10-12T11:58:00Z">
              <w:tcPr>
                <w:tcW w:w="255" w:type="dxa"/>
              </w:tcPr>
            </w:tcPrChange>
          </w:tcPr>
          <w:p w14:paraId="676E7C6B" w14:textId="7FDBA505" w:rsidR="008E3125" w:rsidRPr="00C53168" w:rsidDel="003F384E" w:rsidRDefault="008E3125" w:rsidP="005E6DE0">
            <w:pPr>
              <w:outlineLvl w:val="0"/>
              <w:rPr>
                <w:del w:id="1146" w:author="Vandana Bangera" w:date="2017-02-02T15:40:00Z"/>
                <w:sz w:val="20"/>
                <w:szCs w:val="20"/>
              </w:rPr>
            </w:pPr>
            <w:del w:id="1147" w:author="Tim Firmin" w:date="2018-07-11T16:19:00Z">
              <w:r w:rsidRPr="00C53168" w:rsidDel="001B0C64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E3125" w:rsidRPr="00C53168" w:rsidDel="003F384E" w14:paraId="00D5F62C" w14:textId="77777777" w:rsidTr="00871AE4">
        <w:trPr>
          <w:del w:id="1148" w:author="Vandana Bangera" w:date="2017-02-02T15:40:00Z"/>
          <w:trPrChange w:id="1149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150" w:author="Tim Firmin" w:date="2017-10-12T11:58:00Z">
              <w:tcPr>
                <w:tcW w:w="371" w:type="dxa"/>
              </w:tcPr>
            </w:tcPrChange>
          </w:tcPr>
          <w:p w14:paraId="0E0F7928" w14:textId="77777777" w:rsidR="008E3125" w:rsidRPr="00C53168" w:rsidDel="003F384E" w:rsidRDefault="008E3125" w:rsidP="00C11E34">
            <w:pPr>
              <w:outlineLvl w:val="0"/>
              <w:rPr>
                <w:del w:id="1151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52" w:author="Tim Firmin" w:date="2017-10-12T11:58:00Z">
              <w:tcPr>
                <w:tcW w:w="758" w:type="dxa"/>
                <w:gridSpan w:val="2"/>
              </w:tcPr>
            </w:tcPrChange>
          </w:tcPr>
          <w:p w14:paraId="02A7B147" w14:textId="77777777" w:rsidR="008E3125" w:rsidRPr="00C53168" w:rsidDel="003F384E" w:rsidRDefault="008E3125" w:rsidP="00C11E34">
            <w:pPr>
              <w:outlineLvl w:val="0"/>
              <w:rPr>
                <w:del w:id="1153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54" w:author="Tim Firmin" w:date="2017-10-12T11:58:00Z">
              <w:tcPr>
                <w:tcW w:w="709" w:type="dxa"/>
                <w:gridSpan w:val="2"/>
              </w:tcPr>
            </w:tcPrChange>
          </w:tcPr>
          <w:p w14:paraId="764897AE" w14:textId="1FD7C9BE" w:rsidR="008E3125" w:rsidRPr="00C53168" w:rsidDel="003F384E" w:rsidRDefault="008E3125" w:rsidP="00C11E34">
            <w:pPr>
              <w:outlineLvl w:val="0"/>
              <w:rPr>
                <w:del w:id="1155" w:author="Vandana Bangera" w:date="2017-02-02T15:40:00Z"/>
                <w:sz w:val="20"/>
                <w:szCs w:val="20"/>
              </w:rPr>
            </w:pPr>
            <w:ins w:id="1156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157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8</w:t>
              </w:r>
            </w:ins>
            <w:del w:id="1158" w:author="Tim Firmin" w:date="2018-07-11T16:19:00Z">
              <w:r w:rsidRPr="00C53168" w:rsidDel="001B0C64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662" w:type="dxa"/>
            <w:tcPrChange w:id="1159" w:author="Tim Firmin" w:date="2017-10-12T11:58:00Z">
              <w:tcPr>
                <w:tcW w:w="6662" w:type="dxa"/>
                <w:gridSpan w:val="2"/>
              </w:tcPr>
            </w:tcPrChange>
          </w:tcPr>
          <w:p w14:paraId="25D23EC2" w14:textId="77777777" w:rsidR="008E3125" w:rsidRPr="00C53168" w:rsidDel="00D42E96" w:rsidRDefault="008E3125" w:rsidP="00C11E34">
            <w:pPr>
              <w:outlineLvl w:val="0"/>
              <w:rPr>
                <w:ins w:id="1160" w:author="Tim Firmin" w:date="2018-07-11T16:19:00Z"/>
                <w:strike/>
                <w:sz w:val="20"/>
                <w:szCs w:val="20"/>
                <w:rPrChange w:id="1161" w:author="Vandana Bangera" w:date="2017-02-17T14:43:00Z">
                  <w:rPr>
                    <w:ins w:id="1162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163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16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Delete Existing DB Objects in SSISConfiguration (if the database already existed)</w:t>
              </w:r>
            </w:ins>
          </w:p>
          <w:p w14:paraId="0DBE655B" w14:textId="77777777" w:rsidR="008E3125" w:rsidRPr="00C53168" w:rsidDel="00D42E96" w:rsidRDefault="008E3125" w:rsidP="00C11E34">
            <w:pPr>
              <w:outlineLvl w:val="0"/>
              <w:rPr>
                <w:ins w:id="1165" w:author="Tim Firmin" w:date="2018-07-11T16:19:00Z"/>
                <w:strike/>
                <w:sz w:val="20"/>
                <w:szCs w:val="20"/>
                <w:rPrChange w:id="1166" w:author="Vandana Bangera" w:date="2017-02-17T14:43:00Z">
                  <w:rPr>
                    <w:ins w:id="1167" w:author="Tim Firmin" w:date="2018-07-11T16:19:00Z"/>
                    <w:sz w:val="20"/>
                    <w:szCs w:val="20"/>
                  </w:rPr>
                </w:rPrChange>
              </w:rPr>
            </w:pPr>
            <w:ins w:id="1168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169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As a test release may have already been deployed, execute the following DB scripts on SSISConfiguration:</w:t>
              </w:r>
            </w:ins>
          </w:p>
          <w:p w14:paraId="5C431578" w14:textId="77777777" w:rsidR="008E3125" w:rsidRPr="00C53168" w:rsidDel="00D42E96" w:rsidRDefault="008E3125" w:rsidP="00C11E34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170" w:author="Tim Firmin" w:date="2018-07-11T16:19:00Z"/>
                <w:strike/>
                <w:sz w:val="20"/>
                <w:szCs w:val="20"/>
                <w:rPrChange w:id="1171" w:author="Vandana Bangera" w:date="2017-02-17T14:43:00Z">
                  <w:rPr>
                    <w:ins w:id="1172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173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174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SSISConfiguration.DropAllObjects.sql</w:t>
              </w:r>
            </w:ins>
          </w:p>
          <w:p w14:paraId="59EFD277" w14:textId="149B8C64" w:rsidR="008E3125" w:rsidRPr="00C53168" w:rsidDel="001B0C64" w:rsidRDefault="008E3125" w:rsidP="00C11E34">
            <w:pPr>
              <w:outlineLvl w:val="0"/>
              <w:rPr>
                <w:del w:id="1175" w:author="Tim Firmin" w:date="2018-07-11T16:19:00Z"/>
                <w:sz w:val="20"/>
                <w:szCs w:val="20"/>
              </w:rPr>
            </w:pPr>
            <w:ins w:id="1176" w:author="Tim Firmin" w:date="2018-07-11T16:19:00Z">
              <w:r w:rsidRPr="00C53168" w:rsidDel="00D42E96">
                <w:rPr>
                  <w:strike/>
                  <w:color w:val="000000"/>
                  <w:sz w:val="20"/>
                  <w:szCs w:val="20"/>
                  <w:rPrChange w:id="1177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t>Save the results for each script in the release folder.</w:t>
              </w:r>
            </w:ins>
            <w:del w:id="1178" w:author="Tim Firmin" w:date="2018-07-11T16:19:00Z">
              <w:r w:rsidRPr="00C53168" w:rsidDel="001B0C64">
                <w:rPr>
                  <w:sz w:val="20"/>
                  <w:szCs w:val="20"/>
                </w:rPr>
                <w:delText>Create Database:</w:delText>
              </w:r>
            </w:del>
          </w:p>
          <w:p w14:paraId="606A117F" w14:textId="2BAA144C" w:rsidR="008E3125" w:rsidRPr="00C53168" w:rsidDel="001B0C64" w:rsidRDefault="008E3125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179" w:author="Tim Firmin" w:date="2018-07-11T16:19:00Z"/>
                <w:rFonts w:ascii="Times New Roman" w:hAnsi="Times New Roman"/>
                <w:sz w:val="20"/>
                <w:szCs w:val="20"/>
              </w:rPr>
            </w:pPr>
            <w:del w:id="1180" w:author="Tim Firmin" w:date="2018-07-11T16:19:00Z">
              <w:r w:rsidRPr="00C53168" w:rsidDel="001B0C64">
                <w:rPr>
                  <w:sz w:val="20"/>
                  <w:szCs w:val="20"/>
                </w:rPr>
                <w:delText>Files\Owner: sa</w:delText>
              </w:r>
            </w:del>
          </w:p>
          <w:p w14:paraId="602E0F0D" w14:textId="50173828" w:rsidR="008E3125" w:rsidRPr="00C53168" w:rsidDel="003F384E" w:rsidRDefault="008E3125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181" w:author="Vandana Bangera" w:date="2017-02-02T15:40:00Z"/>
                <w:sz w:val="20"/>
                <w:szCs w:val="20"/>
              </w:rPr>
            </w:pPr>
            <w:del w:id="1182" w:author="Tim Firmin" w:date="2018-07-11T16:19:00Z">
              <w:r w:rsidRPr="00C53168" w:rsidDel="001B0C64">
                <w:rPr>
                  <w:sz w:val="20"/>
                  <w:szCs w:val="20"/>
                </w:rPr>
                <w:delText>Options\Parameterization: Simple</w:delText>
              </w:r>
            </w:del>
          </w:p>
        </w:tc>
        <w:tc>
          <w:tcPr>
            <w:tcW w:w="1181" w:type="dxa"/>
            <w:tcPrChange w:id="1183" w:author="Tim Firmin" w:date="2017-10-12T11:58:00Z">
              <w:tcPr>
                <w:tcW w:w="1181" w:type="dxa"/>
                <w:gridSpan w:val="5"/>
              </w:tcPr>
            </w:tcPrChange>
          </w:tcPr>
          <w:p w14:paraId="62043E5C" w14:textId="08BCAEFF" w:rsidR="008E3125" w:rsidRPr="00C53168" w:rsidDel="003F384E" w:rsidRDefault="008E3125" w:rsidP="00C11E34">
            <w:pPr>
              <w:outlineLvl w:val="0"/>
              <w:rPr>
                <w:del w:id="1184" w:author="Vandana Bangera" w:date="2017-02-02T15:40:00Z"/>
                <w:sz w:val="20"/>
                <w:szCs w:val="20"/>
              </w:rPr>
            </w:pPr>
            <w:ins w:id="1185" w:author="Tim Firmin" w:date="2018-07-11T16:19:00Z">
              <w:r w:rsidRPr="00C53168" w:rsidDel="00D42E96">
                <w:rPr>
                  <w:sz w:val="20"/>
                  <w:szCs w:val="20"/>
                </w:rPr>
                <w:t>SSMS</w:t>
              </w:r>
            </w:ins>
            <w:del w:id="1186" w:author="Tim Firmin" w:date="2018-07-11T16:19:00Z">
              <w:r w:rsidRPr="00C53168" w:rsidDel="001B0C64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187" w:author="Tim Firmin" w:date="2017-10-12T11:58:00Z">
              <w:tcPr>
                <w:tcW w:w="520" w:type="dxa"/>
                <w:gridSpan w:val="2"/>
              </w:tcPr>
            </w:tcPrChange>
          </w:tcPr>
          <w:p w14:paraId="57D94B0D" w14:textId="035D2770" w:rsidR="008E3125" w:rsidRPr="00C53168" w:rsidDel="003F384E" w:rsidRDefault="008E3125" w:rsidP="00C11E34">
            <w:pPr>
              <w:outlineLvl w:val="0"/>
              <w:rPr>
                <w:del w:id="1188" w:author="Vandana Bangera" w:date="2017-02-02T15:40:00Z"/>
                <w:sz w:val="20"/>
                <w:szCs w:val="20"/>
              </w:rPr>
            </w:pPr>
            <w:ins w:id="1189" w:author="Tim Firmin" w:date="2018-07-11T16:19:00Z">
              <w:r w:rsidRPr="00C53168" w:rsidDel="00D42E96">
                <w:rPr>
                  <w:sz w:val="20"/>
                  <w:szCs w:val="20"/>
                </w:rPr>
                <w:t>BI</w:t>
              </w:r>
            </w:ins>
            <w:del w:id="1190" w:author="Tim Firmin" w:date="2018-07-11T16:19:00Z">
              <w:r w:rsidRPr="00C53168" w:rsidDel="001B0C64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191" w:author="Tim Firmin" w:date="2017-10-12T11:58:00Z">
              <w:tcPr>
                <w:tcW w:w="255" w:type="dxa"/>
              </w:tcPr>
            </w:tcPrChange>
          </w:tcPr>
          <w:p w14:paraId="462126B0" w14:textId="77777777" w:rsidR="008E3125" w:rsidRPr="00C53168" w:rsidDel="003F384E" w:rsidRDefault="008E3125" w:rsidP="00C11E34">
            <w:pPr>
              <w:outlineLvl w:val="0"/>
              <w:rPr>
                <w:del w:id="1192" w:author="Vandana Bangera" w:date="2017-02-02T15:40:00Z"/>
                <w:sz w:val="20"/>
                <w:szCs w:val="20"/>
              </w:rPr>
            </w:pPr>
          </w:p>
        </w:tc>
      </w:tr>
      <w:tr w:rsidR="008E3125" w:rsidRPr="00C53168" w:rsidDel="000F4DBA" w14:paraId="5FC62FFB" w14:textId="77777777" w:rsidTr="00871AE4">
        <w:trPr>
          <w:del w:id="1193" w:author="Vandana Bangera" w:date="2017-02-13T10:35:00Z"/>
          <w:trPrChange w:id="1194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195" w:author="Tim Firmin" w:date="2017-10-12T11:58:00Z">
              <w:tcPr>
                <w:tcW w:w="371" w:type="dxa"/>
              </w:tcPr>
            </w:tcPrChange>
          </w:tcPr>
          <w:p w14:paraId="2B51AD5C" w14:textId="77777777" w:rsidR="008E3125" w:rsidRPr="00C53168" w:rsidDel="000F4DBA" w:rsidRDefault="008E3125" w:rsidP="00C11E34">
            <w:pPr>
              <w:outlineLvl w:val="0"/>
              <w:rPr>
                <w:del w:id="1196" w:author="Vandana Bangera" w:date="2017-02-13T10:35:00Z"/>
                <w:sz w:val="20"/>
                <w:szCs w:val="20"/>
              </w:rPr>
            </w:pPr>
          </w:p>
        </w:tc>
        <w:tc>
          <w:tcPr>
            <w:tcW w:w="758" w:type="dxa"/>
            <w:tcPrChange w:id="1197" w:author="Tim Firmin" w:date="2017-10-12T11:58:00Z">
              <w:tcPr>
                <w:tcW w:w="758" w:type="dxa"/>
                <w:gridSpan w:val="2"/>
              </w:tcPr>
            </w:tcPrChange>
          </w:tcPr>
          <w:p w14:paraId="77745ED0" w14:textId="77777777" w:rsidR="008E3125" w:rsidRPr="00C53168" w:rsidDel="000F4DBA" w:rsidRDefault="008E3125" w:rsidP="00C11E34">
            <w:pPr>
              <w:outlineLvl w:val="0"/>
              <w:rPr>
                <w:del w:id="1198" w:author="Vandana Bangera" w:date="2017-02-13T10:35:00Z"/>
                <w:sz w:val="20"/>
                <w:szCs w:val="20"/>
              </w:rPr>
            </w:pPr>
          </w:p>
        </w:tc>
        <w:tc>
          <w:tcPr>
            <w:tcW w:w="709" w:type="dxa"/>
            <w:tcPrChange w:id="1199" w:author="Tim Firmin" w:date="2017-10-12T11:58:00Z">
              <w:tcPr>
                <w:tcW w:w="709" w:type="dxa"/>
                <w:gridSpan w:val="2"/>
              </w:tcPr>
            </w:tcPrChange>
          </w:tcPr>
          <w:p w14:paraId="46664657" w14:textId="21EBFD97" w:rsidR="008E3125" w:rsidRPr="00C53168" w:rsidDel="000F4DBA" w:rsidRDefault="008E3125" w:rsidP="00C11E34">
            <w:pPr>
              <w:outlineLvl w:val="0"/>
              <w:rPr>
                <w:del w:id="1200" w:author="Vandana Bangera" w:date="2017-02-13T10:35:00Z"/>
                <w:strike/>
                <w:sz w:val="20"/>
                <w:szCs w:val="20"/>
                <w:rPrChange w:id="1201" w:author="Vandana Bangera" w:date="2017-02-17T14:43:00Z">
                  <w:rPr>
                    <w:del w:id="1202" w:author="Vandana Bangera" w:date="2017-02-13T10:35:00Z"/>
                    <w:sz w:val="20"/>
                    <w:szCs w:val="20"/>
                  </w:rPr>
                </w:rPrChange>
              </w:rPr>
            </w:pPr>
            <w:del w:id="1203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20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8</w:delText>
              </w:r>
            </w:del>
          </w:p>
        </w:tc>
        <w:tc>
          <w:tcPr>
            <w:tcW w:w="6662" w:type="dxa"/>
            <w:tcPrChange w:id="1205" w:author="Tim Firmin" w:date="2017-10-12T11:58:00Z">
              <w:tcPr>
                <w:tcW w:w="6662" w:type="dxa"/>
                <w:gridSpan w:val="2"/>
              </w:tcPr>
            </w:tcPrChange>
          </w:tcPr>
          <w:p w14:paraId="5CA541B5" w14:textId="1853EB6E" w:rsidR="008E3125" w:rsidRPr="00C53168" w:rsidDel="00CC049A" w:rsidRDefault="008E3125" w:rsidP="00C11E34">
            <w:pPr>
              <w:outlineLvl w:val="0"/>
              <w:rPr>
                <w:del w:id="1206" w:author="Tim Firmin" w:date="2018-07-11T16:19:00Z"/>
                <w:strike/>
                <w:sz w:val="20"/>
                <w:szCs w:val="20"/>
                <w:rPrChange w:id="1207" w:author="Vandana Bangera" w:date="2017-02-17T14:43:00Z">
                  <w:rPr>
                    <w:del w:id="1208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del w:id="1209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21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SSISConfiguration (if the database already existed)</w:delText>
              </w:r>
            </w:del>
          </w:p>
          <w:p w14:paraId="4AD6AF3E" w14:textId="30362C47" w:rsidR="008E3125" w:rsidRPr="00C53168" w:rsidDel="00CC049A" w:rsidRDefault="008E3125" w:rsidP="00C11E34">
            <w:pPr>
              <w:outlineLvl w:val="0"/>
              <w:rPr>
                <w:del w:id="1211" w:author="Tim Firmin" w:date="2018-07-11T16:19:00Z"/>
                <w:strike/>
                <w:sz w:val="20"/>
                <w:szCs w:val="20"/>
                <w:rPrChange w:id="1212" w:author="Vandana Bangera" w:date="2017-02-17T14:43:00Z">
                  <w:rPr>
                    <w:del w:id="1213" w:author="Tim Firmin" w:date="2018-07-11T16:19:00Z"/>
                    <w:sz w:val="20"/>
                    <w:szCs w:val="20"/>
                  </w:rPr>
                </w:rPrChange>
              </w:rPr>
            </w:pPr>
            <w:del w:id="1214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21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SSISConfiguration:</w:delText>
              </w:r>
            </w:del>
          </w:p>
          <w:p w14:paraId="290DCC58" w14:textId="1C59EC5D" w:rsidR="008E3125" w:rsidRPr="00C53168" w:rsidDel="00CC049A" w:rsidRDefault="008E3125" w:rsidP="00C11E34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16" w:author="Tim Firmin" w:date="2018-07-11T16:19:00Z"/>
                <w:strike/>
                <w:sz w:val="20"/>
                <w:szCs w:val="20"/>
                <w:rPrChange w:id="1217" w:author="Vandana Bangera" w:date="2017-02-17T14:43:00Z">
                  <w:rPr>
                    <w:del w:id="1218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del w:id="1219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22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SSISConfiguration.DropAllObjects.sql</w:delText>
              </w:r>
            </w:del>
          </w:p>
          <w:p w14:paraId="11651840" w14:textId="40CD6016" w:rsidR="008E3125" w:rsidRPr="00C53168" w:rsidDel="000F4DBA" w:rsidRDefault="008E3125" w:rsidP="00C11E34">
            <w:pPr>
              <w:outlineLvl w:val="0"/>
              <w:rPr>
                <w:del w:id="1221" w:author="Vandana Bangera" w:date="2017-02-13T10:35:00Z"/>
                <w:strike/>
                <w:color w:val="000000"/>
                <w:sz w:val="20"/>
                <w:szCs w:val="20"/>
                <w:rPrChange w:id="1222" w:author="Vandana Bangera" w:date="2017-02-17T14:43:00Z">
                  <w:rPr>
                    <w:del w:id="1223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1224" w:author="Tim Firmin" w:date="2018-07-11T16:19:00Z">
              <w:r w:rsidRPr="00C53168" w:rsidDel="00CC049A">
                <w:rPr>
                  <w:strike/>
                  <w:color w:val="000000"/>
                  <w:sz w:val="20"/>
                  <w:szCs w:val="20"/>
                  <w:rPrChange w:id="1225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226" w:author="Tim Firmin" w:date="2017-10-12T11:58:00Z">
              <w:tcPr>
                <w:tcW w:w="1181" w:type="dxa"/>
                <w:gridSpan w:val="5"/>
              </w:tcPr>
            </w:tcPrChange>
          </w:tcPr>
          <w:p w14:paraId="6E5FFF47" w14:textId="252097F9" w:rsidR="008E3125" w:rsidRPr="00C53168" w:rsidDel="000F4DBA" w:rsidRDefault="008E3125" w:rsidP="00C11E34">
            <w:pPr>
              <w:outlineLvl w:val="0"/>
              <w:rPr>
                <w:del w:id="1227" w:author="Vandana Bangera" w:date="2017-02-13T10:35:00Z"/>
                <w:sz w:val="20"/>
                <w:szCs w:val="20"/>
              </w:rPr>
            </w:pPr>
            <w:del w:id="1228" w:author="Tim Firmin" w:date="2018-07-11T16:19:00Z">
              <w:r w:rsidRPr="00C53168" w:rsidDel="00CC049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229" w:author="Tim Firmin" w:date="2017-10-12T11:58:00Z">
              <w:tcPr>
                <w:tcW w:w="520" w:type="dxa"/>
                <w:gridSpan w:val="2"/>
              </w:tcPr>
            </w:tcPrChange>
          </w:tcPr>
          <w:p w14:paraId="73D13130" w14:textId="34A1254C" w:rsidR="008E3125" w:rsidRPr="00C53168" w:rsidDel="000F4DBA" w:rsidRDefault="008E3125" w:rsidP="00C11E34">
            <w:pPr>
              <w:outlineLvl w:val="0"/>
              <w:rPr>
                <w:del w:id="1230" w:author="Vandana Bangera" w:date="2017-02-13T10:35:00Z"/>
                <w:sz w:val="20"/>
                <w:szCs w:val="20"/>
              </w:rPr>
            </w:pPr>
            <w:del w:id="1231" w:author="Tim Firmin" w:date="2018-07-11T16:19:00Z">
              <w:r w:rsidRPr="00C53168" w:rsidDel="00CC049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232" w:author="Tim Firmin" w:date="2017-10-12T11:58:00Z">
              <w:tcPr>
                <w:tcW w:w="255" w:type="dxa"/>
              </w:tcPr>
            </w:tcPrChange>
          </w:tcPr>
          <w:p w14:paraId="3B58FBF1" w14:textId="77777777" w:rsidR="008E3125" w:rsidRPr="00C53168" w:rsidDel="000F4DBA" w:rsidRDefault="008E3125" w:rsidP="00C11E34">
            <w:pPr>
              <w:outlineLvl w:val="0"/>
              <w:rPr>
                <w:del w:id="1233" w:author="Vandana Bangera" w:date="2017-02-13T10:35:00Z"/>
                <w:sz w:val="20"/>
                <w:szCs w:val="20"/>
              </w:rPr>
            </w:pPr>
          </w:p>
        </w:tc>
      </w:tr>
    </w:tbl>
    <w:p w14:paraId="512B8B72" w14:textId="77777777" w:rsidR="0095221C" w:rsidRPr="00C53168" w:rsidRDefault="0095221C" w:rsidP="00541A0C">
      <w:pPr>
        <w:rPr>
          <w:rFonts w:ascii="Verdana" w:hAnsi="Verdana"/>
          <w:sz w:val="20"/>
          <w:szCs w:val="20"/>
          <w:rPrChange w:id="1234" w:author="Vandana Bangera" w:date="2017-02-17T14:43:00Z">
            <w:rPr>
              <w:rFonts w:ascii="Verdana" w:hAnsi="Verdana"/>
              <w:b/>
              <w:sz w:val="20"/>
              <w:szCs w:val="20"/>
            </w:rPr>
          </w:rPrChange>
        </w:rPr>
      </w:pPr>
    </w:p>
    <w:p w14:paraId="0E917766" w14:textId="3AB01351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  <w:ins w:id="1235" w:author="Tim Firmin" w:date="2017-10-12T12:28:00Z">
        <w:r w:rsidR="00EB59FA">
          <w:rPr>
            <w:rFonts w:ascii="Verdana" w:hAnsi="Verdana"/>
            <w:b/>
            <w:sz w:val="20"/>
            <w:szCs w:val="20"/>
          </w:rPr>
          <w:t xml:space="preserve"> [note – some of these tasks now voided due to previous FDM releases]</w:t>
        </w:r>
      </w:ins>
    </w:p>
    <w:p w14:paraId="7D9E3581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1236" w:author="Tim Firmin" w:date="2018-07-11T16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45"/>
        <w:gridCol w:w="530"/>
        <w:gridCol w:w="697"/>
        <w:gridCol w:w="6047"/>
        <w:gridCol w:w="972"/>
        <w:gridCol w:w="545"/>
        <w:gridCol w:w="820"/>
        <w:tblGridChange w:id="1237">
          <w:tblGrid>
            <w:gridCol w:w="862"/>
            <w:gridCol w:w="537"/>
            <w:gridCol w:w="568"/>
            <w:gridCol w:w="6189"/>
            <w:gridCol w:w="913"/>
            <w:gridCol w:w="553"/>
            <w:gridCol w:w="834"/>
          </w:tblGrid>
        </w:tblGridChange>
      </w:tblGrid>
      <w:tr w:rsidR="00C434D7" w:rsidRPr="00E5196B" w14:paraId="4AC91A62" w14:textId="77777777" w:rsidTr="00A77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5" w:type="dxa"/>
            <w:tcPrChange w:id="1238" w:author="Tim Firmin" w:date="2018-07-11T16:32:00Z">
              <w:tcPr>
                <w:tcW w:w="741" w:type="dxa"/>
              </w:tcPr>
            </w:tcPrChange>
          </w:tcPr>
          <w:p w14:paraId="39779192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530" w:type="dxa"/>
            <w:tcPrChange w:id="1239" w:author="Tim Firmin" w:date="2018-07-11T16:32:00Z">
              <w:tcPr>
                <w:tcW w:w="605" w:type="dxa"/>
              </w:tcPr>
            </w:tcPrChange>
          </w:tcPr>
          <w:p w14:paraId="3B1863AF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97" w:type="dxa"/>
            <w:tcPrChange w:id="1240" w:author="Tim Firmin" w:date="2018-07-11T16:32:00Z">
              <w:tcPr>
                <w:tcW w:w="643" w:type="dxa"/>
              </w:tcPr>
            </w:tcPrChange>
          </w:tcPr>
          <w:p w14:paraId="31B4FBA7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047" w:type="dxa"/>
            <w:tcPrChange w:id="1241" w:author="Tim Firmin" w:date="2018-07-11T16:32:00Z">
              <w:tcPr>
                <w:tcW w:w="5816" w:type="dxa"/>
              </w:tcPr>
            </w:tcPrChange>
          </w:tcPr>
          <w:p w14:paraId="07270FA9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972" w:type="dxa"/>
            <w:tcPrChange w:id="1242" w:author="Tim Firmin" w:date="2018-07-11T16:32:00Z">
              <w:tcPr>
                <w:tcW w:w="1061" w:type="dxa"/>
              </w:tcPr>
            </w:tcPrChange>
          </w:tcPr>
          <w:p w14:paraId="00907FA5" w14:textId="77777777" w:rsidR="002F355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427D87BA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Software</w:t>
            </w:r>
          </w:p>
        </w:tc>
        <w:tc>
          <w:tcPr>
            <w:tcW w:w="545" w:type="dxa"/>
            <w:tcPrChange w:id="1243" w:author="Tim Firmin" w:date="2018-07-11T16:32:00Z">
              <w:tcPr>
                <w:tcW w:w="624" w:type="dxa"/>
              </w:tcPr>
            </w:tcPrChange>
          </w:tcPr>
          <w:p w14:paraId="64CCB98B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lastRenderedPageBreak/>
              <w:t>Who?</w:t>
            </w:r>
          </w:p>
        </w:tc>
        <w:tc>
          <w:tcPr>
            <w:tcW w:w="820" w:type="dxa"/>
            <w:tcPrChange w:id="1244" w:author="Tim Firmin" w:date="2018-07-11T16:32:00Z">
              <w:tcPr>
                <w:tcW w:w="966" w:type="dxa"/>
              </w:tcPr>
            </w:tcPrChange>
          </w:tcPr>
          <w:p w14:paraId="1CF70009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C434D7" w:rsidRPr="00E5196B" w14:paraId="629BDA22" w14:textId="77777777" w:rsidTr="00A77172">
        <w:tc>
          <w:tcPr>
            <w:tcW w:w="845" w:type="dxa"/>
            <w:tcPrChange w:id="1245" w:author="Tim Firmin" w:date="2018-07-11T16:32:00Z">
              <w:tcPr>
                <w:tcW w:w="741" w:type="dxa"/>
              </w:tcPr>
            </w:tcPrChange>
          </w:tcPr>
          <w:p w14:paraId="2005F586" w14:textId="40FC9798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1246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1247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530" w:type="dxa"/>
            <w:tcPrChange w:id="1248" w:author="Tim Firmin" w:date="2018-07-11T16:32:00Z">
              <w:tcPr>
                <w:tcW w:w="605" w:type="dxa"/>
              </w:tcPr>
            </w:tcPrChange>
          </w:tcPr>
          <w:p w14:paraId="1FA8D9F1" w14:textId="77777777" w:rsidR="002F3552" w:rsidRDefault="002F3552" w:rsidP="00126310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697" w:type="dxa"/>
            <w:tcPrChange w:id="1249" w:author="Tim Firmin" w:date="2018-07-11T16:32:00Z">
              <w:tcPr>
                <w:tcW w:w="643" w:type="dxa"/>
              </w:tcPr>
            </w:tcPrChange>
          </w:tcPr>
          <w:p w14:paraId="2BBDB83C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47" w:type="dxa"/>
            <w:tcPrChange w:id="1250" w:author="Tim Firmin" w:date="2018-07-11T16:32:00Z">
              <w:tcPr>
                <w:tcW w:w="5816" w:type="dxa"/>
              </w:tcPr>
            </w:tcPrChange>
          </w:tcPr>
          <w:p w14:paraId="2851ACCA" w14:textId="0B0B3C77" w:rsidR="002F3552" w:rsidRDefault="002F3552" w:rsidP="00E13EBA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B9566A">
              <w:rPr>
                <w:b/>
                <w:color w:val="000000"/>
                <w:sz w:val="20"/>
                <w:szCs w:val="20"/>
              </w:rPr>
              <w:t xml:space="preserve">Deploy </w:t>
            </w:r>
            <w:del w:id="1251" w:author="Vandana Bangera" w:date="2017-01-26T16:15:00Z">
              <w:r w:rsidR="00B9566A" w:rsidRPr="00B9566A" w:rsidDel="00474519">
                <w:rPr>
                  <w:b/>
                  <w:sz w:val="20"/>
                  <w:szCs w:val="20"/>
                </w:rPr>
                <w:delText>BI-ADW-U01</w:delText>
              </w:r>
            </w:del>
            <w:ins w:id="1252" w:author="Vandana Bangera" w:date="2017-01-26T16:15:00Z">
              <w:del w:id="1253" w:author="Tim Firmin" w:date="2018-07-11T16:21:00Z">
                <w:r w:rsidR="00474519" w:rsidDel="008E3125">
                  <w:rPr>
                    <w:b/>
                    <w:sz w:val="20"/>
                    <w:szCs w:val="20"/>
                  </w:rPr>
                  <w:delText>Fi</w:delText>
                </w:r>
              </w:del>
            </w:ins>
            <w:ins w:id="1254" w:author="Vandana Bangera" w:date="2017-02-02T16:52:00Z">
              <w:del w:id="1255" w:author="Tim Firmin" w:date="2018-07-11T16:21:00Z">
                <w:r w:rsidR="00351E47" w:rsidDel="008E3125">
                  <w:rPr>
                    <w:b/>
                    <w:sz w:val="20"/>
                    <w:szCs w:val="20"/>
                  </w:rPr>
                  <w:delText>n</w:delText>
                </w:r>
              </w:del>
            </w:ins>
            <w:ins w:id="1256" w:author="Vandana Bangera" w:date="2017-01-26T16:15:00Z">
              <w:del w:id="1257" w:author="Tim Firmin" w:date="2018-07-11T16:21:00Z">
                <w:r w:rsidR="00474519" w:rsidDel="008E3125">
                  <w:rPr>
                    <w:b/>
                    <w:sz w:val="20"/>
                    <w:szCs w:val="20"/>
                  </w:rPr>
                  <w:delText>anceStage</w:delText>
                </w:r>
              </w:del>
            </w:ins>
            <w:ins w:id="1258" w:author="Tim Firmin" w:date="2018-07-11T16:21:00Z">
              <w:r w:rsidR="008E3125">
                <w:rPr>
                  <w:b/>
                  <w:sz w:val="20"/>
                  <w:szCs w:val="20"/>
                </w:rPr>
                <w:t>Di</w:t>
              </w:r>
            </w:ins>
            <w:ins w:id="1259" w:author="Tim Firmin" w:date="2018-07-11T16:31:00Z">
              <w:r w:rsidR="00A77172">
                <w:rPr>
                  <w:b/>
                  <w:sz w:val="20"/>
                  <w:szCs w:val="20"/>
                </w:rPr>
                <w:t>s</w:t>
              </w:r>
            </w:ins>
            <w:ins w:id="1260" w:author="Tim Firmin" w:date="2018-07-11T16:21:00Z">
              <w:r w:rsidR="008E3125">
                <w:rPr>
                  <w:b/>
                  <w:sz w:val="20"/>
                  <w:szCs w:val="20"/>
                </w:rPr>
                <w:t>tribution FPV</w:t>
              </w:r>
            </w:ins>
            <w:r w:rsidR="00B9566A" w:rsidRPr="00B9566A">
              <w:rPr>
                <w:b/>
                <w:sz w:val="20"/>
                <w:szCs w:val="20"/>
              </w:rPr>
              <w:t xml:space="preserve"> </w:t>
            </w:r>
            <w:del w:id="1261" w:author="Tim Firmin" w:date="2018-07-11T16:22:00Z">
              <w:r w:rsidRPr="00B9566A" w:rsidDel="008E3125">
                <w:rPr>
                  <w:b/>
                  <w:color w:val="000000"/>
                  <w:sz w:val="20"/>
                  <w:szCs w:val="20"/>
                </w:rPr>
                <w:delText xml:space="preserve">DB </w:delText>
              </w:r>
            </w:del>
            <w:r w:rsidRPr="00B9566A">
              <w:rPr>
                <w:b/>
                <w:color w:val="000000"/>
                <w:sz w:val="20"/>
                <w:szCs w:val="20"/>
              </w:rPr>
              <w:t>Objects</w:t>
            </w:r>
          </w:p>
          <w:p w14:paraId="605E96CD" w14:textId="77777777" w:rsidR="002F3552" w:rsidRDefault="002F3552" w:rsidP="00E13EBA">
            <w:pPr>
              <w:outlineLvl w:val="0"/>
              <w:rPr>
                <w:ins w:id="1262" w:author="Vandana Bangera" w:date="2017-02-13T13:59:00Z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Execute the following scripts </w:t>
            </w:r>
            <w:r w:rsidR="00B9566A">
              <w:rPr>
                <w:color w:val="000000"/>
                <w:sz w:val="20"/>
                <w:szCs w:val="20"/>
              </w:rPr>
              <w:t>from the Deployment folder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7CC1303" w14:textId="47E4CC1E" w:rsidR="002F2D65" w:rsidRPr="00C71B15" w:rsidDel="00C71B15" w:rsidRDefault="00C71B15" w:rsidP="00C71B15">
            <w:pPr>
              <w:pStyle w:val="ListParagraph"/>
              <w:numPr>
                <w:ilvl w:val="0"/>
                <w:numId w:val="6"/>
              </w:numPr>
              <w:rPr>
                <w:del w:id="1263" w:author="Tim Firmin" w:date="2018-07-11T16:28:00Z"/>
                <w:color w:val="000000"/>
                <w:sz w:val="20"/>
                <w:szCs w:val="20"/>
                <w:highlight w:val="lightGray"/>
                <w:rPrChange w:id="1264" w:author="Tim Firmin" w:date="2017-10-12T12:26:00Z">
                  <w:rPr>
                    <w:del w:id="1265" w:author="Tim Firmin" w:date="2018-07-11T16:28:00Z"/>
                  </w:rPr>
                </w:rPrChange>
              </w:rPr>
              <w:pPrChange w:id="1266" w:author="Vandana Bangera" w:date="2017-02-13T14:00:00Z">
                <w:pPr>
                  <w:outlineLvl w:val="0"/>
                </w:pPr>
              </w:pPrChange>
            </w:pPr>
            <w:ins w:id="1267" w:author="Tim Firmin" w:date="2018-07-11T16:28:00Z">
              <w:r w:rsidRPr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t>DB.DistributionFPV_StagingBuild</w:t>
              </w:r>
            </w:ins>
            <w:ins w:id="1268" w:author="Vandana Bangera" w:date="2017-02-13T13:59:00Z">
              <w:del w:id="1269" w:author="Tim Firmin" w:date="2018-07-11T16:28:00Z">
                <w:r w:rsidR="002F2D65" w:rsidRPr="00C71B15" w:rsidDel="00C71B15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270" w:author="Tim Firmin" w:date="2017-10-12T12:26:00Z">
                      <w:rPr/>
                    </w:rPrChange>
                  </w:rPr>
                  <w:delText>Create the FinanceStage</w:delText>
                </w:r>
              </w:del>
            </w:ins>
            <w:ins w:id="1271" w:author="Vandana Bangera" w:date="2017-02-13T14:00:00Z">
              <w:del w:id="1272" w:author="Tim Firmin" w:date="2018-07-11T16:28:00Z">
                <w:r w:rsidR="002F2D65" w:rsidRPr="00C71B15" w:rsidDel="00C71B15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273" w:author="Tim Firmin" w:date="2017-10-12T12:2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DB  </w:delText>
                </w:r>
              </w:del>
            </w:ins>
          </w:p>
          <w:p w14:paraId="5B021A14" w14:textId="57BF7779" w:rsidR="005215B0" w:rsidDel="00C71B15" w:rsidRDefault="005215B0" w:rsidP="00C71B15">
            <w:pPr>
              <w:pStyle w:val="ListParagraph"/>
              <w:rPr>
                <w:ins w:id="1274" w:author="Vandana Bangera" w:date="2017-02-10T17:31:00Z"/>
                <w:del w:id="1275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ins w:id="1276" w:author="Vandana Bangera" w:date="2017-02-10T17:31:00Z">
              <w:del w:id="1277" w:author="Tim Firmin" w:date="2017-10-12T12:27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278" w:author="Tim Firmin" w:date="2017-10-12T12:26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279" w:author="Tim Firmin" w:date="2017-10-12T12:27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.FinanceStage.publish</w:delText>
                </w:r>
              </w:del>
              <w:del w:id="1280" w:author="Tim Firmin" w:date="2018-07-11T16:28:00Z">
                <w:r w:rsidRPr="005215B0" w:rsidDel="00C71B15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281" w:author="Vandana Bangera" w:date="2017-02-10T17:32:00Z">
              <w:del w:id="1282" w:author="Tim Firmin" w:date="2018-07-11T16:28:00Z">
                <w:r w:rsidR="004134DE" w:rsidDel="00C71B15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</w:delText>
                </w:r>
                <w:r w:rsidR="004134DE" w:rsidRPr="00B9566A" w:rsidDel="00C71B15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in the </w:delText>
                </w:r>
                <w:r w:rsidR="004134DE" w:rsidRPr="00B9566A" w:rsidDel="00C71B15">
                  <w:rPr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  <w:delText>SQLCMD mode</w:delText>
                </w:r>
              </w:del>
            </w:ins>
          </w:p>
          <w:p w14:paraId="7AAF4FBF" w14:textId="1C41EF38" w:rsidR="002F3552" w:rsidDel="00C71B15" w:rsidRDefault="002F3552" w:rsidP="00C71B15">
            <w:pPr>
              <w:pStyle w:val="ListParagraph"/>
              <w:rPr>
                <w:del w:id="1283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84" w:author="Tim Firmin" w:date="2018-07-11T16:28:00Z">
              <w:r w:rsidRPr="00793674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Schemas.sql</w:delText>
              </w:r>
            </w:del>
          </w:p>
          <w:p w14:paraId="32935477" w14:textId="342FB049" w:rsidR="007F6F4B" w:rsidDel="00C71B15" w:rsidRDefault="003E451A" w:rsidP="00C71B15">
            <w:pPr>
              <w:pStyle w:val="ListParagraph"/>
              <w:rPr>
                <w:del w:id="1285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86" w:author="Tim Firmin" w:date="2018-07-11T16:28:00Z">
              <w:r w:rsidRPr="007F6F4B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External Resources</w:delText>
              </w:r>
              <w:r w:rsidR="00B9566A" w:rsidRPr="007F6F4B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AZPMSBLBU001.</w:delText>
              </w:r>
              <w:r w:rsidRPr="007F6F4B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sql</w:delText>
              </w:r>
            </w:del>
          </w:p>
          <w:p w14:paraId="591C194B" w14:textId="78EF55AB" w:rsidR="00F60A65" w:rsidRPr="007F6F4B" w:rsidDel="00C71B15" w:rsidRDefault="007F6F4B" w:rsidP="00C71B15">
            <w:pPr>
              <w:pStyle w:val="ListParagraph"/>
              <w:rPr>
                <w:del w:id="1287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88" w:author="Tim Firmin" w:date="2018-07-11T16:28:00Z">
              <w:r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Ref</w:delText>
              </w:r>
              <w:r w:rsidR="002F3552" w:rsidRPr="007F6F4B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erence.sql</w:delText>
              </w:r>
            </w:del>
          </w:p>
          <w:p w14:paraId="260337B3" w14:textId="10B68453" w:rsidR="002F3552" w:rsidRPr="00793674" w:rsidDel="00C71B15" w:rsidRDefault="002F3552" w:rsidP="00C71B15">
            <w:pPr>
              <w:pStyle w:val="ListParagraph"/>
              <w:rPr>
                <w:del w:id="1289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90" w:author="Tim Firmin" w:date="2018-07-11T16:28:00Z">
              <w:r w:rsidRPr="00793674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Utils.sql</w:delText>
              </w:r>
            </w:del>
          </w:p>
          <w:p w14:paraId="647CA59E" w14:textId="44FF19BA" w:rsidR="002F3552" w:rsidRPr="00793674" w:rsidDel="00C71B15" w:rsidRDefault="002F3552" w:rsidP="00C71B15">
            <w:pPr>
              <w:pStyle w:val="ListParagraph"/>
              <w:rPr>
                <w:del w:id="1291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92" w:author="Tim Firmin" w:date="2018-07-11T16:28:00Z">
              <w:r w:rsidRPr="00793674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Staging.sql</w:delText>
              </w:r>
            </w:del>
          </w:p>
          <w:p w14:paraId="1CEA8534" w14:textId="098AC98B" w:rsidR="002F3552" w:rsidRPr="00793674" w:rsidDel="00C71B15" w:rsidRDefault="002F3552" w:rsidP="00C71B15">
            <w:pPr>
              <w:pStyle w:val="ListParagraph"/>
              <w:rPr>
                <w:del w:id="1293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94" w:author="Tim Firmin" w:date="2018-07-11T16:28:00Z">
              <w:r w:rsidRPr="00793674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Clean.sql</w:delText>
              </w:r>
            </w:del>
          </w:p>
          <w:p w14:paraId="6C04D775" w14:textId="2C628C39" w:rsidR="002F3552" w:rsidRPr="00793674" w:rsidDel="00C71B15" w:rsidRDefault="002F3552" w:rsidP="00C71B15">
            <w:pPr>
              <w:pStyle w:val="ListParagraph"/>
              <w:rPr>
                <w:del w:id="1295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96" w:author="Tim Firmin" w:date="2018-07-11T16:28:00Z">
              <w:r w:rsidRPr="00793674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Transform.sql</w:delText>
              </w:r>
            </w:del>
          </w:p>
          <w:p w14:paraId="10CA8CDB" w14:textId="5BAA3F6C" w:rsidR="002F3552" w:rsidRPr="00793674" w:rsidDel="00C71B15" w:rsidRDefault="002F3552" w:rsidP="00C71B15">
            <w:pPr>
              <w:pStyle w:val="ListParagraph"/>
              <w:rPr>
                <w:del w:id="1297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298" w:author="Tim Firmin" w:date="2018-07-11T16:28:00Z">
              <w:r w:rsidRPr="00793674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Warehouse.sql</w:delText>
              </w:r>
            </w:del>
          </w:p>
          <w:p w14:paraId="458A7005" w14:textId="6E7C626F" w:rsidR="002F3552" w:rsidRPr="00986071" w:rsidDel="00C71B15" w:rsidRDefault="002F3552" w:rsidP="00C71B15">
            <w:pPr>
              <w:pStyle w:val="ListParagraph"/>
              <w:rPr>
                <w:del w:id="1299" w:author="Tim Firmin" w:date="2018-07-11T16:28:00Z"/>
                <w:color w:val="000000"/>
                <w:sz w:val="20"/>
                <w:szCs w:val="20"/>
              </w:rPr>
            </w:pPr>
            <w:del w:id="1300" w:author="Tim Firmin" w:date="2018-07-11T16:28:00Z">
              <w:r w:rsidRPr="00793674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Warehouse.LoadDimDate.sql</w:delText>
              </w:r>
            </w:del>
          </w:p>
          <w:p w14:paraId="6AF84E13" w14:textId="0A5EB68A" w:rsidR="00986071" w:rsidRPr="00D52127" w:rsidDel="00C71B15" w:rsidRDefault="00986071" w:rsidP="00C71B15">
            <w:pPr>
              <w:pStyle w:val="ListParagraph"/>
              <w:rPr>
                <w:del w:id="1301" w:author="Tim Firmin" w:date="2018-07-11T16:28:00Z"/>
                <w:color w:val="000000"/>
                <w:sz w:val="20"/>
                <w:szCs w:val="20"/>
              </w:rPr>
            </w:pPr>
            <w:del w:id="1302" w:author="Tim Firmin" w:date="2018-07-11T16:28:00Z">
              <w:r w:rsidRPr="007F1FB0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PermissionsSetup.sql</w:delText>
              </w:r>
            </w:del>
          </w:p>
          <w:p w14:paraId="52D81C12" w14:textId="2A3B8186" w:rsidR="008E5A04" w:rsidRPr="00A755D2" w:rsidDel="00C71B15" w:rsidRDefault="00D52127" w:rsidP="00C71B15">
            <w:pPr>
              <w:pStyle w:val="ListParagraph"/>
              <w:rPr>
                <w:del w:id="1303" w:author="Tim Firmin" w:date="2018-07-11T16:28:00Z"/>
                <w:color w:val="000000"/>
                <w:sz w:val="20"/>
                <w:szCs w:val="20"/>
              </w:rPr>
            </w:pPr>
            <w:del w:id="1304" w:author="Tim Firmin" w:date="2018-07-11T16:28:00Z">
              <w:r w:rsidRPr="00A755D2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UserSetupUAT</w:delText>
              </w:r>
            </w:del>
            <w:ins w:id="1305" w:author="Vandana Bangera" w:date="2017-02-13T10:55:00Z">
              <w:del w:id="1306" w:author="Tim Firmin" w:date="2018-07-11T16:28:00Z">
                <w:r w:rsidR="00DC15FB" w:rsidRPr="00A755D2" w:rsidDel="00C71B15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  <w:del w:id="1307" w:author="Tim Firmin" w:date="2017-10-12T12:27:00Z">
                <w:r w:rsidR="00DC15FB" w:rsidRPr="00A755D2"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del w:id="1308" w:author="Tim Firmin" w:date="2018-07-11T16:28:00Z">
              <w:r w:rsidRPr="00A755D2" w:rsidDel="00C71B1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  <w:ins w:id="1309" w:author="Vandana Bangera" w:date="2017-02-13T14:17:00Z">
              <w:del w:id="1310" w:author="Tim Firmin" w:date="2018-07-11T16:28:00Z">
                <w:r w:rsidR="001C6343" w:rsidRPr="00A755D2" w:rsidDel="00C71B15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47B9D167" w14:textId="298E5F32" w:rsidR="002F3552" w:rsidRPr="00A51E90" w:rsidRDefault="002F3552" w:rsidP="00C71B15">
            <w:pPr>
              <w:pStyle w:val="ListParagraph"/>
              <w:rPr>
                <w:color w:val="000000"/>
                <w:sz w:val="20"/>
                <w:szCs w:val="20"/>
              </w:rPr>
              <w:pPrChange w:id="1311" w:author="Tim Firmin" w:date="2018-07-11T16:28:00Z">
                <w:pPr>
                  <w:pStyle w:val="ListParagraph"/>
                </w:pPr>
              </w:pPrChange>
            </w:pPr>
            <w:del w:id="1312" w:author="Tim Firmin" w:date="2018-07-11T16:28:00Z">
              <w:r w:rsidDel="00C71B15">
                <w:rPr>
                  <w:color w:val="000000"/>
                  <w:sz w:val="20"/>
                  <w:szCs w:val="20"/>
                </w:rPr>
                <w:delText>Save the results for each script in the release folder.</w:delText>
              </w:r>
            </w:del>
          </w:p>
        </w:tc>
        <w:tc>
          <w:tcPr>
            <w:tcW w:w="972" w:type="dxa"/>
            <w:tcPrChange w:id="1313" w:author="Tim Firmin" w:date="2018-07-11T16:32:00Z">
              <w:tcPr>
                <w:tcW w:w="1061" w:type="dxa"/>
              </w:tcPr>
            </w:tcPrChange>
          </w:tcPr>
          <w:p w14:paraId="3EA347B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5" w:type="dxa"/>
            <w:tcPrChange w:id="1314" w:author="Tim Firmin" w:date="2018-07-11T16:32:00Z">
              <w:tcPr>
                <w:tcW w:w="624" w:type="dxa"/>
              </w:tcPr>
            </w:tcPrChange>
          </w:tcPr>
          <w:p w14:paraId="1903158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0" w:type="dxa"/>
            <w:tcPrChange w:id="1315" w:author="Tim Firmin" w:date="2018-07-11T16:32:00Z">
              <w:tcPr>
                <w:tcW w:w="966" w:type="dxa"/>
              </w:tcPr>
            </w:tcPrChange>
          </w:tcPr>
          <w:p w14:paraId="265D4138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C71B15" w:rsidRPr="00E5196B" w:rsidDel="00A77172" w14:paraId="69FDD47D" w14:textId="7C04BBEF" w:rsidTr="00A77172">
        <w:trPr>
          <w:ins w:id="1316" w:author="Vandana Bangera" w:date="2017-02-02T15:41:00Z"/>
          <w:del w:id="1317" w:author="Tim Firmin" w:date="2018-07-11T16:31:00Z"/>
        </w:trPr>
        <w:tc>
          <w:tcPr>
            <w:tcW w:w="845" w:type="dxa"/>
            <w:tcPrChange w:id="1318" w:author="Tim Firmin" w:date="2018-07-11T16:32:00Z">
              <w:tcPr>
                <w:tcW w:w="741" w:type="dxa"/>
              </w:tcPr>
            </w:tcPrChange>
          </w:tcPr>
          <w:p w14:paraId="100C2D8F" w14:textId="3A2E42AD" w:rsidR="00C71B15" w:rsidDel="00A77172" w:rsidRDefault="00C71B15" w:rsidP="00B63752">
            <w:pPr>
              <w:outlineLvl w:val="0"/>
              <w:rPr>
                <w:ins w:id="1319" w:author="Vandana Bangera" w:date="2017-02-02T15:41:00Z"/>
                <w:del w:id="1320" w:author="Tim Firmin" w:date="2018-07-11T16:31:00Z"/>
                <w:sz w:val="20"/>
                <w:szCs w:val="20"/>
              </w:rPr>
            </w:pPr>
            <w:ins w:id="1321" w:author="Vandana Bangera" w:date="2017-02-02T15:42:00Z">
              <w:del w:id="1322" w:author="Tim Firmin" w:date="2018-07-11T16:31:00Z">
                <w:r w:rsidDel="00A77172">
                  <w:rPr>
                    <w:sz w:val="20"/>
                    <w:szCs w:val="20"/>
                  </w:rPr>
                  <w:delText>&lt;TBC&gt;</w:delText>
                </w:r>
              </w:del>
            </w:ins>
          </w:p>
        </w:tc>
        <w:tc>
          <w:tcPr>
            <w:tcW w:w="530" w:type="dxa"/>
            <w:tcPrChange w:id="1323" w:author="Tim Firmin" w:date="2018-07-11T16:32:00Z">
              <w:tcPr>
                <w:tcW w:w="605" w:type="dxa"/>
              </w:tcPr>
            </w:tcPrChange>
          </w:tcPr>
          <w:p w14:paraId="3E3C8D4F" w14:textId="1BC0AA23" w:rsidR="00C71B15" w:rsidDel="00A77172" w:rsidRDefault="00C71B15" w:rsidP="00126310">
            <w:pPr>
              <w:outlineLvl w:val="0"/>
              <w:rPr>
                <w:ins w:id="1324" w:author="Vandana Bangera" w:date="2017-02-02T15:41:00Z"/>
                <w:del w:id="1325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326" w:author="Tim Firmin" w:date="2018-07-11T16:32:00Z">
              <w:tcPr>
                <w:tcW w:w="643" w:type="dxa"/>
              </w:tcPr>
            </w:tcPrChange>
          </w:tcPr>
          <w:p w14:paraId="3405D8AE" w14:textId="27D03202" w:rsidR="00C71B15" w:rsidDel="00A77172" w:rsidRDefault="00C71B15" w:rsidP="004E265B">
            <w:pPr>
              <w:outlineLvl w:val="0"/>
              <w:rPr>
                <w:ins w:id="1327" w:author="Vandana Bangera" w:date="2017-02-02T15:41:00Z"/>
                <w:del w:id="1328" w:author="Tim Firmin" w:date="2018-07-11T16:31:00Z"/>
                <w:sz w:val="20"/>
                <w:szCs w:val="20"/>
              </w:rPr>
            </w:pPr>
            <w:ins w:id="1329" w:author="Vandana Bangera" w:date="2017-02-02T15:42:00Z">
              <w:del w:id="1330" w:author="Tim Firmin" w:date="2018-07-11T16:28:00Z">
                <w:r w:rsidDel="00EC4E76">
                  <w:rPr>
                    <w:sz w:val="20"/>
                    <w:szCs w:val="20"/>
                  </w:rPr>
                  <w:delText>2</w:delText>
                </w:r>
              </w:del>
            </w:ins>
          </w:p>
        </w:tc>
        <w:tc>
          <w:tcPr>
            <w:tcW w:w="6047" w:type="dxa"/>
            <w:tcPrChange w:id="1331" w:author="Tim Firmin" w:date="2018-07-11T16:32:00Z">
              <w:tcPr>
                <w:tcW w:w="5816" w:type="dxa"/>
              </w:tcPr>
            </w:tcPrChange>
          </w:tcPr>
          <w:p w14:paraId="5F5661E7" w14:textId="099B3A9C" w:rsidR="00C71B15" w:rsidDel="00EC4E76" w:rsidRDefault="00C71B15" w:rsidP="008E5A04">
            <w:pPr>
              <w:outlineLvl w:val="0"/>
              <w:rPr>
                <w:ins w:id="1332" w:author="Vandana Bangera" w:date="2017-02-13T14:11:00Z"/>
                <w:del w:id="1333" w:author="Tim Firmin" w:date="2018-07-11T16:28:00Z"/>
                <w:b/>
                <w:color w:val="000000"/>
                <w:sz w:val="20"/>
                <w:szCs w:val="20"/>
              </w:rPr>
            </w:pPr>
            <w:ins w:id="1334" w:author="Vandana Bangera" w:date="2017-02-02T15:42:00Z">
              <w:del w:id="1335" w:author="Tim Firmin" w:date="2018-07-11T16:28:00Z">
                <w:r w:rsidRPr="00B9566A" w:rsidDel="00EC4E76">
                  <w:rPr>
                    <w:b/>
                    <w:color w:val="000000"/>
                    <w:sz w:val="20"/>
                    <w:szCs w:val="20"/>
                  </w:rPr>
                  <w:delText xml:space="preserve">Deploy </w:delText>
                </w:r>
                <w:r w:rsidDel="00EC4E76">
                  <w:rPr>
                    <w:b/>
                    <w:sz w:val="20"/>
                    <w:szCs w:val="20"/>
                  </w:rPr>
                  <w:delText>Fi</w:delText>
                </w:r>
              </w:del>
            </w:ins>
            <w:ins w:id="1336" w:author="Vandana Bangera" w:date="2017-02-02T15:55:00Z">
              <w:del w:id="1337" w:author="Tim Firmin" w:date="2018-07-11T16:28:00Z">
                <w:r w:rsidDel="00EC4E76">
                  <w:rPr>
                    <w:b/>
                    <w:sz w:val="20"/>
                    <w:szCs w:val="20"/>
                  </w:rPr>
                  <w:delText>n</w:delText>
                </w:r>
              </w:del>
            </w:ins>
            <w:ins w:id="1338" w:author="Vandana Bangera" w:date="2017-02-02T15:42:00Z">
              <w:del w:id="1339" w:author="Tim Firmin" w:date="2018-07-11T16:28:00Z">
                <w:r w:rsidDel="00EC4E76">
                  <w:rPr>
                    <w:b/>
                    <w:sz w:val="20"/>
                    <w:szCs w:val="20"/>
                  </w:rPr>
                  <w:delText>anceDataMart</w:delText>
                </w:r>
                <w:r w:rsidRPr="00B9566A" w:rsidDel="00EC4E76">
                  <w:rPr>
                    <w:b/>
                    <w:sz w:val="20"/>
                    <w:szCs w:val="20"/>
                  </w:rPr>
                  <w:delText xml:space="preserve"> </w:delText>
                </w:r>
                <w:r w:rsidRPr="00B9566A" w:rsidDel="00EC4E76">
                  <w:rPr>
                    <w:b/>
                    <w:color w:val="000000"/>
                    <w:sz w:val="20"/>
                    <w:szCs w:val="20"/>
                  </w:rPr>
                  <w:delText>DB Objects</w:delText>
                </w:r>
              </w:del>
            </w:ins>
          </w:p>
          <w:p w14:paraId="0FF6BAD4" w14:textId="437BC768" w:rsidR="00C71B15" w:rsidRPr="0005462E" w:rsidDel="00EC4E76" w:rsidRDefault="00C71B15">
            <w:pPr>
              <w:pStyle w:val="ListParagraph"/>
              <w:numPr>
                <w:ilvl w:val="0"/>
                <w:numId w:val="22"/>
              </w:numPr>
              <w:outlineLvl w:val="0"/>
              <w:rPr>
                <w:ins w:id="1340" w:author="Vandana Bangera" w:date="2017-02-02T15:42:00Z"/>
                <w:del w:id="1341" w:author="Tim Firmin" w:date="2018-07-11T16:28:00Z"/>
                <w:color w:val="000000"/>
                <w:sz w:val="20"/>
                <w:szCs w:val="20"/>
                <w:highlight w:val="lightGray"/>
                <w:rPrChange w:id="1342" w:author="Tim Firmin" w:date="2017-10-12T12:26:00Z">
                  <w:rPr>
                    <w:ins w:id="1343" w:author="Vandana Bangera" w:date="2017-02-02T15:42:00Z"/>
                    <w:del w:id="1344" w:author="Tim Firmin" w:date="2018-07-11T16:28:00Z"/>
                    <w:b/>
                  </w:rPr>
                </w:rPrChange>
              </w:rPr>
              <w:pPrChange w:id="1345" w:author="Vandana Bangera" w:date="2017-02-13T14:11:00Z">
                <w:pPr>
                  <w:outlineLvl w:val="0"/>
                </w:pPr>
              </w:pPrChange>
            </w:pPr>
            <w:ins w:id="1346" w:author="Vandana Bangera" w:date="2017-02-13T14:11:00Z">
              <w:del w:id="1347" w:author="Tim Firmin" w:date="2018-07-11T16:28:00Z">
                <w:r w:rsidRPr="0005462E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348" w:author="Tim Firmin" w:date="2017-10-12T12:26:00Z">
                      <w:rPr/>
                    </w:rPrChange>
                  </w:rPr>
                  <w:delText>Create the Finance</w:delText>
                </w:r>
              </w:del>
            </w:ins>
            <w:ins w:id="1349" w:author="Vandana Bangera" w:date="2017-02-13T14:14:00Z">
              <w:del w:id="1350" w:author="Tim Firmin" w:date="2018-07-11T16:28:00Z">
                <w:r w:rsidRPr="0005462E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351" w:author="Tim Firmin" w:date="2017-10-12T12:2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DataMart</w:delText>
                </w:r>
              </w:del>
            </w:ins>
            <w:ins w:id="1352" w:author="Vandana Bangera" w:date="2017-02-13T14:11:00Z">
              <w:del w:id="1353" w:author="Tim Firmin" w:date="2018-07-11T16:28:00Z">
                <w:r w:rsidRPr="0005462E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354" w:author="Tim Firmin" w:date="2017-10-12T12:26:00Z">
                      <w:rPr/>
                    </w:rPrChange>
                  </w:rPr>
                  <w:delText xml:space="preserve"> DB</w:delText>
                </w:r>
              </w:del>
              <w:del w:id="1355" w:author="Tim Firmin" w:date="2017-10-12T12:26:00Z">
                <w:r w:rsidRPr="0005462E" w:rsidDel="0005462E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356" w:author="Tim Firmin" w:date="2017-10-12T12:26:00Z">
                      <w:rPr/>
                    </w:rPrChange>
                  </w:rPr>
                  <w:delText xml:space="preserve"> </w:delText>
                </w:r>
              </w:del>
              <w:del w:id="1357" w:author="Tim Firmin" w:date="2018-07-11T16:28:00Z">
                <w:r w:rsidRPr="0005462E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358" w:author="Tim Firmin" w:date="2017-10-12T12:26:00Z">
                      <w:rPr/>
                    </w:rPrChange>
                  </w:rPr>
                  <w:delText xml:space="preserve"> </w:delText>
                </w:r>
              </w:del>
            </w:ins>
          </w:p>
          <w:p w14:paraId="076A1DAD" w14:textId="3F2838B2" w:rsidR="00C71B15" w:rsidDel="00EC4E76" w:rsidRDefault="00C71B15" w:rsidP="0005462E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59" w:author="Vandana Bangera" w:date="2017-02-03T10:53:00Z"/>
                <w:del w:id="1360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ins w:id="1361" w:author="Vandana Bangera" w:date="2017-02-10T17:31:00Z">
              <w:del w:id="1362" w:author="Tim Firmin" w:date="2017-10-12T12:27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363" w:author="Tim Firmin" w:date="2017-10-12T12:26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364" w:author="Tim Firmin" w:date="2017-10-12T12:27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</w:delText>
                </w:r>
                <w:r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DataMart</w:delText>
                </w:r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.publish</w:delText>
                </w:r>
              </w:del>
              <w:del w:id="1365" w:author="Tim Firmin" w:date="2018-07-11T16:28:00Z">
                <w:r w:rsidRPr="005215B0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366" w:author="Vandana Bangera" w:date="2017-02-10T17:32:00Z">
              <w:del w:id="1367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</w:delText>
                </w:r>
                <w:r w:rsidRPr="00B9566A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in the </w:delText>
                </w:r>
                <w:r w:rsidRPr="00B9566A" w:rsidDel="00EC4E76">
                  <w:rPr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  <w:delText>SQLCMD mode</w:delText>
                </w:r>
              </w:del>
            </w:ins>
          </w:p>
          <w:p w14:paraId="0D013457" w14:textId="0513E63A" w:rsidR="00C71B15" w:rsidDel="00EC4E76" w:rsidRDefault="00C71B15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68" w:author="Vandana Bangera" w:date="2017-02-03T10:53:00Z"/>
                <w:del w:id="1369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ins w:id="1370" w:author="Vandana Bangera" w:date="2017-02-03T10:53:00Z">
              <w:del w:id="1371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PermissionsSetup.sql</w:delText>
                </w:r>
              </w:del>
            </w:ins>
          </w:p>
          <w:p w14:paraId="0241B3D1" w14:textId="45FA99CB" w:rsidR="00C71B15" w:rsidRPr="001C6343" w:rsidDel="00EC4E76" w:rsidRDefault="00C71B15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72" w:author="Vandana Bangera" w:date="2017-02-02T15:42:00Z"/>
                <w:del w:id="1373" w:author="Tim Firmin" w:date="2018-07-11T16:28:00Z"/>
                <w:rFonts w:ascii="Times New Roman" w:hAnsi="Times New Roman"/>
                <w:color w:val="FF0000"/>
                <w:sz w:val="20"/>
                <w:szCs w:val="20"/>
                <w:rPrChange w:id="1374" w:author="Vandana Bangera" w:date="2017-02-13T14:17:00Z">
                  <w:rPr>
                    <w:ins w:id="1375" w:author="Vandana Bangera" w:date="2017-02-02T15:42:00Z"/>
                    <w:del w:id="1376" w:author="Tim Firmin" w:date="2018-07-11T16:28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ins w:id="1377" w:author="Vandana Bangera" w:date="2017-02-03T10:53:00Z">
              <w:del w:id="1378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</w:ins>
            <w:ins w:id="1379" w:author="Vandana Bangera" w:date="2017-02-13T10:55:00Z">
              <w:del w:id="1380" w:author="Tim Firmin" w:date="2017-10-12T12:27:00Z">
                <w:r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381" w:author="Vandana Bangera" w:date="2017-02-03T10:53:00Z">
              <w:del w:id="1382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383" w:author="Vandana Bangera" w:date="2017-02-13T14:17:00Z">
              <w:del w:id="1384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2D9C13F9" w14:textId="23241E6F" w:rsidR="00C71B15" w:rsidRPr="00B9566A" w:rsidDel="00A77172" w:rsidRDefault="00C71B15" w:rsidP="00E13EBA">
            <w:pPr>
              <w:outlineLvl w:val="0"/>
              <w:rPr>
                <w:ins w:id="1385" w:author="Vandana Bangera" w:date="2017-02-02T15:41:00Z"/>
                <w:del w:id="1386" w:author="Tim Firmin" w:date="2018-07-11T16:31:00Z"/>
                <w:b/>
                <w:color w:val="000000"/>
                <w:sz w:val="20"/>
                <w:szCs w:val="20"/>
              </w:rPr>
            </w:pPr>
            <w:ins w:id="1387" w:author="Vandana Bangera" w:date="2017-02-14T15:16:00Z">
              <w:del w:id="1388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Save the results for each script in the release folder.</w:delText>
                </w:r>
              </w:del>
            </w:ins>
          </w:p>
        </w:tc>
        <w:tc>
          <w:tcPr>
            <w:tcW w:w="972" w:type="dxa"/>
            <w:tcPrChange w:id="1389" w:author="Tim Firmin" w:date="2018-07-11T16:32:00Z">
              <w:tcPr>
                <w:tcW w:w="1061" w:type="dxa"/>
              </w:tcPr>
            </w:tcPrChange>
          </w:tcPr>
          <w:p w14:paraId="57B6F007" w14:textId="7365F3F8" w:rsidR="00C71B15" w:rsidDel="00A77172" w:rsidRDefault="00C71B15" w:rsidP="004E265B">
            <w:pPr>
              <w:outlineLvl w:val="0"/>
              <w:rPr>
                <w:ins w:id="1390" w:author="Vandana Bangera" w:date="2017-02-02T15:41:00Z"/>
                <w:del w:id="1391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392" w:author="Tim Firmin" w:date="2018-07-11T16:32:00Z">
              <w:tcPr>
                <w:tcW w:w="624" w:type="dxa"/>
              </w:tcPr>
            </w:tcPrChange>
          </w:tcPr>
          <w:p w14:paraId="202332B5" w14:textId="193A16CB" w:rsidR="00C71B15" w:rsidDel="00A77172" w:rsidRDefault="00C71B15" w:rsidP="004E265B">
            <w:pPr>
              <w:outlineLvl w:val="0"/>
              <w:rPr>
                <w:ins w:id="1393" w:author="Vandana Bangera" w:date="2017-02-02T15:41:00Z"/>
                <w:del w:id="1394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395" w:author="Tim Firmin" w:date="2018-07-11T16:32:00Z">
              <w:tcPr>
                <w:tcW w:w="966" w:type="dxa"/>
              </w:tcPr>
            </w:tcPrChange>
          </w:tcPr>
          <w:p w14:paraId="015D0E64" w14:textId="648922B1" w:rsidR="00C71B15" w:rsidDel="00A77172" w:rsidRDefault="00C71B15" w:rsidP="004E265B">
            <w:pPr>
              <w:outlineLvl w:val="0"/>
              <w:rPr>
                <w:ins w:id="1396" w:author="Vandana Bangera" w:date="2017-02-02T15:41:00Z"/>
                <w:del w:id="1397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3662A282" w14:textId="6FF1F9DD" w:rsidTr="00A77172">
        <w:trPr>
          <w:del w:id="1398" w:author="Tim Firmin" w:date="2018-07-11T16:31:00Z"/>
        </w:trPr>
        <w:tc>
          <w:tcPr>
            <w:tcW w:w="845" w:type="dxa"/>
            <w:tcPrChange w:id="1399" w:author="Tim Firmin" w:date="2018-07-11T16:32:00Z">
              <w:tcPr>
                <w:tcW w:w="741" w:type="dxa"/>
              </w:tcPr>
            </w:tcPrChange>
          </w:tcPr>
          <w:p w14:paraId="49CDA829" w14:textId="5CAAC5A5" w:rsidR="00C71B15" w:rsidRPr="00E5196B" w:rsidDel="00A77172" w:rsidRDefault="00C71B15" w:rsidP="002F3552">
            <w:pPr>
              <w:outlineLvl w:val="0"/>
              <w:rPr>
                <w:del w:id="1400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401" w:author="Tim Firmin" w:date="2018-07-11T16:32:00Z">
              <w:tcPr>
                <w:tcW w:w="605" w:type="dxa"/>
              </w:tcPr>
            </w:tcPrChange>
          </w:tcPr>
          <w:p w14:paraId="71B90FA6" w14:textId="1E6D34AB" w:rsidR="00C71B15" w:rsidRPr="00E5196B" w:rsidDel="00A77172" w:rsidRDefault="00C71B15" w:rsidP="00B63752">
            <w:pPr>
              <w:outlineLvl w:val="0"/>
              <w:rPr>
                <w:del w:id="1402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403" w:author="Tim Firmin" w:date="2018-07-11T16:32:00Z">
              <w:tcPr>
                <w:tcW w:w="643" w:type="dxa"/>
              </w:tcPr>
            </w:tcPrChange>
          </w:tcPr>
          <w:p w14:paraId="639A3C94" w14:textId="1F159E7F" w:rsidR="00C71B15" w:rsidRPr="00E5196B" w:rsidDel="00A77172" w:rsidRDefault="00C71B15" w:rsidP="004E265B">
            <w:pPr>
              <w:outlineLvl w:val="0"/>
              <w:rPr>
                <w:del w:id="1404" w:author="Tim Firmin" w:date="2018-07-11T16:31:00Z"/>
                <w:sz w:val="20"/>
                <w:szCs w:val="20"/>
              </w:rPr>
            </w:pPr>
            <w:ins w:id="1405" w:author="Vandana Bangera" w:date="2017-02-03T10:54:00Z">
              <w:del w:id="1406" w:author="Tim Firmin" w:date="2018-07-11T16:28:00Z">
                <w:r w:rsidDel="00EC4E76">
                  <w:rPr>
                    <w:sz w:val="20"/>
                    <w:szCs w:val="20"/>
                  </w:rPr>
                  <w:delText>3</w:delText>
                </w:r>
              </w:del>
            </w:ins>
            <w:del w:id="1407" w:author="Tim Firmin" w:date="2018-07-11T16:28:00Z">
              <w:r w:rsidDel="00EC4E76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6047" w:type="dxa"/>
            <w:tcPrChange w:id="1408" w:author="Tim Firmin" w:date="2018-07-11T16:32:00Z">
              <w:tcPr>
                <w:tcW w:w="5816" w:type="dxa"/>
              </w:tcPr>
            </w:tcPrChange>
          </w:tcPr>
          <w:p w14:paraId="2F12DB8C" w14:textId="1BA560C6" w:rsidR="00C71B15" w:rsidRPr="00202D54" w:rsidDel="00EC4E76" w:rsidRDefault="00C71B15" w:rsidP="005E6FA0">
            <w:pPr>
              <w:outlineLvl w:val="0"/>
              <w:rPr>
                <w:del w:id="1409" w:author="Tim Firmin" w:date="2018-07-11T16:28:00Z"/>
                <w:color w:val="000000"/>
                <w:sz w:val="20"/>
                <w:szCs w:val="20"/>
                <w:highlight w:val="lightGray"/>
                <w:rPrChange w:id="1410" w:author="Tim Firmin" w:date="2017-10-12T12:27:00Z">
                  <w:rPr>
                    <w:del w:id="1411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412" w:author="Tim Firmin" w:date="2018-07-11T16:28:00Z">
              <w:r w:rsidRPr="00202D54" w:rsidDel="00EC4E76">
                <w:rPr>
                  <w:b/>
                  <w:color w:val="000000"/>
                  <w:sz w:val="20"/>
                  <w:szCs w:val="20"/>
                  <w:highlight w:val="lightGray"/>
                  <w:rPrChange w:id="1413" w:author="Tim Firmin" w:date="2017-10-12T12:2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 xml:space="preserve">Deploy BISystemUAT </w:delText>
              </w:r>
            </w:del>
            <w:ins w:id="1414" w:author="Vandana Bangera" w:date="2017-02-13T12:26:00Z">
              <w:del w:id="1415" w:author="Tim Firmin" w:date="2018-07-11T16:28:00Z">
                <w:r w:rsidRPr="00202D54" w:rsidDel="00EC4E76">
                  <w:rPr>
                    <w:b/>
                    <w:color w:val="000000"/>
                    <w:sz w:val="20"/>
                    <w:szCs w:val="20"/>
                    <w:highlight w:val="lightGray"/>
                    <w:rPrChange w:id="1416" w:author="Tim Firmin" w:date="2017-10-12T12:2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BISystem</w:delText>
                </w:r>
              </w:del>
              <w:del w:id="1417" w:author="Tim Firmin" w:date="2017-10-12T12:33:00Z">
                <w:r w:rsidRPr="00202D54" w:rsidDel="00EA52C9">
                  <w:rPr>
                    <w:b/>
                    <w:color w:val="000000"/>
                    <w:sz w:val="20"/>
                    <w:szCs w:val="20"/>
                    <w:highlight w:val="lightGray"/>
                    <w:rPrChange w:id="1418" w:author="Tim Firmin" w:date="2017-10-12T12:2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419" w:author="Tim Firmin" w:date="2018-07-11T16:28:00Z">
                <w:r w:rsidRPr="00202D54" w:rsidDel="00EC4E76">
                  <w:rPr>
                    <w:b/>
                    <w:color w:val="000000"/>
                    <w:sz w:val="20"/>
                    <w:szCs w:val="20"/>
                    <w:highlight w:val="lightGray"/>
                    <w:rPrChange w:id="1420" w:author="Tim Firmin" w:date="2017-10-12T12:2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</w:delText>
                </w:r>
              </w:del>
            </w:ins>
            <w:del w:id="1421" w:author="Tim Firmin" w:date="2018-07-11T16:28:00Z">
              <w:r w:rsidRPr="00202D54" w:rsidDel="00EC4E76">
                <w:rPr>
                  <w:b/>
                  <w:color w:val="000000"/>
                  <w:sz w:val="20"/>
                  <w:szCs w:val="20"/>
                  <w:highlight w:val="lightGray"/>
                  <w:rPrChange w:id="1422" w:author="Tim Firmin" w:date="2017-10-12T12:2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DB Objects</w:delText>
              </w:r>
            </w:del>
          </w:p>
          <w:p w14:paraId="017D6547" w14:textId="0500262C" w:rsidR="00C71B15" w:rsidRPr="00202D54" w:rsidDel="00EC4E76" w:rsidRDefault="00C71B15" w:rsidP="005E6FA0">
            <w:pPr>
              <w:outlineLvl w:val="0"/>
              <w:rPr>
                <w:del w:id="1423" w:author="Tim Firmin" w:date="2018-07-11T16:28:00Z"/>
                <w:color w:val="000000"/>
                <w:sz w:val="20"/>
                <w:szCs w:val="20"/>
                <w:highlight w:val="lightGray"/>
                <w:rPrChange w:id="1424" w:author="Tim Firmin" w:date="2017-10-12T12:27:00Z">
                  <w:rPr>
                    <w:del w:id="1425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426" w:author="Tim Firmin" w:date="2018-07-11T16:28:00Z">
              <w:r w:rsidRPr="00202D54" w:rsidDel="00EC4E76">
                <w:rPr>
                  <w:color w:val="000000"/>
                  <w:sz w:val="20"/>
                  <w:szCs w:val="20"/>
                  <w:highlight w:val="lightGray"/>
                  <w:rPrChange w:id="1427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Deployment\BISystem folder:</w:delText>
              </w:r>
            </w:del>
          </w:p>
          <w:p w14:paraId="42A2F8FC" w14:textId="4C06743E" w:rsidR="00C71B15" w:rsidRPr="00202D54" w:rsidDel="00EC4E76" w:rsidRDefault="00C71B15" w:rsidP="00B9566A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428" w:author="Tim Firmin" w:date="2018-07-11T16:28:00Z"/>
                <w:color w:val="000000"/>
                <w:sz w:val="20"/>
                <w:szCs w:val="20"/>
                <w:highlight w:val="lightGray"/>
                <w:rPrChange w:id="1429" w:author="Tim Firmin" w:date="2017-10-12T12:27:00Z">
                  <w:rPr>
                    <w:del w:id="1430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431" w:author="Tim Firmin" w:date="2018-07-11T16:28:00Z">
              <w:r w:rsidRPr="00202D54" w:rsidDel="00EC4E76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432" w:author="Tim Firmin" w:date="2017-10-12T12:27:00Z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rPrChange>
                </w:rPr>
                <w:delText>BISystem.Publish</w:delText>
              </w:r>
            </w:del>
            <w:ins w:id="1433" w:author="Vandana Bangera" w:date="2017-02-14T11:53:00Z">
              <w:del w:id="1434" w:author="Tim Firmin" w:date="2017-10-12T12:33:00Z">
                <w:r w:rsidRPr="00202D54" w:rsidDel="00EA52C9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435" w:author="Tim Firmin" w:date="2017-10-12T12:27:00Z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436" w:author="Tim Firmin" w:date="2018-07-11T16:28:00Z">
                <w:r w:rsidRPr="00202D54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437" w:author="Tim Firmin" w:date="2017-10-12T12:27:00Z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rPrChange>
                  </w:rPr>
                  <w:delText>.Publish</w:delText>
                </w:r>
              </w:del>
            </w:ins>
            <w:del w:id="1438" w:author="Tim Firmin" w:date="2018-07-11T16:28:00Z">
              <w:r w:rsidRPr="00202D54" w:rsidDel="00EC4E76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439" w:author="Tim Firmin" w:date="2017-10-12T12:27:00Z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rPrChange>
                </w:rPr>
                <w:delText xml:space="preserve">.sql in the </w:delText>
              </w:r>
              <w:r w:rsidRPr="00202D54" w:rsidDel="00EC4E76">
                <w:rPr>
                  <w:rFonts w:ascii="Times New Roman" w:hAnsi="Times New Roman"/>
                  <w:b/>
                  <w:color w:val="000000"/>
                  <w:sz w:val="20"/>
                  <w:szCs w:val="20"/>
                  <w:highlight w:val="lightGray"/>
                  <w:u w:val="single"/>
                  <w:rPrChange w:id="1440" w:author="Tim Firmin" w:date="2017-10-12T12:27:00Z">
                    <w:rPr>
                      <w:rFonts w:ascii="Times New Roman" w:hAnsi="Times New Roman"/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0136AB20" w14:textId="57200ABE" w:rsidR="00C71B15" w:rsidDel="00EC4E76" w:rsidRDefault="00C71B15" w:rsidP="00F6726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441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442" w:author="Tim Firmin" w:date="2018-07-11T16:28:00Z">
              <w:r w:rsidRPr="00202D54" w:rsidDel="00EC4E76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443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BISystem.PermissionsSetupUAT</w:delText>
              </w:r>
            </w:del>
            <w:ins w:id="1444" w:author="Vandana Bangera" w:date="2017-02-13T10:55:00Z">
              <w:del w:id="1445" w:author="Tim Firmin" w:date="2018-07-11T16:28:00Z">
                <w:r w:rsidRPr="00202D54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446" w:author="Tim Firmin" w:date="2017-10-12T12:2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PermissionsSetup</w:delText>
                </w:r>
              </w:del>
              <w:del w:id="1447" w:author="Tim Firmin" w:date="2017-10-12T12:27:00Z">
                <w:r w:rsidRPr="00202D54" w:rsidDel="00202D54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448" w:author="Tim Firmin" w:date="2017-10-12T12:2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</w:ins>
            <w:del w:id="1449" w:author="Tim Firmin" w:date="2018-07-11T16:28:00Z">
              <w:r w:rsidRPr="00202D54" w:rsidDel="00EC4E76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450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  <w:p w14:paraId="294FA5D2" w14:textId="6757537F" w:rsidR="00C71B15" w:rsidRPr="00452E89" w:rsidDel="00EC4E76" w:rsidRDefault="00C71B15">
            <w:pPr>
              <w:rPr>
                <w:del w:id="1451" w:author="Tim Firmin" w:date="2018-07-11T16:28:00Z"/>
                <w:color w:val="000000"/>
                <w:sz w:val="20"/>
                <w:szCs w:val="20"/>
                <w:highlight w:val="lightGray"/>
                <w:rPrChange w:id="1452" w:author="Tim Firmin" w:date="2018-01-05T15:28:00Z">
                  <w:rPr>
                    <w:del w:id="1453" w:author="Tim Firmin" w:date="2018-07-11T16:28:00Z"/>
                    <w:color w:val="000000"/>
                    <w:sz w:val="20"/>
                    <w:szCs w:val="20"/>
                  </w:rPr>
                </w:rPrChange>
              </w:rPr>
              <w:pPrChange w:id="1454" w:author="Tim Firmin" w:date="2018-01-05T15:24:00Z">
                <w:pPr>
                  <w:outlineLvl w:val="0"/>
                </w:pPr>
              </w:pPrChange>
            </w:pPr>
            <w:del w:id="1455" w:author="Tim Firmin" w:date="2018-07-11T16:28:00Z">
              <w:r w:rsidRPr="00452E89" w:rsidDel="00EC4E76">
                <w:rPr>
                  <w:color w:val="000000"/>
                  <w:sz w:val="20"/>
                  <w:szCs w:val="20"/>
                  <w:highlight w:val="lightGray"/>
                  <w:rPrChange w:id="1456" w:author="Tim Firmin" w:date="2018-01-05T15:28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Edit (to set the key value) and execute the following script in the Deployment folder to setup the Blob Key in [Secure].[Configurations]:</w:delText>
              </w:r>
            </w:del>
          </w:p>
          <w:p w14:paraId="6F992FCC" w14:textId="327E3FA2" w:rsidR="00C71B15" w:rsidRPr="00601E53" w:rsidDel="00A77172" w:rsidRDefault="00C71B15">
            <w:pPr>
              <w:rPr>
                <w:del w:id="1457" w:author="Tim Firmin" w:date="2018-07-11T16:31:00Z"/>
              </w:rPr>
              <w:pPrChange w:id="1458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del w:id="1459" w:author="Tim Firmin" w:date="2018-07-11T16:28:00Z">
              <w:r w:rsidRPr="00A8735B" w:rsidDel="00EC4E76">
                <w:rPr>
                  <w:rPrChange w:id="1460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BISystem.SecureConfigurationSetupUAT.sql</w:delText>
              </w:r>
            </w:del>
          </w:p>
        </w:tc>
        <w:tc>
          <w:tcPr>
            <w:tcW w:w="972" w:type="dxa"/>
            <w:tcPrChange w:id="1461" w:author="Tim Firmin" w:date="2018-07-11T16:32:00Z">
              <w:tcPr>
                <w:tcW w:w="1061" w:type="dxa"/>
              </w:tcPr>
            </w:tcPrChange>
          </w:tcPr>
          <w:p w14:paraId="62CB8787" w14:textId="512F5B34" w:rsidR="00C71B15" w:rsidDel="00A77172" w:rsidRDefault="00C71B15" w:rsidP="004E265B">
            <w:pPr>
              <w:outlineLvl w:val="0"/>
              <w:rPr>
                <w:del w:id="1462" w:author="Tim Firmin" w:date="2018-07-11T16:31:00Z"/>
                <w:sz w:val="20"/>
                <w:szCs w:val="20"/>
              </w:rPr>
            </w:pPr>
            <w:del w:id="1463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1464" w:author="Tim Firmin" w:date="2018-07-11T16:32:00Z">
              <w:tcPr>
                <w:tcW w:w="624" w:type="dxa"/>
              </w:tcPr>
            </w:tcPrChange>
          </w:tcPr>
          <w:p w14:paraId="351B232E" w14:textId="19CB70B7" w:rsidR="00C71B15" w:rsidRPr="00E5196B" w:rsidDel="00A77172" w:rsidRDefault="00C71B15" w:rsidP="004E265B">
            <w:pPr>
              <w:outlineLvl w:val="0"/>
              <w:rPr>
                <w:del w:id="1465" w:author="Tim Firmin" w:date="2018-07-11T16:31:00Z"/>
                <w:sz w:val="20"/>
                <w:szCs w:val="20"/>
              </w:rPr>
            </w:pPr>
            <w:del w:id="1466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1467" w:author="Tim Firmin" w:date="2018-07-11T16:32:00Z">
              <w:tcPr>
                <w:tcW w:w="966" w:type="dxa"/>
              </w:tcPr>
            </w:tcPrChange>
          </w:tcPr>
          <w:p w14:paraId="6D216D15" w14:textId="2CAFD102" w:rsidR="00C71B15" w:rsidDel="00A77172" w:rsidRDefault="00C71B15" w:rsidP="004E265B">
            <w:pPr>
              <w:outlineLvl w:val="0"/>
              <w:rPr>
                <w:del w:id="1468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1FE4D8C4" w14:textId="013268A9" w:rsidTr="00A77172">
        <w:trPr>
          <w:del w:id="1469" w:author="Tim Firmin" w:date="2018-07-11T16:31:00Z"/>
        </w:trPr>
        <w:tc>
          <w:tcPr>
            <w:tcW w:w="845" w:type="dxa"/>
            <w:tcPrChange w:id="1470" w:author="Tim Firmin" w:date="2018-07-11T16:32:00Z">
              <w:tcPr>
                <w:tcW w:w="741" w:type="dxa"/>
              </w:tcPr>
            </w:tcPrChange>
          </w:tcPr>
          <w:p w14:paraId="01013404" w14:textId="310B7FB5" w:rsidR="00C71B15" w:rsidDel="00A77172" w:rsidRDefault="00C71B15" w:rsidP="00D373D9">
            <w:pPr>
              <w:outlineLvl w:val="0"/>
              <w:rPr>
                <w:del w:id="1471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472" w:author="Tim Firmin" w:date="2018-07-11T16:32:00Z">
              <w:tcPr>
                <w:tcW w:w="605" w:type="dxa"/>
              </w:tcPr>
            </w:tcPrChange>
          </w:tcPr>
          <w:p w14:paraId="26352850" w14:textId="212F164D" w:rsidR="00C71B15" w:rsidDel="00A77172" w:rsidRDefault="00C71B15" w:rsidP="00B63752">
            <w:pPr>
              <w:outlineLvl w:val="0"/>
              <w:rPr>
                <w:del w:id="1473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474" w:author="Tim Firmin" w:date="2018-07-11T16:32:00Z">
              <w:tcPr>
                <w:tcW w:w="643" w:type="dxa"/>
              </w:tcPr>
            </w:tcPrChange>
          </w:tcPr>
          <w:p w14:paraId="60585B01" w14:textId="4A3B7967" w:rsidR="00C71B15" w:rsidDel="00A77172" w:rsidRDefault="00C71B15" w:rsidP="00D373D9">
            <w:pPr>
              <w:outlineLvl w:val="0"/>
              <w:rPr>
                <w:del w:id="1475" w:author="Tim Firmin" w:date="2018-07-11T16:31:00Z"/>
                <w:sz w:val="20"/>
                <w:szCs w:val="20"/>
              </w:rPr>
            </w:pPr>
            <w:ins w:id="1476" w:author="Vandana Bangera" w:date="2017-02-06T16:15:00Z">
              <w:del w:id="1477" w:author="Tim Firmin" w:date="2018-07-11T16:28:00Z">
                <w:r w:rsidDel="00EC4E76">
                  <w:rPr>
                    <w:sz w:val="20"/>
                    <w:szCs w:val="20"/>
                  </w:rPr>
                  <w:delText>4</w:delText>
                </w:r>
              </w:del>
            </w:ins>
            <w:del w:id="1478" w:author="Tim Firmin" w:date="2018-07-11T16:28:00Z">
              <w:r w:rsidDel="00EC4E7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6047" w:type="dxa"/>
            <w:tcPrChange w:id="1479" w:author="Tim Firmin" w:date="2018-07-11T16:32:00Z">
              <w:tcPr>
                <w:tcW w:w="5816" w:type="dxa"/>
              </w:tcPr>
            </w:tcPrChange>
          </w:tcPr>
          <w:p w14:paraId="38A827D1" w14:textId="79CD68DD" w:rsidR="00C71B15" w:rsidRPr="001345A1" w:rsidDel="00A77172" w:rsidRDefault="00C71B15">
            <w:pPr>
              <w:outlineLvl w:val="0"/>
              <w:rPr>
                <w:del w:id="1480" w:author="Tim Firmin" w:date="2018-07-11T16:31:00Z"/>
                <w:b/>
                <w:color w:val="000000"/>
                <w:sz w:val="20"/>
                <w:szCs w:val="20"/>
              </w:rPr>
            </w:pPr>
            <w:del w:id="1481" w:author="Tim Firmin" w:date="2018-07-11T16:28:00Z">
              <w:r w:rsidDel="00EC4E76">
                <w:rPr>
                  <w:b/>
                  <w:color w:val="000000"/>
                  <w:sz w:val="20"/>
                  <w:szCs w:val="20"/>
                </w:rPr>
                <w:delText>Setup SSIS DB Permissions</w:delText>
              </w:r>
            </w:del>
            <w:ins w:id="1482" w:author="Jon Myers" w:date="2017-01-16T09:49:00Z">
              <w:del w:id="1483" w:author="Tim Firmin" w:date="2018-07-11T16:28:00Z">
                <w:r w:rsidDel="00EC4E76">
                  <w:rPr>
                    <w:b/>
                    <w:color w:val="000000"/>
                    <w:sz w:val="20"/>
                    <w:szCs w:val="20"/>
                  </w:rPr>
                  <w:delText xml:space="preserve"> (</w:delText>
                </w:r>
                <w:r w:rsidRPr="00303A52" w:rsidDel="00EC4E76">
                  <w:rPr>
                    <w:b/>
                    <w:color w:val="000000"/>
                    <w:sz w:val="20"/>
                    <w:szCs w:val="20"/>
                  </w:rPr>
                  <w:delText xml:space="preserve">on </w:delText>
                </w:r>
                <w:r w:rsidRPr="00303A52" w:rsidDel="00EC4E76">
                  <w:rPr>
                    <w:rFonts w:cs="Arial"/>
                    <w:b/>
                    <w:sz w:val="20"/>
                    <w:szCs w:val="20"/>
                    <w:rPrChange w:id="1484" w:author="Jon Myers" w:date="2017-01-16T09:50:00Z">
                      <w:rPr>
                        <w:rFonts w:cs="Arial"/>
                        <w:sz w:val="20"/>
                        <w:szCs w:val="20"/>
                      </w:rPr>
                    </w:rPrChange>
                  </w:rPr>
                  <w:delText>AZI-MS-SIS-U</w:delText>
                </w:r>
              </w:del>
            </w:ins>
            <w:ins w:id="1485" w:author="Vandana Bangera" w:date="2017-02-13T10:56:00Z">
              <w:del w:id="1486" w:author="Tim Firmin" w:date="2017-10-12T12:28:00Z">
                <w:r w:rsidDel="00EB59FA">
                  <w:rPr>
                    <w:rFonts w:cs="Arial"/>
                    <w:b/>
                    <w:sz w:val="20"/>
                    <w:szCs w:val="20"/>
                  </w:rPr>
                  <w:delText>T</w:delText>
                </w:r>
              </w:del>
              <w:del w:id="1487" w:author="Tim Firmin" w:date="2018-07-11T16:28:00Z">
                <w:r w:rsidDel="00EC4E76">
                  <w:rPr>
                    <w:rFonts w:cs="Arial"/>
                    <w:b/>
                    <w:sz w:val="20"/>
                    <w:szCs w:val="20"/>
                  </w:rPr>
                  <w:delText>0</w:delText>
                </w:r>
              </w:del>
            </w:ins>
            <w:ins w:id="1488" w:author="Jon Myers" w:date="2017-01-16T09:49:00Z">
              <w:del w:id="1489" w:author="Tim Firmin" w:date="2018-07-11T16:28:00Z">
                <w:r w:rsidRPr="00303A52" w:rsidDel="00EC4E76">
                  <w:rPr>
                    <w:rFonts w:cs="Arial"/>
                    <w:b/>
                    <w:sz w:val="20"/>
                    <w:szCs w:val="20"/>
                    <w:rPrChange w:id="1490" w:author="Jon Myers" w:date="2017-01-16T09:50:00Z">
                      <w:rPr>
                        <w:rFonts w:cs="Arial"/>
                        <w:sz w:val="20"/>
                        <w:szCs w:val="20"/>
                      </w:rPr>
                    </w:rPrChange>
                  </w:rPr>
                  <w:delText>01, 50501)</w:delText>
                </w:r>
              </w:del>
            </w:ins>
          </w:p>
        </w:tc>
        <w:tc>
          <w:tcPr>
            <w:tcW w:w="972" w:type="dxa"/>
            <w:tcPrChange w:id="1491" w:author="Tim Firmin" w:date="2018-07-11T16:32:00Z">
              <w:tcPr>
                <w:tcW w:w="1061" w:type="dxa"/>
              </w:tcPr>
            </w:tcPrChange>
          </w:tcPr>
          <w:p w14:paraId="260C550B" w14:textId="666F328B" w:rsidR="00C71B15" w:rsidDel="00A77172" w:rsidRDefault="00C71B15" w:rsidP="00D373D9">
            <w:pPr>
              <w:outlineLvl w:val="0"/>
              <w:rPr>
                <w:del w:id="1492" w:author="Tim Firmin" w:date="2018-07-11T16:31:00Z"/>
                <w:sz w:val="20"/>
                <w:szCs w:val="20"/>
              </w:rPr>
            </w:pPr>
            <w:del w:id="1493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1494" w:author="Tim Firmin" w:date="2018-07-11T16:32:00Z">
              <w:tcPr>
                <w:tcW w:w="624" w:type="dxa"/>
              </w:tcPr>
            </w:tcPrChange>
          </w:tcPr>
          <w:p w14:paraId="422751DA" w14:textId="52F2ECB7" w:rsidR="00C71B15" w:rsidDel="00A77172" w:rsidRDefault="00C71B15" w:rsidP="00D373D9">
            <w:pPr>
              <w:outlineLvl w:val="0"/>
              <w:rPr>
                <w:del w:id="1495" w:author="Tim Firmin" w:date="2018-07-11T16:31:00Z"/>
                <w:sz w:val="20"/>
                <w:szCs w:val="20"/>
              </w:rPr>
            </w:pPr>
            <w:del w:id="1496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1497" w:author="Tim Firmin" w:date="2018-07-11T16:32:00Z">
              <w:tcPr>
                <w:tcW w:w="966" w:type="dxa"/>
              </w:tcPr>
            </w:tcPrChange>
          </w:tcPr>
          <w:p w14:paraId="797BDD47" w14:textId="4C7009BD" w:rsidR="00C71B15" w:rsidDel="00A77172" w:rsidRDefault="00C71B15" w:rsidP="00D373D9">
            <w:pPr>
              <w:outlineLvl w:val="0"/>
              <w:rPr>
                <w:del w:id="1498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03B753CF" w14:textId="6D3B7D49" w:rsidTr="00A77172">
        <w:trPr>
          <w:ins w:id="1499" w:author="Vandana Bangera" w:date="2017-02-13T14:29:00Z"/>
          <w:del w:id="1500" w:author="Tim Firmin" w:date="2018-07-11T16:31:00Z"/>
        </w:trPr>
        <w:tc>
          <w:tcPr>
            <w:tcW w:w="845" w:type="dxa"/>
            <w:tcPrChange w:id="1501" w:author="Tim Firmin" w:date="2018-07-11T16:32:00Z">
              <w:tcPr>
                <w:tcW w:w="741" w:type="dxa"/>
              </w:tcPr>
            </w:tcPrChange>
          </w:tcPr>
          <w:p w14:paraId="295CA74E" w14:textId="05E5DC70" w:rsidR="00C71B15" w:rsidDel="00A77172" w:rsidRDefault="00C71B15" w:rsidP="00D373D9">
            <w:pPr>
              <w:outlineLvl w:val="0"/>
              <w:rPr>
                <w:ins w:id="1502" w:author="Vandana Bangera" w:date="2017-02-13T14:29:00Z"/>
                <w:del w:id="1503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504" w:author="Tim Firmin" w:date="2018-07-11T16:32:00Z">
              <w:tcPr>
                <w:tcW w:w="605" w:type="dxa"/>
              </w:tcPr>
            </w:tcPrChange>
          </w:tcPr>
          <w:p w14:paraId="628B157A" w14:textId="5E465B46" w:rsidR="00C71B15" w:rsidDel="00A77172" w:rsidRDefault="00C71B15" w:rsidP="00B63752">
            <w:pPr>
              <w:outlineLvl w:val="0"/>
              <w:rPr>
                <w:ins w:id="1505" w:author="Vandana Bangera" w:date="2017-02-13T14:29:00Z"/>
                <w:del w:id="1506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507" w:author="Tim Firmin" w:date="2018-07-11T16:32:00Z">
              <w:tcPr>
                <w:tcW w:w="643" w:type="dxa"/>
              </w:tcPr>
            </w:tcPrChange>
          </w:tcPr>
          <w:p w14:paraId="0CC3E7BA" w14:textId="49C340D6" w:rsidR="00C71B15" w:rsidDel="00A77172" w:rsidRDefault="00C71B15" w:rsidP="00D373D9">
            <w:pPr>
              <w:outlineLvl w:val="0"/>
              <w:rPr>
                <w:ins w:id="1508" w:author="Vandana Bangera" w:date="2017-02-13T14:29:00Z"/>
                <w:del w:id="1509" w:author="Tim Firmin" w:date="2018-07-11T16:31:00Z"/>
                <w:sz w:val="20"/>
                <w:szCs w:val="20"/>
              </w:rPr>
            </w:pPr>
            <w:ins w:id="1510" w:author="Vandana Bangera" w:date="2017-02-13T14:34:00Z">
              <w:del w:id="1511" w:author="Tim Firmin" w:date="2018-07-11T16:28:00Z">
                <w:r w:rsidDel="00EC4E76">
                  <w:rPr>
                    <w:sz w:val="20"/>
                    <w:szCs w:val="20"/>
                  </w:rPr>
                  <w:delText>4.1</w:delText>
                </w:r>
              </w:del>
            </w:ins>
          </w:p>
        </w:tc>
        <w:tc>
          <w:tcPr>
            <w:tcW w:w="6047" w:type="dxa"/>
            <w:tcPrChange w:id="1512" w:author="Tim Firmin" w:date="2018-07-11T16:32:00Z">
              <w:tcPr>
                <w:tcW w:w="5816" w:type="dxa"/>
              </w:tcPr>
            </w:tcPrChange>
          </w:tcPr>
          <w:p w14:paraId="529D8E74" w14:textId="47E218BC" w:rsidR="00C71B15" w:rsidDel="00A77172" w:rsidRDefault="00C71B15">
            <w:pPr>
              <w:outlineLvl w:val="0"/>
              <w:rPr>
                <w:ins w:id="1513" w:author="Vandana Bangera" w:date="2017-02-13T14:29:00Z"/>
                <w:del w:id="1514" w:author="Tim Firmin" w:date="2018-07-11T16:31:00Z"/>
                <w:b/>
                <w:color w:val="000000"/>
                <w:sz w:val="20"/>
                <w:szCs w:val="20"/>
              </w:rPr>
            </w:pPr>
            <w:ins w:id="1515" w:author="Vandana Bangera" w:date="2017-02-13T14:34:00Z">
              <w:del w:id="1516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Create the </w:delText>
                </w:r>
              </w:del>
              <w:del w:id="1517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  <w:del w:id="1518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SSISDB </w:delText>
                </w:r>
              </w:del>
              <w:del w:id="1519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FinanceDataMart</w:delText>
                </w:r>
              </w:del>
              <w:del w:id="1520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folder</w:delText>
                </w:r>
              </w:del>
            </w:ins>
          </w:p>
        </w:tc>
        <w:tc>
          <w:tcPr>
            <w:tcW w:w="972" w:type="dxa"/>
            <w:tcPrChange w:id="1521" w:author="Tim Firmin" w:date="2018-07-11T16:32:00Z">
              <w:tcPr>
                <w:tcW w:w="1061" w:type="dxa"/>
              </w:tcPr>
            </w:tcPrChange>
          </w:tcPr>
          <w:p w14:paraId="016EE7B7" w14:textId="47DBB36C" w:rsidR="00C71B15" w:rsidDel="00A77172" w:rsidRDefault="00C71B15" w:rsidP="00D373D9">
            <w:pPr>
              <w:outlineLvl w:val="0"/>
              <w:rPr>
                <w:ins w:id="1522" w:author="Vandana Bangera" w:date="2017-02-13T14:29:00Z"/>
                <w:del w:id="1523" w:author="Tim Firmin" w:date="2018-07-11T16:31:00Z"/>
                <w:sz w:val="20"/>
                <w:szCs w:val="20"/>
              </w:rPr>
            </w:pPr>
            <w:ins w:id="1524" w:author="Vandana Bangera" w:date="2017-02-13T14:36:00Z">
              <w:del w:id="1525" w:author="Tim Firmin" w:date="2018-07-11T16:28:00Z">
                <w:r w:rsidDel="00EC4E76">
                  <w:rPr>
                    <w:sz w:val="20"/>
                    <w:szCs w:val="20"/>
                  </w:rPr>
                  <w:delText>SSMS</w:delText>
                </w:r>
              </w:del>
            </w:ins>
          </w:p>
        </w:tc>
        <w:tc>
          <w:tcPr>
            <w:tcW w:w="545" w:type="dxa"/>
            <w:tcPrChange w:id="1526" w:author="Tim Firmin" w:date="2018-07-11T16:32:00Z">
              <w:tcPr>
                <w:tcW w:w="624" w:type="dxa"/>
              </w:tcPr>
            </w:tcPrChange>
          </w:tcPr>
          <w:p w14:paraId="16BBF65B" w14:textId="527F08E1" w:rsidR="00C71B15" w:rsidDel="00A77172" w:rsidRDefault="00C71B15" w:rsidP="00D373D9">
            <w:pPr>
              <w:outlineLvl w:val="0"/>
              <w:rPr>
                <w:ins w:id="1527" w:author="Vandana Bangera" w:date="2017-02-13T14:29:00Z"/>
                <w:del w:id="1528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529" w:author="Tim Firmin" w:date="2018-07-11T16:32:00Z">
              <w:tcPr>
                <w:tcW w:w="966" w:type="dxa"/>
              </w:tcPr>
            </w:tcPrChange>
          </w:tcPr>
          <w:p w14:paraId="43E6AE3E" w14:textId="6E8486FD" w:rsidR="00C71B15" w:rsidDel="00A77172" w:rsidRDefault="00C71B15" w:rsidP="00D373D9">
            <w:pPr>
              <w:outlineLvl w:val="0"/>
              <w:rPr>
                <w:ins w:id="1530" w:author="Vandana Bangera" w:date="2017-02-13T14:29:00Z"/>
                <w:del w:id="1531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2B3CD597" w14:textId="2B2238E1" w:rsidTr="00A77172">
        <w:trPr>
          <w:del w:id="1532" w:author="Tim Firmin" w:date="2018-07-11T16:31:00Z"/>
        </w:trPr>
        <w:tc>
          <w:tcPr>
            <w:tcW w:w="845" w:type="dxa"/>
            <w:tcPrChange w:id="1533" w:author="Tim Firmin" w:date="2018-07-11T16:32:00Z">
              <w:tcPr>
                <w:tcW w:w="741" w:type="dxa"/>
              </w:tcPr>
            </w:tcPrChange>
          </w:tcPr>
          <w:p w14:paraId="2B16EEBD" w14:textId="1E425095" w:rsidR="00C71B15" w:rsidDel="00A77172" w:rsidRDefault="00C71B15" w:rsidP="00D373D9">
            <w:pPr>
              <w:outlineLvl w:val="0"/>
              <w:rPr>
                <w:del w:id="1534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535" w:author="Tim Firmin" w:date="2018-07-11T16:32:00Z">
              <w:tcPr>
                <w:tcW w:w="605" w:type="dxa"/>
              </w:tcPr>
            </w:tcPrChange>
          </w:tcPr>
          <w:p w14:paraId="29D18787" w14:textId="711A2FBB" w:rsidR="00C71B15" w:rsidDel="00A77172" w:rsidRDefault="00C71B15" w:rsidP="00B63752">
            <w:pPr>
              <w:outlineLvl w:val="0"/>
              <w:rPr>
                <w:del w:id="1536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537" w:author="Tim Firmin" w:date="2018-07-11T16:32:00Z">
              <w:tcPr>
                <w:tcW w:w="643" w:type="dxa"/>
              </w:tcPr>
            </w:tcPrChange>
          </w:tcPr>
          <w:p w14:paraId="664908BA" w14:textId="4CDEAAEB" w:rsidR="00C71B15" w:rsidRPr="00526C13" w:rsidDel="00A77172" w:rsidRDefault="00C71B15" w:rsidP="00D373D9">
            <w:pPr>
              <w:outlineLvl w:val="0"/>
              <w:rPr>
                <w:del w:id="1538" w:author="Tim Firmin" w:date="2018-07-11T16:31:00Z"/>
                <w:strike/>
                <w:sz w:val="20"/>
                <w:szCs w:val="20"/>
                <w:rPrChange w:id="1539" w:author="Vandana Bangera" w:date="2017-02-06T16:15:00Z">
                  <w:rPr>
                    <w:del w:id="1540" w:author="Tim Firmin" w:date="2018-07-11T16:31:00Z"/>
                    <w:sz w:val="20"/>
                    <w:szCs w:val="20"/>
                  </w:rPr>
                </w:rPrChange>
              </w:rPr>
            </w:pPr>
            <w:del w:id="1541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54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3,1</w:delText>
              </w:r>
            </w:del>
          </w:p>
        </w:tc>
        <w:tc>
          <w:tcPr>
            <w:tcW w:w="6047" w:type="dxa"/>
            <w:tcPrChange w:id="1543" w:author="Tim Firmin" w:date="2018-07-11T16:32:00Z">
              <w:tcPr>
                <w:tcW w:w="5816" w:type="dxa"/>
              </w:tcPr>
            </w:tcPrChange>
          </w:tcPr>
          <w:p w14:paraId="1AE0BABD" w14:textId="45CFFDA1" w:rsidR="00C71B15" w:rsidRPr="00526C13" w:rsidDel="00EC4E76" w:rsidRDefault="00C71B15" w:rsidP="00CC014F">
            <w:pPr>
              <w:outlineLvl w:val="0"/>
              <w:rPr>
                <w:del w:id="1544" w:author="Tim Firmin" w:date="2018-07-11T16:28:00Z"/>
                <w:strike/>
                <w:color w:val="000000"/>
                <w:sz w:val="20"/>
                <w:szCs w:val="20"/>
                <w:rPrChange w:id="1545" w:author="Vandana Bangera" w:date="2017-02-06T16:15:00Z">
                  <w:rPr>
                    <w:del w:id="1546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547" w:author="Tim Firmin" w:date="2018-07-11T16:28:00Z">
              <w:r w:rsidRPr="00526C13" w:rsidDel="00EC4E76">
                <w:rPr>
                  <w:strike/>
                  <w:color w:val="000000"/>
                  <w:sz w:val="20"/>
                  <w:szCs w:val="20"/>
                  <w:rPrChange w:id="1548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Deployment\SSISDB folder:</w:delText>
              </w:r>
            </w:del>
          </w:p>
          <w:p w14:paraId="3A689F1B" w14:textId="5741ECFE" w:rsidR="00C71B15" w:rsidRPr="00526C13" w:rsidDel="00A77172" w:rsidRDefault="00C71B15" w:rsidP="00E23F2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49" w:author="Tim Firmin" w:date="2018-07-11T16:31:00Z"/>
                <w:b/>
                <w:strike/>
                <w:color w:val="000000"/>
                <w:sz w:val="20"/>
                <w:szCs w:val="20"/>
                <w:rPrChange w:id="1550" w:author="Vandana Bangera" w:date="2017-02-06T16:15:00Z">
                  <w:rPr>
                    <w:del w:id="1551" w:author="Tim Firmin" w:date="2018-07-11T16:31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552" w:author="Tim Firmin" w:date="2018-07-11T16:28:00Z">
              <w:r w:rsidRPr="00526C13" w:rsidDel="00EC4E76">
                <w:rPr>
                  <w:strike/>
                  <w:color w:val="000000"/>
                  <w:sz w:val="20"/>
                  <w:szCs w:val="20"/>
                  <w:rPrChange w:id="1553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SSISDB.UserSetupUAT.sql</w:delText>
              </w:r>
            </w:del>
          </w:p>
        </w:tc>
        <w:tc>
          <w:tcPr>
            <w:tcW w:w="972" w:type="dxa"/>
            <w:tcPrChange w:id="1554" w:author="Tim Firmin" w:date="2018-07-11T16:32:00Z">
              <w:tcPr>
                <w:tcW w:w="1061" w:type="dxa"/>
              </w:tcPr>
            </w:tcPrChange>
          </w:tcPr>
          <w:p w14:paraId="5AAC9C5C" w14:textId="172DAE82" w:rsidR="00C71B15" w:rsidDel="00A77172" w:rsidRDefault="00C71B15" w:rsidP="00D373D9">
            <w:pPr>
              <w:outlineLvl w:val="0"/>
              <w:rPr>
                <w:del w:id="1555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556" w:author="Tim Firmin" w:date="2018-07-11T16:32:00Z">
              <w:tcPr>
                <w:tcW w:w="624" w:type="dxa"/>
              </w:tcPr>
            </w:tcPrChange>
          </w:tcPr>
          <w:p w14:paraId="2AF74F30" w14:textId="4E8C69B9" w:rsidR="00C71B15" w:rsidDel="00A77172" w:rsidRDefault="00C71B15" w:rsidP="00D373D9">
            <w:pPr>
              <w:outlineLvl w:val="0"/>
              <w:rPr>
                <w:del w:id="1557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558" w:author="Tim Firmin" w:date="2018-07-11T16:32:00Z">
              <w:tcPr>
                <w:tcW w:w="966" w:type="dxa"/>
              </w:tcPr>
            </w:tcPrChange>
          </w:tcPr>
          <w:p w14:paraId="6CA5AF23" w14:textId="7BC0B665" w:rsidR="00C71B15" w:rsidDel="00A77172" w:rsidRDefault="00C71B15" w:rsidP="00D373D9">
            <w:pPr>
              <w:outlineLvl w:val="0"/>
              <w:rPr>
                <w:del w:id="1559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41E5AC90" w14:textId="73723996" w:rsidTr="00A77172">
        <w:trPr>
          <w:del w:id="1560" w:author="Tim Firmin" w:date="2018-07-11T16:31:00Z"/>
        </w:trPr>
        <w:tc>
          <w:tcPr>
            <w:tcW w:w="845" w:type="dxa"/>
            <w:tcPrChange w:id="1561" w:author="Tim Firmin" w:date="2018-07-11T16:32:00Z">
              <w:tcPr>
                <w:tcW w:w="741" w:type="dxa"/>
              </w:tcPr>
            </w:tcPrChange>
          </w:tcPr>
          <w:p w14:paraId="57DACFB4" w14:textId="5AECD0B3" w:rsidR="00C71B15" w:rsidDel="00A77172" w:rsidRDefault="00C71B15" w:rsidP="00572EA1">
            <w:pPr>
              <w:outlineLvl w:val="0"/>
              <w:rPr>
                <w:del w:id="1562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563" w:author="Tim Firmin" w:date="2018-07-11T16:32:00Z">
              <w:tcPr>
                <w:tcW w:w="605" w:type="dxa"/>
              </w:tcPr>
            </w:tcPrChange>
          </w:tcPr>
          <w:p w14:paraId="005F2208" w14:textId="4A0F4F60" w:rsidR="00C71B15" w:rsidDel="00A77172" w:rsidRDefault="00C71B15" w:rsidP="00572EA1">
            <w:pPr>
              <w:outlineLvl w:val="0"/>
              <w:rPr>
                <w:del w:id="1564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565" w:author="Tim Firmin" w:date="2018-07-11T16:32:00Z">
              <w:tcPr>
                <w:tcW w:w="643" w:type="dxa"/>
              </w:tcPr>
            </w:tcPrChange>
          </w:tcPr>
          <w:p w14:paraId="5CA94720" w14:textId="71A23E04" w:rsidR="00C71B15" w:rsidRPr="00526C13" w:rsidDel="00A77172" w:rsidRDefault="00C71B15" w:rsidP="001C618E">
            <w:pPr>
              <w:outlineLvl w:val="0"/>
              <w:rPr>
                <w:del w:id="1566" w:author="Tim Firmin" w:date="2018-07-11T16:31:00Z"/>
                <w:strike/>
                <w:sz w:val="20"/>
                <w:szCs w:val="20"/>
                <w:rPrChange w:id="1567" w:author="Vandana Bangera" w:date="2017-02-06T16:15:00Z">
                  <w:rPr>
                    <w:del w:id="1568" w:author="Tim Firmin" w:date="2018-07-11T16:31:00Z"/>
                    <w:sz w:val="20"/>
                    <w:szCs w:val="20"/>
                  </w:rPr>
                </w:rPrChange>
              </w:rPr>
            </w:pPr>
            <w:del w:id="1569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57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3.2</w:delText>
              </w:r>
            </w:del>
          </w:p>
        </w:tc>
        <w:tc>
          <w:tcPr>
            <w:tcW w:w="6047" w:type="dxa"/>
            <w:tcPrChange w:id="1571" w:author="Tim Firmin" w:date="2018-07-11T16:32:00Z">
              <w:tcPr>
                <w:tcW w:w="5816" w:type="dxa"/>
              </w:tcPr>
            </w:tcPrChange>
          </w:tcPr>
          <w:p w14:paraId="651A75A2" w14:textId="35B8E492" w:rsidR="00C71B15" w:rsidRPr="00526C13" w:rsidDel="00EC4E76" w:rsidRDefault="00C71B15" w:rsidP="00E247D5">
            <w:pPr>
              <w:outlineLvl w:val="0"/>
              <w:rPr>
                <w:del w:id="1572" w:author="Tim Firmin" w:date="2018-07-11T16:28:00Z"/>
                <w:strike/>
                <w:sz w:val="20"/>
                <w:szCs w:val="20"/>
                <w:rPrChange w:id="1573" w:author="Vandana Bangera" w:date="2017-02-06T16:15:00Z">
                  <w:rPr>
                    <w:del w:id="1574" w:author="Tim Firmin" w:date="2018-07-11T16:28:00Z"/>
                    <w:sz w:val="20"/>
                    <w:szCs w:val="20"/>
                  </w:rPr>
                </w:rPrChange>
              </w:rPr>
            </w:pPr>
            <w:del w:id="1575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57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PRS\SQLProxyBIUAT User Mapping:</w:delText>
              </w:r>
            </w:del>
          </w:p>
          <w:p w14:paraId="431FBC5D" w14:textId="4E48046D" w:rsidR="00C71B15" w:rsidRPr="00526C13" w:rsidDel="00EC4E76" w:rsidRDefault="00C71B15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77" w:author="Tim Firmin" w:date="2018-07-11T16:28:00Z"/>
                <w:rFonts w:ascii="Times New Roman" w:hAnsi="Times New Roman"/>
                <w:strike/>
                <w:sz w:val="20"/>
                <w:szCs w:val="20"/>
                <w:rPrChange w:id="1578" w:author="Vandana Bangera" w:date="2017-02-06T16:15:00Z">
                  <w:rPr>
                    <w:del w:id="1579" w:author="Tim Firmin" w:date="2018-07-11T16:28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580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581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338A26EF" w14:textId="11257FE5" w:rsidR="00C71B15" w:rsidRPr="00526C13" w:rsidDel="00A77172" w:rsidRDefault="00C71B15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82" w:author="Tim Firmin" w:date="2018-07-11T16:31:00Z"/>
                <w:b/>
                <w:strike/>
                <w:color w:val="000000"/>
                <w:sz w:val="20"/>
                <w:szCs w:val="20"/>
                <w:rPrChange w:id="1583" w:author="Vandana Bangera" w:date="2017-02-06T16:15:00Z">
                  <w:rPr>
                    <w:del w:id="1584" w:author="Tim Firmin" w:date="2018-07-11T16:31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585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58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72" w:type="dxa"/>
            <w:tcPrChange w:id="1587" w:author="Tim Firmin" w:date="2018-07-11T16:32:00Z">
              <w:tcPr>
                <w:tcW w:w="1061" w:type="dxa"/>
              </w:tcPr>
            </w:tcPrChange>
          </w:tcPr>
          <w:p w14:paraId="56046EEC" w14:textId="66A83946" w:rsidR="00C71B15" w:rsidDel="00A77172" w:rsidRDefault="00C71B15" w:rsidP="00572EA1">
            <w:pPr>
              <w:outlineLvl w:val="0"/>
              <w:rPr>
                <w:del w:id="1588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589" w:author="Tim Firmin" w:date="2018-07-11T16:32:00Z">
              <w:tcPr>
                <w:tcW w:w="624" w:type="dxa"/>
              </w:tcPr>
            </w:tcPrChange>
          </w:tcPr>
          <w:p w14:paraId="0320343F" w14:textId="5EAA1E66" w:rsidR="00C71B15" w:rsidDel="00A77172" w:rsidRDefault="00C71B15" w:rsidP="00572EA1">
            <w:pPr>
              <w:outlineLvl w:val="0"/>
              <w:rPr>
                <w:del w:id="1590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591" w:author="Tim Firmin" w:date="2018-07-11T16:32:00Z">
              <w:tcPr>
                <w:tcW w:w="966" w:type="dxa"/>
              </w:tcPr>
            </w:tcPrChange>
          </w:tcPr>
          <w:p w14:paraId="05810691" w14:textId="3F5D2571" w:rsidR="00C71B15" w:rsidDel="00A77172" w:rsidRDefault="00C71B15" w:rsidP="00572EA1">
            <w:pPr>
              <w:outlineLvl w:val="0"/>
              <w:rPr>
                <w:del w:id="1592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1B194645" w14:textId="1D204BEA" w:rsidTr="00A77172">
        <w:trPr>
          <w:del w:id="1593" w:author="Tim Firmin" w:date="2018-07-11T16:31:00Z"/>
        </w:trPr>
        <w:tc>
          <w:tcPr>
            <w:tcW w:w="845" w:type="dxa"/>
            <w:tcPrChange w:id="1594" w:author="Tim Firmin" w:date="2018-07-11T16:32:00Z">
              <w:tcPr>
                <w:tcW w:w="741" w:type="dxa"/>
              </w:tcPr>
            </w:tcPrChange>
          </w:tcPr>
          <w:p w14:paraId="2319F083" w14:textId="00183206" w:rsidR="00C71B15" w:rsidDel="00A77172" w:rsidRDefault="00C71B15" w:rsidP="001077CD">
            <w:pPr>
              <w:outlineLvl w:val="0"/>
              <w:rPr>
                <w:del w:id="1595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596" w:author="Tim Firmin" w:date="2018-07-11T16:32:00Z">
              <w:tcPr>
                <w:tcW w:w="605" w:type="dxa"/>
              </w:tcPr>
            </w:tcPrChange>
          </w:tcPr>
          <w:p w14:paraId="352CA4D6" w14:textId="3B43AD7A" w:rsidR="00C71B15" w:rsidDel="00A77172" w:rsidRDefault="00C71B15" w:rsidP="001077CD">
            <w:pPr>
              <w:outlineLvl w:val="0"/>
              <w:rPr>
                <w:del w:id="1597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598" w:author="Tim Firmin" w:date="2018-07-11T16:32:00Z">
              <w:tcPr>
                <w:tcW w:w="643" w:type="dxa"/>
              </w:tcPr>
            </w:tcPrChange>
          </w:tcPr>
          <w:p w14:paraId="0CBC7804" w14:textId="44A1BA53" w:rsidR="00C71B15" w:rsidRPr="00526C13" w:rsidDel="00A77172" w:rsidRDefault="00C71B15" w:rsidP="00986071">
            <w:pPr>
              <w:outlineLvl w:val="0"/>
              <w:rPr>
                <w:del w:id="1599" w:author="Tim Firmin" w:date="2018-07-11T16:31:00Z"/>
                <w:strike/>
                <w:sz w:val="20"/>
                <w:szCs w:val="20"/>
                <w:rPrChange w:id="1600" w:author="Vandana Bangera" w:date="2017-02-06T16:15:00Z">
                  <w:rPr>
                    <w:del w:id="1601" w:author="Tim Firmin" w:date="2018-07-11T16:31:00Z"/>
                    <w:sz w:val="20"/>
                    <w:szCs w:val="20"/>
                  </w:rPr>
                </w:rPrChange>
              </w:rPr>
            </w:pPr>
            <w:del w:id="1602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0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3.3</w:delText>
              </w:r>
            </w:del>
          </w:p>
        </w:tc>
        <w:tc>
          <w:tcPr>
            <w:tcW w:w="6047" w:type="dxa"/>
            <w:tcPrChange w:id="1604" w:author="Tim Firmin" w:date="2018-07-11T16:32:00Z">
              <w:tcPr>
                <w:tcW w:w="5816" w:type="dxa"/>
              </w:tcPr>
            </w:tcPrChange>
          </w:tcPr>
          <w:p w14:paraId="3554F5DD" w14:textId="44FB2022" w:rsidR="00C71B15" w:rsidRPr="00526C13" w:rsidDel="00EC4E76" w:rsidRDefault="00C71B15" w:rsidP="001077CD">
            <w:pPr>
              <w:outlineLvl w:val="0"/>
              <w:rPr>
                <w:del w:id="1605" w:author="Tim Firmin" w:date="2018-07-11T16:28:00Z"/>
                <w:strike/>
                <w:sz w:val="20"/>
                <w:szCs w:val="20"/>
                <w:rPrChange w:id="1606" w:author="Vandana Bangera" w:date="2017-02-06T16:15:00Z">
                  <w:rPr>
                    <w:del w:id="1607" w:author="Tim Firmin" w:date="2018-07-11T16:28:00Z"/>
                    <w:sz w:val="20"/>
                    <w:szCs w:val="20"/>
                  </w:rPr>
                </w:rPrChange>
              </w:rPr>
            </w:pPr>
            <w:del w:id="1608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0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PRS\PRS\SSISServerReader-AZI-MS-SIS-U001 User Mapping:</w:delText>
              </w:r>
            </w:del>
          </w:p>
          <w:p w14:paraId="1768F2E8" w14:textId="33A9BC54" w:rsidR="00C71B15" w:rsidRPr="00526C13" w:rsidDel="00EC4E76" w:rsidRDefault="00C71B15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10" w:author="Tim Firmin" w:date="2018-07-11T16:28:00Z"/>
                <w:strike/>
                <w:sz w:val="20"/>
                <w:szCs w:val="20"/>
                <w:rPrChange w:id="1611" w:author="Vandana Bangera" w:date="2017-02-06T16:15:00Z">
                  <w:rPr>
                    <w:del w:id="1612" w:author="Tim Firmin" w:date="2018-07-11T16:28:00Z"/>
                    <w:sz w:val="20"/>
                    <w:szCs w:val="20"/>
                  </w:rPr>
                </w:rPrChange>
              </w:rPr>
            </w:pPr>
            <w:del w:id="1613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1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303B7D08" w14:textId="710C9316" w:rsidR="00C71B15" w:rsidRPr="00526C13" w:rsidDel="00A77172" w:rsidRDefault="00C71B15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15" w:author="Tim Firmin" w:date="2018-07-11T16:31:00Z"/>
                <w:strike/>
                <w:sz w:val="20"/>
                <w:szCs w:val="20"/>
                <w:rPrChange w:id="1616" w:author="Vandana Bangera" w:date="2017-02-06T16:15:00Z">
                  <w:rPr>
                    <w:del w:id="1617" w:author="Tim Firmin" w:date="2018-07-11T16:31:00Z"/>
                    <w:sz w:val="20"/>
                    <w:szCs w:val="20"/>
                  </w:rPr>
                </w:rPrChange>
              </w:rPr>
            </w:pPr>
            <w:del w:id="1618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1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72" w:type="dxa"/>
            <w:tcPrChange w:id="1620" w:author="Tim Firmin" w:date="2018-07-11T16:32:00Z">
              <w:tcPr>
                <w:tcW w:w="1061" w:type="dxa"/>
              </w:tcPr>
            </w:tcPrChange>
          </w:tcPr>
          <w:p w14:paraId="75387212" w14:textId="0A73B1ED" w:rsidR="00C71B15" w:rsidDel="00A77172" w:rsidRDefault="00C71B15" w:rsidP="001077CD">
            <w:pPr>
              <w:outlineLvl w:val="0"/>
              <w:rPr>
                <w:del w:id="1621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622" w:author="Tim Firmin" w:date="2018-07-11T16:32:00Z">
              <w:tcPr>
                <w:tcW w:w="624" w:type="dxa"/>
              </w:tcPr>
            </w:tcPrChange>
          </w:tcPr>
          <w:p w14:paraId="117D1866" w14:textId="137D7930" w:rsidR="00C71B15" w:rsidDel="00A77172" w:rsidRDefault="00C71B15" w:rsidP="001077CD">
            <w:pPr>
              <w:outlineLvl w:val="0"/>
              <w:rPr>
                <w:del w:id="1623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624" w:author="Tim Firmin" w:date="2018-07-11T16:32:00Z">
              <w:tcPr>
                <w:tcW w:w="966" w:type="dxa"/>
              </w:tcPr>
            </w:tcPrChange>
          </w:tcPr>
          <w:p w14:paraId="071DBE46" w14:textId="4F9EE0BB" w:rsidR="00C71B15" w:rsidDel="00A77172" w:rsidRDefault="00C71B15" w:rsidP="001077CD">
            <w:pPr>
              <w:outlineLvl w:val="0"/>
              <w:rPr>
                <w:del w:id="1625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3EF74E54" w14:textId="29C9EAA4" w:rsidTr="00A77172">
        <w:trPr>
          <w:del w:id="1626" w:author="Tim Firmin" w:date="2018-07-11T16:31:00Z"/>
        </w:trPr>
        <w:tc>
          <w:tcPr>
            <w:tcW w:w="845" w:type="dxa"/>
            <w:tcPrChange w:id="1627" w:author="Tim Firmin" w:date="2018-07-11T16:32:00Z">
              <w:tcPr>
                <w:tcW w:w="741" w:type="dxa"/>
              </w:tcPr>
            </w:tcPrChange>
          </w:tcPr>
          <w:p w14:paraId="33A97971" w14:textId="7B0D0BA6" w:rsidR="00C71B15" w:rsidDel="00A77172" w:rsidRDefault="00C71B15" w:rsidP="001077CD">
            <w:pPr>
              <w:outlineLvl w:val="0"/>
              <w:rPr>
                <w:del w:id="1628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629" w:author="Tim Firmin" w:date="2018-07-11T16:32:00Z">
              <w:tcPr>
                <w:tcW w:w="605" w:type="dxa"/>
              </w:tcPr>
            </w:tcPrChange>
          </w:tcPr>
          <w:p w14:paraId="07A4BC9F" w14:textId="3E84CF9F" w:rsidR="00C71B15" w:rsidDel="00A77172" w:rsidRDefault="00C71B15" w:rsidP="001077CD">
            <w:pPr>
              <w:outlineLvl w:val="0"/>
              <w:rPr>
                <w:del w:id="1630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631" w:author="Tim Firmin" w:date="2018-07-11T16:32:00Z">
              <w:tcPr>
                <w:tcW w:w="643" w:type="dxa"/>
              </w:tcPr>
            </w:tcPrChange>
          </w:tcPr>
          <w:p w14:paraId="55E4C7B3" w14:textId="609D280B" w:rsidR="00C71B15" w:rsidRPr="00526C13" w:rsidDel="00A77172" w:rsidRDefault="00C71B15" w:rsidP="00986071">
            <w:pPr>
              <w:outlineLvl w:val="0"/>
              <w:rPr>
                <w:del w:id="1632" w:author="Tim Firmin" w:date="2018-07-11T16:31:00Z"/>
                <w:strike/>
                <w:sz w:val="20"/>
                <w:szCs w:val="20"/>
                <w:rPrChange w:id="1633" w:author="Vandana Bangera" w:date="2017-02-06T16:15:00Z">
                  <w:rPr>
                    <w:del w:id="1634" w:author="Tim Firmin" w:date="2018-07-11T16:31:00Z"/>
                    <w:sz w:val="20"/>
                    <w:szCs w:val="20"/>
                  </w:rPr>
                </w:rPrChange>
              </w:rPr>
            </w:pPr>
            <w:del w:id="1635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3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3.4</w:delText>
              </w:r>
            </w:del>
          </w:p>
        </w:tc>
        <w:tc>
          <w:tcPr>
            <w:tcW w:w="6047" w:type="dxa"/>
            <w:tcPrChange w:id="1637" w:author="Tim Firmin" w:date="2018-07-11T16:32:00Z">
              <w:tcPr>
                <w:tcW w:w="5816" w:type="dxa"/>
              </w:tcPr>
            </w:tcPrChange>
          </w:tcPr>
          <w:p w14:paraId="44CDF0C0" w14:textId="4A5477AA" w:rsidR="00C71B15" w:rsidRPr="00526C13" w:rsidDel="00EC4E76" w:rsidRDefault="00C71B15" w:rsidP="001077CD">
            <w:pPr>
              <w:outlineLvl w:val="0"/>
              <w:rPr>
                <w:del w:id="1638" w:author="Tim Firmin" w:date="2018-07-11T16:28:00Z"/>
                <w:strike/>
                <w:sz w:val="20"/>
                <w:szCs w:val="20"/>
                <w:rPrChange w:id="1639" w:author="Vandana Bangera" w:date="2017-02-06T16:15:00Z">
                  <w:rPr>
                    <w:del w:id="1640" w:author="Tim Firmin" w:date="2018-07-11T16:28:00Z"/>
                    <w:sz w:val="20"/>
                    <w:szCs w:val="20"/>
                  </w:rPr>
                </w:rPrChange>
              </w:rPr>
            </w:pPr>
            <w:del w:id="1641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4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PRS\PRS\SSISServerAdmin-AZI-MS-SIS-U001 User Mapping:</w:delText>
              </w:r>
            </w:del>
          </w:p>
          <w:p w14:paraId="2B99BD9C" w14:textId="0E3A67C9" w:rsidR="00C71B15" w:rsidRPr="00526C13" w:rsidDel="00EC4E76" w:rsidRDefault="00C71B15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43" w:author="Tim Firmin" w:date="2018-07-11T16:28:00Z"/>
                <w:strike/>
                <w:sz w:val="20"/>
                <w:szCs w:val="20"/>
                <w:rPrChange w:id="1644" w:author="Vandana Bangera" w:date="2017-02-06T16:15:00Z">
                  <w:rPr>
                    <w:del w:id="1645" w:author="Tim Firmin" w:date="2018-07-11T16:28:00Z"/>
                    <w:sz w:val="20"/>
                    <w:szCs w:val="20"/>
                  </w:rPr>
                </w:rPrChange>
              </w:rPr>
            </w:pPr>
            <w:del w:id="1646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4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440BC491" w14:textId="257F84DC" w:rsidR="00C71B15" w:rsidRPr="00526C13" w:rsidDel="00A77172" w:rsidRDefault="00C71B15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48" w:author="Tim Firmin" w:date="2018-07-11T16:31:00Z"/>
                <w:strike/>
                <w:sz w:val="20"/>
                <w:szCs w:val="20"/>
                <w:rPrChange w:id="1649" w:author="Vandana Bangera" w:date="2017-02-06T16:15:00Z">
                  <w:rPr>
                    <w:del w:id="1650" w:author="Tim Firmin" w:date="2018-07-11T16:31:00Z"/>
                    <w:sz w:val="20"/>
                    <w:szCs w:val="20"/>
                  </w:rPr>
                </w:rPrChange>
              </w:rPr>
            </w:pPr>
            <w:del w:id="1651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165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72" w:type="dxa"/>
            <w:tcPrChange w:id="1653" w:author="Tim Firmin" w:date="2018-07-11T16:32:00Z">
              <w:tcPr>
                <w:tcW w:w="1061" w:type="dxa"/>
              </w:tcPr>
            </w:tcPrChange>
          </w:tcPr>
          <w:p w14:paraId="1280BFAD" w14:textId="2818A611" w:rsidR="00C71B15" w:rsidDel="00A77172" w:rsidRDefault="00C71B15" w:rsidP="001077CD">
            <w:pPr>
              <w:outlineLvl w:val="0"/>
              <w:rPr>
                <w:del w:id="1654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655" w:author="Tim Firmin" w:date="2018-07-11T16:32:00Z">
              <w:tcPr>
                <w:tcW w:w="624" w:type="dxa"/>
              </w:tcPr>
            </w:tcPrChange>
          </w:tcPr>
          <w:p w14:paraId="704610E2" w14:textId="54A7B237" w:rsidR="00C71B15" w:rsidDel="00A77172" w:rsidRDefault="00C71B15" w:rsidP="001077CD">
            <w:pPr>
              <w:outlineLvl w:val="0"/>
              <w:rPr>
                <w:del w:id="1656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657" w:author="Tim Firmin" w:date="2018-07-11T16:32:00Z">
              <w:tcPr>
                <w:tcW w:w="966" w:type="dxa"/>
              </w:tcPr>
            </w:tcPrChange>
          </w:tcPr>
          <w:p w14:paraId="4B02A16A" w14:textId="406CD23B" w:rsidR="00C71B15" w:rsidDel="00A77172" w:rsidRDefault="00C71B15" w:rsidP="001077CD">
            <w:pPr>
              <w:outlineLvl w:val="0"/>
              <w:rPr>
                <w:del w:id="1658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2EBBDC8C" w14:textId="742F7DCF" w:rsidTr="00A77172">
        <w:trPr>
          <w:del w:id="1659" w:author="Tim Firmin" w:date="2018-07-11T16:31:00Z"/>
        </w:trPr>
        <w:tc>
          <w:tcPr>
            <w:tcW w:w="845" w:type="dxa"/>
            <w:tcPrChange w:id="1660" w:author="Tim Firmin" w:date="2018-07-11T16:32:00Z">
              <w:tcPr>
                <w:tcW w:w="741" w:type="dxa"/>
              </w:tcPr>
            </w:tcPrChange>
          </w:tcPr>
          <w:p w14:paraId="3084B8CB" w14:textId="423B5AD0" w:rsidR="00C71B15" w:rsidDel="00A77172" w:rsidRDefault="00C71B15" w:rsidP="001077CD">
            <w:pPr>
              <w:outlineLvl w:val="0"/>
              <w:rPr>
                <w:del w:id="1661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662" w:author="Tim Firmin" w:date="2018-07-11T16:32:00Z">
              <w:tcPr>
                <w:tcW w:w="605" w:type="dxa"/>
              </w:tcPr>
            </w:tcPrChange>
          </w:tcPr>
          <w:p w14:paraId="6EB21A23" w14:textId="7A17B11B" w:rsidR="00C71B15" w:rsidDel="00A77172" w:rsidRDefault="00C71B15" w:rsidP="001077CD">
            <w:pPr>
              <w:outlineLvl w:val="0"/>
              <w:rPr>
                <w:del w:id="1663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664" w:author="Tim Firmin" w:date="2018-07-11T16:32:00Z">
              <w:tcPr>
                <w:tcW w:w="643" w:type="dxa"/>
              </w:tcPr>
            </w:tcPrChange>
          </w:tcPr>
          <w:p w14:paraId="41A19B1D" w14:textId="5E98D914" w:rsidR="00C71B15" w:rsidDel="00A77172" w:rsidRDefault="00C71B15" w:rsidP="001077CD">
            <w:pPr>
              <w:outlineLvl w:val="0"/>
              <w:rPr>
                <w:del w:id="1665" w:author="Tim Firmin" w:date="2018-07-11T16:31:00Z"/>
                <w:sz w:val="20"/>
                <w:szCs w:val="20"/>
              </w:rPr>
            </w:pPr>
            <w:ins w:id="1666" w:author="Vandana Bangera" w:date="2017-02-06T16:16:00Z">
              <w:del w:id="1667" w:author="Tim Firmin" w:date="2018-07-11T16:28:00Z">
                <w:r w:rsidDel="00EC4E76">
                  <w:rPr>
                    <w:sz w:val="20"/>
                    <w:szCs w:val="20"/>
                  </w:rPr>
                  <w:delText>4.2</w:delText>
                </w:r>
              </w:del>
            </w:ins>
            <w:del w:id="1668" w:author="Tim Firmin" w:date="2018-07-11T16:28:00Z">
              <w:r w:rsidDel="00EC4E76">
                <w:rPr>
                  <w:sz w:val="20"/>
                  <w:szCs w:val="20"/>
                </w:rPr>
                <w:delText>3.3</w:delText>
              </w:r>
            </w:del>
          </w:p>
        </w:tc>
        <w:tc>
          <w:tcPr>
            <w:tcW w:w="6047" w:type="dxa"/>
            <w:tcPrChange w:id="1669" w:author="Tim Firmin" w:date="2018-07-11T16:32:00Z">
              <w:tcPr>
                <w:tcW w:w="5816" w:type="dxa"/>
              </w:tcPr>
            </w:tcPrChange>
          </w:tcPr>
          <w:p w14:paraId="6FC87EAD" w14:textId="630D5A55" w:rsidR="00C71B15" w:rsidRPr="005B6368" w:rsidDel="00EC4E76" w:rsidRDefault="00C71B15" w:rsidP="001077CD">
            <w:pPr>
              <w:autoSpaceDE w:val="0"/>
              <w:autoSpaceDN w:val="0"/>
              <w:adjustRightInd w:val="0"/>
              <w:rPr>
                <w:del w:id="1670" w:author="Tim Firmin" w:date="2018-07-11T16:28:00Z"/>
                <w:sz w:val="20"/>
                <w:szCs w:val="20"/>
                <w:highlight w:val="white"/>
              </w:rPr>
            </w:pPr>
            <w:del w:id="1671" w:author="Tim Firmin" w:date="2018-07-11T16:28:00Z">
              <w:r w:rsidRPr="005B6368" w:rsidDel="00EC4E76">
                <w:rPr>
                  <w:sz w:val="20"/>
                  <w:szCs w:val="20"/>
                  <w:highlight w:val="white"/>
                </w:rPr>
                <w:delText>Grant the following Permissions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on the Integration Services Catalogs\SSISDB\</w:delText>
              </w:r>
            </w:del>
            <w:del w:id="1672" w:author="Tim Firmin" w:date="2017-10-12T12:34:00Z">
              <w:r w:rsidDel="00EA52C9">
                <w:rPr>
                  <w:sz w:val="20"/>
                  <w:szCs w:val="20"/>
                  <w:highlight w:val="white"/>
                </w:rPr>
                <w:delText xml:space="preserve">StatementsPortal </w:delText>
              </w:r>
            </w:del>
            <w:ins w:id="1673" w:author="Vandana Bangera" w:date="2017-02-06T16:16:00Z">
              <w:del w:id="1674" w:author="Tim Firmin" w:date="2017-10-12T12:34:00Z">
                <w:r w:rsidDel="00EA52C9">
                  <w:rPr>
                    <w:sz w:val="20"/>
                    <w:szCs w:val="20"/>
                    <w:highlight w:val="white"/>
                  </w:rPr>
                  <w:delText>FinanceDataMart</w:delText>
                </w:r>
              </w:del>
              <w:del w:id="1675" w:author="Tim Firmin" w:date="2018-07-11T16:28:00Z">
                <w:r w:rsidDel="00EC4E76">
                  <w:rPr>
                    <w:sz w:val="20"/>
                    <w:szCs w:val="20"/>
                    <w:highlight w:val="white"/>
                  </w:rPr>
                  <w:delText xml:space="preserve"> </w:delText>
                </w:r>
              </w:del>
            </w:ins>
            <w:del w:id="1676" w:author="Tim Firmin" w:date="2018-07-11T16:28:00Z">
              <w:r w:rsidDel="00EC4E76">
                <w:rPr>
                  <w:sz w:val="20"/>
                  <w:szCs w:val="20"/>
                  <w:highlight w:val="white"/>
                </w:rPr>
                <w:delText>folder</w:delText>
              </w:r>
              <w:r w:rsidRPr="005B6368" w:rsidDel="00EC4E76">
                <w:rPr>
                  <w:sz w:val="20"/>
                  <w:szCs w:val="20"/>
                  <w:highlight w:val="white"/>
                </w:rPr>
                <w:delText xml:space="preserve"> to PRS\SQLProxyBITest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</w:delText>
              </w:r>
            </w:del>
            <w:ins w:id="1677" w:author="Vandana Bangera" w:date="2017-02-10T17:34:00Z">
              <w:del w:id="1678" w:author="Tim Firmin" w:date="2018-07-11T16:28:00Z">
                <w:r w:rsidRPr="005B6368" w:rsidDel="00EC4E76">
                  <w:rPr>
                    <w:sz w:val="20"/>
                    <w:szCs w:val="20"/>
                    <w:highlight w:val="white"/>
                  </w:rPr>
                  <w:delText>SQLProxyBI</w:delText>
                </w:r>
              </w:del>
            </w:ins>
            <w:ins w:id="1679" w:author="Vandana Bangera" w:date="2017-02-13T14:29:00Z">
              <w:del w:id="1680" w:author="Tim Firmin" w:date="2017-10-12T12:28:00Z">
                <w:r w:rsidDel="00EB59FA">
                  <w:rPr>
                    <w:sz w:val="20"/>
                    <w:szCs w:val="20"/>
                    <w:highlight w:val="white"/>
                  </w:rPr>
                  <w:delText>Sys</w:delText>
                </w:r>
              </w:del>
            </w:ins>
            <w:ins w:id="1681" w:author="Vandana Bangera" w:date="2017-02-13T10:56:00Z">
              <w:del w:id="1682" w:author="Tim Firmin" w:date="2017-10-12T12:28:00Z">
                <w:r w:rsidDel="00EB59FA">
                  <w:rPr>
                    <w:sz w:val="20"/>
                    <w:szCs w:val="20"/>
                    <w:highlight w:val="white"/>
                  </w:rPr>
                  <w:delText>Test</w:delText>
                </w:r>
              </w:del>
            </w:ins>
            <w:ins w:id="1683" w:author="Vandana Bangera" w:date="2017-02-10T17:34:00Z">
              <w:del w:id="1684" w:author="Tim Firmin" w:date="2018-07-11T16:28:00Z">
                <w:r w:rsidDel="00EC4E76">
                  <w:rPr>
                    <w:sz w:val="20"/>
                    <w:szCs w:val="20"/>
                    <w:highlight w:val="white"/>
                  </w:rPr>
                  <w:delText xml:space="preserve"> </w:delText>
                </w:r>
              </w:del>
            </w:ins>
            <w:del w:id="1685" w:author="Tim Firmin" w:date="2018-07-11T16:28:00Z">
              <w:r w:rsidDel="00EC4E76">
                <w:rPr>
                  <w:sz w:val="20"/>
                  <w:szCs w:val="20"/>
                  <w:highlight w:val="white"/>
                </w:rPr>
                <w:delText>Windows User:</w:delText>
              </w:r>
            </w:del>
          </w:p>
          <w:p w14:paraId="79B09633" w14:textId="124F6AD0" w:rsidR="00C71B15" w:rsidRPr="005B6368" w:rsidDel="00A77172" w:rsidRDefault="00C71B15" w:rsidP="001077CD">
            <w:pPr>
              <w:pStyle w:val="ListParagraph"/>
              <w:numPr>
                <w:ilvl w:val="0"/>
                <w:numId w:val="21"/>
              </w:numPr>
              <w:outlineLvl w:val="0"/>
              <w:rPr>
                <w:del w:id="1686" w:author="Tim Firmin" w:date="2018-07-11T16:31:00Z"/>
                <w:rFonts w:ascii="Times New Roman" w:hAnsi="Times New Roman"/>
                <w:sz w:val="20"/>
                <w:szCs w:val="20"/>
              </w:rPr>
            </w:pPr>
            <w:del w:id="1687" w:author="Tim Firmin" w:date="2018-07-11T16:28:00Z">
              <w:r w:rsidRPr="005B6368" w:rsidDel="00EC4E76">
                <w:rPr>
                  <w:rFonts w:ascii="Times New Roman" w:hAnsi="Times New Roman"/>
                  <w:sz w:val="20"/>
                  <w:szCs w:val="20"/>
                  <w:highlight w:val="white"/>
                </w:rPr>
                <w:delText>Read, Execute Objects, Read Objects</w:delText>
              </w:r>
            </w:del>
          </w:p>
        </w:tc>
        <w:tc>
          <w:tcPr>
            <w:tcW w:w="972" w:type="dxa"/>
            <w:tcPrChange w:id="1688" w:author="Tim Firmin" w:date="2018-07-11T16:32:00Z">
              <w:tcPr>
                <w:tcW w:w="1061" w:type="dxa"/>
              </w:tcPr>
            </w:tcPrChange>
          </w:tcPr>
          <w:p w14:paraId="067F1D57" w14:textId="0BC171AD" w:rsidR="00C71B15" w:rsidDel="00A77172" w:rsidRDefault="00C71B15" w:rsidP="001077CD">
            <w:pPr>
              <w:outlineLvl w:val="0"/>
              <w:rPr>
                <w:del w:id="1689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690" w:author="Tim Firmin" w:date="2018-07-11T16:32:00Z">
              <w:tcPr>
                <w:tcW w:w="624" w:type="dxa"/>
              </w:tcPr>
            </w:tcPrChange>
          </w:tcPr>
          <w:p w14:paraId="55953AFE" w14:textId="1732B199" w:rsidR="00C71B15" w:rsidDel="00A77172" w:rsidRDefault="00C71B15" w:rsidP="001077CD">
            <w:pPr>
              <w:outlineLvl w:val="0"/>
              <w:rPr>
                <w:del w:id="1691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692" w:author="Tim Firmin" w:date="2018-07-11T16:32:00Z">
              <w:tcPr>
                <w:tcW w:w="966" w:type="dxa"/>
              </w:tcPr>
            </w:tcPrChange>
          </w:tcPr>
          <w:p w14:paraId="5904F871" w14:textId="0ED3F375" w:rsidR="00C71B15" w:rsidDel="00A77172" w:rsidRDefault="00C71B15" w:rsidP="001077CD">
            <w:pPr>
              <w:outlineLvl w:val="0"/>
              <w:rPr>
                <w:del w:id="1693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5E9191D8" w14:textId="50C96605" w:rsidTr="00A77172">
        <w:trPr>
          <w:del w:id="1694" w:author="Tim Firmin" w:date="2018-07-11T16:31:00Z"/>
        </w:trPr>
        <w:tc>
          <w:tcPr>
            <w:tcW w:w="845" w:type="dxa"/>
            <w:tcPrChange w:id="1695" w:author="Tim Firmin" w:date="2018-07-11T16:32:00Z">
              <w:tcPr>
                <w:tcW w:w="741" w:type="dxa"/>
              </w:tcPr>
            </w:tcPrChange>
          </w:tcPr>
          <w:p w14:paraId="7808A3FF" w14:textId="5CFA51C7" w:rsidR="00C71B15" w:rsidDel="00A77172" w:rsidRDefault="00C71B15" w:rsidP="001077CD">
            <w:pPr>
              <w:outlineLvl w:val="0"/>
              <w:rPr>
                <w:del w:id="1696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697" w:author="Tim Firmin" w:date="2018-07-11T16:32:00Z">
              <w:tcPr>
                <w:tcW w:w="605" w:type="dxa"/>
              </w:tcPr>
            </w:tcPrChange>
          </w:tcPr>
          <w:p w14:paraId="7E88763A" w14:textId="0A202892" w:rsidR="00C71B15" w:rsidDel="00A77172" w:rsidRDefault="00C71B15" w:rsidP="001077CD">
            <w:pPr>
              <w:outlineLvl w:val="0"/>
              <w:rPr>
                <w:del w:id="1698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699" w:author="Tim Firmin" w:date="2018-07-11T16:32:00Z">
              <w:tcPr>
                <w:tcW w:w="643" w:type="dxa"/>
              </w:tcPr>
            </w:tcPrChange>
          </w:tcPr>
          <w:p w14:paraId="542C945E" w14:textId="12DED30A" w:rsidR="00C71B15" w:rsidRPr="0014177E" w:rsidDel="00A77172" w:rsidRDefault="00C71B15" w:rsidP="001077CD">
            <w:pPr>
              <w:outlineLvl w:val="0"/>
              <w:rPr>
                <w:del w:id="1700" w:author="Tim Firmin" w:date="2018-07-11T16:31:00Z"/>
                <w:strike/>
                <w:sz w:val="20"/>
                <w:szCs w:val="20"/>
                <w:rPrChange w:id="1701" w:author="Vandana Bangera" w:date="2017-02-13T14:34:00Z">
                  <w:rPr>
                    <w:del w:id="1702" w:author="Tim Firmin" w:date="2018-07-11T16:31:00Z"/>
                    <w:sz w:val="20"/>
                    <w:szCs w:val="20"/>
                  </w:rPr>
                </w:rPrChange>
              </w:rPr>
            </w:pPr>
            <w:del w:id="1703" w:author="Tim Firmin" w:date="2018-07-11T16:28:00Z">
              <w:r w:rsidRPr="0014177E" w:rsidDel="00EC4E76">
                <w:rPr>
                  <w:strike/>
                  <w:sz w:val="20"/>
                  <w:szCs w:val="20"/>
                  <w:rPrChange w:id="1704" w:author="Vandana Bangera" w:date="2017-02-13T14:34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6047" w:type="dxa"/>
            <w:tcPrChange w:id="1705" w:author="Tim Firmin" w:date="2018-07-11T16:32:00Z">
              <w:tcPr>
                <w:tcW w:w="5816" w:type="dxa"/>
              </w:tcPr>
            </w:tcPrChange>
          </w:tcPr>
          <w:p w14:paraId="4D44B962" w14:textId="7FF0E15A" w:rsidR="00C71B15" w:rsidRPr="0014177E" w:rsidDel="00EC4E76" w:rsidRDefault="00C71B15" w:rsidP="001077CD">
            <w:pPr>
              <w:outlineLvl w:val="0"/>
              <w:rPr>
                <w:del w:id="1706" w:author="Tim Firmin" w:date="2018-07-11T16:28:00Z"/>
                <w:strike/>
                <w:color w:val="000000"/>
                <w:sz w:val="20"/>
                <w:szCs w:val="20"/>
                <w:rPrChange w:id="1707" w:author="Vandana Bangera" w:date="2017-02-13T14:34:00Z">
                  <w:rPr>
                    <w:del w:id="1708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709" w:author="Tim Firmin" w:date="2018-07-11T16:28:00Z">
              <w:r w:rsidRPr="0014177E" w:rsidDel="00EC4E76">
                <w:rPr>
                  <w:b/>
                  <w:strike/>
                  <w:color w:val="000000"/>
                  <w:sz w:val="20"/>
                  <w:szCs w:val="20"/>
                  <w:rPrChange w:id="1710" w:author="Vandana Bangera" w:date="2017-02-13T14:34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SSISConfiguration DB Objects</w:delText>
              </w:r>
            </w:del>
          </w:p>
          <w:p w14:paraId="6088B945" w14:textId="443EF11E" w:rsidR="00C71B15" w:rsidRPr="0014177E" w:rsidDel="00EC4E76" w:rsidRDefault="00C71B15" w:rsidP="001077CD">
            <w:pPr>
              <w:outlineLvl w:val="0"/>
              <w:rPr>
                <w:del w:id="1711" w:author="Tim Firmin" w:date="2018-07-11T16:28:00Z"/>
                <w:strike/>
                <w:color w:val="000000"/>
                <w:sz w:val="20"/>
                <w:szCs w:val="20"/>
                <w:rPrChange w:id="1712" w:author="Vandana Bangera" w:date="2017-02-13T14:34:00Z">
                  <w:rPr>
                    <w:del w:id="1713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714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1715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Deployment\BISystem folder:</w:delText>
              </w:r>
            </w:del>
          </w:p>
          <w:p w14:paraId="78386FA5" w14:textId="18853293" w:rsidR="00C71B15" w:rsidRPr="0014177E" w:rsidDel="00EC4E76" w:rsidRDefault="00C71B15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16" w:author="Tim Firmin" w:date="2018-07-11T16:28:00Z"/>
                <w:b/>
                <w:strike/>
                <w:color w:val="000000"/>
                <w:sz w:val="20"/>
                <w:szCs w:val="20"/>
                <w:rPrChange w:id="1717" w:author="Vandana Bangera" w:date="2017-02-13T14:34:00Z">
                  <w:rPr>
                    <w:del w:id="1718" w:author="Tim Firmin" w:date="2018-07-11T16:28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19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1720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SSISConfiguration.Publish.sql in the </w:delText>
              </w:r>
              <w:r w:rsidRPr="0014177E" w:rsidDel="00EC4E76">
                <w:rPr>
                  <w:b/>
                  <w:strike/>
                  <w:color w:val="000000"/>
                  <w:sz w:val="20"/>
                  <w:szCs w:val="20"/>
                  <w:u w:val="single"/>
                  <w:rPrChange w:id="1721" w:author="Vandana Bangera" w:date="2017-02-13T14:34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281FF624" w14:textId="0502C51A" w:rsidR="00C71B15" w:rsidRPr="0014177E" w:rsidDel="00EC4E76" w:rsidRDefault="00C71B15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22" w:author="Tim Firmin" w:date="2018-07-11T16:28:00Z"/>
                <w:b/>
                <w:strike/>
                <w:color w:val="000000"/>
                <w:sz w:val="20"/>
                <w:szCs w:val="20"/>
                <w:rPrChange w:id="1723" w:author="Vandana Bangera" w:date="2017-02-13T14:34:00Z">
                  <w:rPr>
                    <w:del w:id="1724" w:author="Tim Firmin" w:date="2018-07-11T16:28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25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1726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SSISConfiguration.PermissionsSetup.sql</w:delText>
              </w:r>
            </w:del>
          </w:p>
          <w:p w14:paraId="6D329DD0" w14:textId="03A4DAC4" w:rsidR="00C71B15" w:rsidRPr="0014177E" w:rsidDel="00EC4E76" w:rsidRDefault="00C71B15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27" w:author="Tim Firmin" w:date="2018-07-11T16:28:00Z"/>
                <w:b/>
                <w:strike/>
                <w:color w:val="000000"/>
                <w:sz w:val="20"/>
                <w:szCs w:val="20"/>
                <w:rPrChange w:id="1728" w:author="Vandana Bangera" w:date="2017-02-13T14:34:00Z">
                  <w:rPr>
                    <w:del w:id="1729" w:author="Tim Firmin" w:date="2018-07-11T16:28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30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1731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SSISConfiguration.UserSetupUAT.sql</w:delText>
              </w:r>
            </w:del>
          </w:p>
          <w:p w14:paraId="49DD337E" w14:textId="57022D4F" w:rsidR="00C71B15" w:rsidRPr="0014177E" w:rsidDel="00A77172" w:rsidRDefault="00C71B15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32" w:author="Tim Firmin" w:date="2018-07-11T16:31:00Z"/>
                <w:b/>
                <w:strike/>
                <w:color w:val="000000"/>
                <w:sz w:val="20"/>
                <w:szCs w:val="20"/>
                <w:rPrChange w:id="1733" w:author="Vandana Bangera" w:date="2017-02-13T14:34:00Z">
                  <w:rPr>
                    <w:del w:id="1734" w:author="Tim Firmin" w:date="2018-07-11T16:31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35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1736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Populate/UAT.VariablePopulateScript.sql</w:delText>
              </w:r>
            </w:del>
          </w:p>
        </w:tc>
        <w:tc>
          <w:tcPr>
            <w:tcW w:w="972" w:type="dxa"/>
            <w:tcPrChange w:id="1737" w:author="Tim Firmin" w:date="2018-07-11T16:32:00Z">
              <w:tcPr>
                <w:tcW w:w="1061" w:type="dxa"/>
              </w:tcPr>
            </w:tcPrChange>
          </w:tcPr>
          <w:p w14:paraId="460D3739" w14:textId="09911408" w:rsidR="00C71B15" w:rsidDel="00A77172" w:rsidRDefault="00C71B15" w:rsidP="001077CD">
            <w:pPr>
              <w:outlineLvl w:val="0"/>
              <w:rPr>
                <w:del w:id="1738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739" w:author="Tim Firmin" w:date="2018-07-11T16:32:00Z">
              <w:tcPr>
                <w:tcW w:w="624" w:type="dxa"/>
              </w:tcPr>
            </w:tcPrChange>
          </w:tcPr>
          <w:p w14:paraId="040C665E" w14:textId="0B37D4EC" w:rsidR="00C71B15" w:rsidDel="00A77172" w:rsidRDefault="00C71B15" w:rsidP="001077CD">
            <w:pPr>
              <w:outlineLvl w:val="0"/>
              <w:rPr>
                <w:del w:id="1740" w:author="Tim Firmin" w:date="2018-07-11T16:31:00Z"/>
                <w:sz w:val="20"/>
                <w:szCs w:val="20"/>
              </w:rPr>
            </w:pPr>
          </w:p>
        </w:tc>
        <w:tc>
          <w:tcPr>
            <w:tcW w:w="820" w:type="dxa"/>
            <w:tcPrChange w:id="1741" w:author="Tim Firmin" w:date="2018-07-11T16:32:00Z">
              <w:tcPr>
                <w:tcW w:w="966" w:type="dxa"/>
              </w:tcPr>
            </w:tcPrChange>
          </w:tcPr>
          <w:p w14:paraId="6ABFE3C3" w14:textId="77F017AE" w:rsidR="00C71B15" w:rsidDel="00A77172" w:rsidRDefault="00C71B15" w:rsidP="001077CD">
            <w:pPr>
              <w:outlineLvl w:val="0"/>
              <w:rPr>
                <w:del w:id="1742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02C902D2" w14:textId="32CAA4AE" w:rsidTr="00A77172">
        <w:trPr>
          <w:del w:id="1743" w:author="Tim Firmin" w:date="2018-07-11T16:31:00Z"/>
        </w:trPr>
        <w:tc>
          <w:tcPr>
            <w:tcW w:w="845" w:type="dxa"/>
            <w:tcPrChange w:id="1744" w:author="Tim Firmin" w:date="2018-07-11T16:32:00Z">
              <w:tcPr>
                <w:tcW w:w="741" w:type="dxa"/>
              </w:tcPr>
            </w:tcPrChange>
          </w:tcPr>
          <w:p w14:paraId="1194FBCA" w14:textId="595BB8BD" w:rsidR="00C71B15" w:rsidDel="00A77172" w:rsidRDefault="00C71B15" w:rsidP="001077CD">
            <w:pPr>
              <w:outlineLvl w:val="0"/>
              <w:rPr>
                <w:del w:id="1745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746" w:author="Tim Firmin" w:date="2018-07-11T16:32:00Z">
              <w:tcPr>
                <w:tcW w:w="605" w:type="dxa"/>
              </w:tcPr>
            </w:tcPrChange>
          </w:tcPr>
          <w:p w14:paraId="1B8C3293" w14:textId="2ECB0C38" w:rsidR="00C71B15" w:rsidDel="00A77172" w:rsidRDefault="00C71B15" w:rsidP="001077CD">
            <w:pPr>
              <w:outlineLvl w:val="0"/>
              <w:rPr>
                <w:del w:id="1747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748" w:author="Tim Firmin" w:date="2018-07-11T16:32:00Z">
              <w:tcPr>
                <w:tcW w:w="643" w:type="dxa"/>
              </w:tcPr>
            </w:tcPrChange>
          </w:tcPr>
          <w:p w14:paraId="6C7D0219" w14:textId="7D992233" w:rsidR="00C71B15" w:rsidDel="00A77172" w:rsidRDefault="00C71B15" w:rsidP="001077CD">
            <w:pPr>
              <w:outlineLvl w:val="0"/>
              <w:rPr>
                <w:del w:id="1749" w:author="Tim Firmin" w:date="2018-07-11T16:31:00Z"/>
                <w:sz w:val="20"/>
                <w:szCs w:val="20"/>
              </w:rPr>
            </w:pPr>
            <w:ins w:id="1750" w:author="Vandana Bangera" w:date="2017-02-13T10:34:00Z">
              <w:del w:id="1751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1752" w:author="Tim Firmin" w:date="2018-07-11T16:28:00Z">
              <w:r w:rsidDel="00EC4E76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047" w:type="dxa"/>
            <w:tcPrChange w:id="1753" w:author="Tim Firmin" w:date="2018-07-11T16:32:00Z">
              <w:tcPr>
                <w:tcW w:w="5816" w:type="dxa"/>
              </w:tcPr>
            </w:tcPrChange>
          </w:tcPr>
          <w:p w14:paraId="12C66AFA" w14:textId="77A2B93D" w:rsidR="00C71B15" w:rsidDel="00A77172" w:rsidRDefault="00C71B15" w:rsidP="001077CD">
            <w:pPr>
              <w:outlineLvl w:val="0"/>
              <w:rPr>
                <w:del w:id="1754" w:author="Tim Firmin" w:date="2018-07-11T16:31:00Z"/>
                <w:color w:val="000000"/>
                <w:sz w:val="20"/>
                <w:szCs w:val="20"/>
              </w:rPr>
            </w:pPr>
            <w:del w:id="1755" w:author="Tim Firmin" w:date="2018-07-11T16:28:00Z"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Deploy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 xml:space="preserve">Azure </w:delText>
              </w:r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SSIS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>Packages and Setup Environment</w:delText>
              </w:r>
            </w:del>
          </w:p>
        </w:tc>
        <w:tc>
          <w:tcPr>
            <w:tcW w:w="972" w:type="dxa"/>
            <w:tcPrChange w:id="1756" w:author="Tim Firmin" w:date="2018-07-11T16:32:00Z">
              <w:tcPr>
                <w:tcW w:w="1061" w:type="dxa"/>
              </w:tcPr>
            </w:tcPrChange>
          </w:tcPr>
          <w:p w14:paraId="6102AFE4" w14:textId="6AAC9CD4" w:rsidR="00C71B15" w:rsidDel="00A77172" w:rsidRDefault="00C71B15" w:rsidP="001077CD">
            <w:pPr>
              <w:outlineLvl w:val="0"/>
              <w:rPr>
                <w:del w:id="1757" w:author="Tim Firmin" w:date="2018-07-11T16:31:00Z"/>
                <w:sz w:val="20"/>
                <w:szCs w:val="20"/>
              </w:rPr>
            </w:pPr>
          </w:p>
        </w:tc>
        <w:tc>
          <w:tcPr>
            <w:tcW w:w="545" w:type="dxa"/>
            <w:tcPrChange w:id="1758" w:author="Tim Firmin" w:date="2018-07-11T16:32:00Z">
              <w:tcPr>
                <w:tcW w:w="624" w:type="dxa"/>
              </w:tcPr>
            </w:tcPrChange>
          </w:tcPr>
          <w:p w14:paraId="3F22AB13" w14:textId="31CB1FBA" w:rsidR="00C71B15" w:rsidDel="00A77172" w:rsidRDefault="00C71B15" w:rsidP="001077CD">
            <w:pPr>
              <w:outlineLvl w:val="0"/>
              <w:rPr>
                <w:del w:id="1759" w:author="Tim Firmin" w:date="2018-07-11T16:31:00Z"/>
                <w:sz w:val="20"/>
                <w:szCs w:val="20"/>
              </w:rPr>
            </w:pPr>
            <w:del w:id="1760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1761" w:author="Tim Firmin" w:date="2018-07-11T16:32:00Z">
              <w:tcPr>
                <w:tcW w:w="966" w:type="dxa"/>
              </w:tcPr>
            </w:tcPrChange>
          </w:tcPr>
          <w:p w14:paraId="3009CB4D" w14:textId="588CF61D" w:rsidR="00C71B15" w:rsidDel="00A77172" w:rsidRDefault="00C71B15" w:rsidP="001077CD">
            <w:pPr>
              <w:outlineLvl w:val="0"/>
              <w:rPr>
                <w:del w:id="1762" w:author="Tim Firmin" w:date="2018-07-11T16:31:00Z"/>
                <w:sz w:val="20"/>
                <w:szCs w:val="20"/>
              </w:rPr>
            </w:pPr>
          </w:p>
        </w:tc>
      </w:tr>
      <w:tr w:rsidR="00C71B15" w:rsidRPr="00E5196B" w:rsidDel="00A77172" w14:paraId="2748F4D0" w14:textId="445DF775" w:rsidTr="00A77172">
        <w:trPr>
          <w:del w:id="1763" w:author="Tim Firmin" w:date="2018-07-11T16:31:00Z"/>
        </w:trPr>
        <w:tc>
          <w:tcPr>
            <w:tcW w:w="845" w:type="dxa"/>
            <w:tcPrChange w:id="1764" w:author="Tim Firmin" w:date="2018-07-11T16:32:00Z">
              <w:tcPr>
                <w:tcW w:w="741" w:type="dxa"/>
              </w:tcPr>
            </w:tcPrChange>
          </w:tcPr>
          <w:p w14:paraId="747DEE74" w14:textId="231C8180" w:rsidR="00C71B15" w:rsidDel="00A77172" w:rsidRDefault="00C71B15" w:rsidP="001077CD">
            <w:pPr>
              <w:outlineLvl w:val="0"/>
              <w:rPr>
                <w:del w:id="1765" w:author="Tim Firmin" w:date="2018-07-11T16:31:00Z"/>
                <w:sz w:val="20"/>
                <w:szCs w:val="20"/>
              </w:rPr>
            </w:pPr>
          </w:p>
        </w:tc>
        <w:tc>
          <w:tcPr>
            <w:tcW w:w="530" w:type="dxa"/>
            <w:tcPrChange w:id="1766" w:author="Tim Firmin" w:date="2018-07-11T16:32:00Z">
              <w:tcPr>
                <w:tcW w:w="605" w:type="dxa"/>
              </w:tcPr>
            </w:tcPrChange>
          </w:tcPr>
          <w:p w14:paraId="1E31D2E1" w14:textId="17A0E09F" w:rsidR="00C71B15" w:rsidDel="00A77172" w:rsidRDefault="00C71B15" w:rsidP="001077CD">
            <w:pPr>
              <w:outlineLvl w:val="0"/>
              <w:rPr>
                <w:del w:id="1767" w:author="Tim Firmin" w:date="2018-07-11T16:31:00Z"/>
                <w:sz w:val="20"/>
                <w:szCs w:val="20"/>
              </w:rPr>
            </w:pPr>
          </w:p>
        </w:tc>
        <w:tc>
          <w:tcPr>
            <w:tcW w:w="697" w:type="dxa"/>
            <w:tcPrChange w:id="1768" w:author="Tim Firmin" w:date="2018-07-11T16:32:00Z">
              <w:tcPr>
                <w:tcW w:w="643" w:type="dxa"/>
              </w:tcPr>
            </w:tcPrChange>
          </w:tcPr>
          <w:p w14:paraId="7873BA28" w14:textId="03C08B7C" w:rsidR="00C71B15" w:rsidDel="00A77172" w:rsidRDefault="00C71B15" w:rsidP="001077CD">
            <w:pPr>
              <w:outlineLvl w:val="0"/>
              <w:rPr>
                <w:del w:id="1769" w:author="Tim Firmin" w:date="2018-07-11T16:31:00Z"/>
                <w:sz w:val="20"/>
                <w:szCs w:val="20"/>
              </w:rPr>
            </w:pPr>
            <w:del w:id="1770" w:author="Tim Firmin" w:date="2018-07-11T16:28:00Z">
              <w:r w:rsidDel="00EC4E76">
                <w:rPr>
                  <w:sz w:val="20"/>
                  <w:szCs w:val="20"/>
                </w:rPr>
                <w:delText>5</w:delText>
              </w:r>
            </w:del>
            <w:ins w:id="1771" w:author="Vandana Bangera" w:date="2017-02-13T10:34:00Z">
              <w:del w:id="1772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1773" w:author="Tim Firmin" w:date="2018-07-11T16:28:00Z">
              <w:r w:rsidDel="00EC4E76">
                <w:rPr>
                  <w:sz w:val="20"/>
                  <w:szCs w:val="20"/>
                </w:rPr>
                <w:delText>.1</w:delText>
              </w:r>
            </w:del>
          </w:p>
        </w:tc>
        <w:tc>
          <w:tcPr>
            <w:tcW w:w="6047" w:type="dxa"/>
            <w:tcPrChange w:id="1774" w:author="Tim Firmin" w:date="2018-07-11T16:32:00Z">
              <w:tcPr>
                <w:tcW w:w="5816" w:type="dxa"/>
              </w:tcPr>
            </w:tcPrChange>
          </w:tcPr>
          <w:p w14:paraId="0AB9881F" w14:textId="63595AF0" w:rsidR="00C71B15" w:rsidDel="00EC4E76" w:rsidRDefault="00C71B15" w:rsidP="001077CD">
            <w:pPr>
              <w:outlineLvl w:val="0"/>
              <w:rPr>
                <w:del w:id="1775" w:author="Tim Firmin" w:date="2018-07-11T16:28:00Z"/>
                <w:color w:val="000000"/>
                <w:sz w:val="20"/>
                <w:szCs w:val="20"/>
              </w:rPr>
            </w:pPr>
            <w:del w:id="1776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IS Project Deployment files must be executed on the server:</w:delText>
              </w:r>
            </w:del>
          </w:p>
          <w:p w14:paraId="0AA7BCD8" w14:textId="760290A9" w:rsidR="00C71B15" w:rsidRPr="001345A1" w:rsidDel="00A77172" w:rsidRDefault="00C71B15">
            <w:pPr>
              <w:outlineLvl w:val="0"/>
              <w:rPr>
                <w:del w:id="1777" w:author="Tim Firmin" w:date="2018-07-11T16:31:00Z"/>
                <w:b/>
                <w:color w:val="000000"/>
                <w:sz w:val="20"/>
                <w:szCs w:val="20"/>
              </w:rPr>
            </w:pPr>
            <w:del w:id="1778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 xml:space="preserve">Remote Desktop to </w:delText>
              </w:r>
              <w:r w:rsidRPr="00762E4E" w:rsidDel="00EC4E76">
                <w:rPr>
                  <w:color w:val="000000"/>
                  <w:sz w:val="20"/>
                  <w:szCs w:val="20"/>
                </w:rPr>
                <w:delText>AZI-MS-SIS-</w:delText>
              </w:r>
            </w:del>
            <w:ins w:id="1779" w:author="Vandana Bangera" w:date="2017-02-13T10:56:00Z">
              <w:del w:id="1780" w:author="Tim Firmin" w:date="2017-10-12T12:28:00Z">
                <w:r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</w:del>
            </w:ins>
            <w:del w:id="1781" w:author="Tim Firmin" w:date="2018-07-11T16:28:00Z">
              <w:r w:rsidRPr="00762E4E" w:rsidDel="00EC4E76">
                <w:rPr>
                  <w:color w:val="000000"/>
                  <w:sz w:val="20"/>
                  <w:szCs w:val="20"/>
                </w:rPr>
                <w:delText>U001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using Admin User</w:delText>
              </w:r>
            </w:del>
          </w:p>
        </w:tc>
        <w:tc>
          <w:tcPr>
            <w:tcW w:w="972" w:type="dxa"/>
            <w:tcPrChange w:id="1782" w:author="Tim Firmin" w:date="2018-07-11T16:32:00Z">
              <w:tcPr>
                <w:tcW w:w="1061" w:type="dxa"/>
              </w:tcPr>
            </w:tcPrChange>
          </w:tcPr>
          <w:p w14:paraId="60046B0E" w14:textId="5B749DAD" w:rsidR="00C71B15" w:rsidDel="00A77172" w:rsidRDefault="00C71B15" w:rsidP="001077CD">
            <w:pPr>
              <w:outlineLvl w:val="0"/>
              <w:rPr>
                <w:del w:id="1783" w:author="Tim Firmin" w:date="2018-07-11T16:31:00Z"/>
                <w:sz w:val="20"/>
                <w:szCs w:val="20"/>
              </w:rPr>
            </w:pPr>
            <w:del w:id="1784" w:author="Tim Firmin" w:date="2018-07-11T16:28:00Z">
              <w:r w:rsidDel="00EC4E76">
                <w:rPr>
                  <w:sz w:val="20"/>
                  <w:szCs w:val="20"/>
                </w:rPr>
                <w:delText>RDP Client</w:delText>
              </w:r>
            </w:del>
          </w:p>
        </w:tc>
        <w:tc>
          <w:tcPr>
            <w:tcW w:w="545" w:type="dxa"/>
            <w:tcPrChange w:id="1785" w:author="Tim Firmin" w:date="2018-07-11T16:32:00Z">
              <w:tcPr>
                <w:tcW w:w="624" w:type="dxa"/>
              </w:tcPr>
            </w:tcPrChange>
          </w:tcPr>
          <w:p w14:paraId="248BE7F5" w14:textId="459D47A4" w:rsidR="00C71B15" w:rsidDel="00A77172" w:rsidRDefault="00C71B15" w:rsidP="001077CD">
            <w:pPr>
              <w:outlineLvl w:val="0"/>
              <w:rPr>
                <w:del w:id="1786" w:author="Tim Firmin" w:date="2018-07-11T16:31:00Z"/>
                <w:sz w:val="20"/>
                <w:szCs w:val="20"/>
              </w:rPr>
            </w:pPr>
            <w:del w:id="1787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1788" w:author="Tim Firmin" w:date="2018-07-11T16:32:00Z">
              <w:tcPr>
                <w:tcW w:w="966" w:type="dxa"/>
              </w:tcPr>
            </w:tcPrChange>
          </w:tcPr>
          <w:p w14:paraId="264E5CC0" w14:textId="3DD23592" w:rsidR="00C71B15" w:rsidDel="00A77172" w:rsidRDefault="00C71B15" w:rsidP="001077CD">
            <w:pPr>
              <w:outlineLvl w:val="0"/>
              <w:rPr>
                <w:del w:id="1789" w:author="Tim Firmin" w:date="2018-07-11T16:31:00Z"/>
                <w:sz w:val="20"/>
                <w:szCs w:val="20"/>
              </w:rPr>
            </w:pPr>
          </w:p>
        </w:tc>
      </w:tr>
      <w:tr w:rsidR="00C71B15" w:rsidRPr="00E5196B" w14:paraId="26F093DA" w14:textId="77777777" w:rsidTr="00A77172">
        <w:tc>
          <w:tcPr>
            <w:tcW w:w="845" w:type="dxa"/>
            <w:tcPrChange w:id="1790" w:author="Tim Firmin" w:date="2018-07-11T16:32:00Z">
              <w:tcPr>
                <w:tcW w:w="741" w:type="dxa"/>
              </w:tcPr>
            </w:tcPrChange>
          </w:tcPr>
          <w:p w14:paraId="34E498D8" w14:textId="77777777" w:rsidR="00C71B15" w:rsidRPr="00E5196B" w:rsidRDefault="00C71B15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PrChange w:id="1791" w:author="Tim Firmin" w:date="2018-07-11T16:32:00Z">
              <w:tcPr>
                <w:tcW w:w="605" w:type="dxa"/>
              </w:tcPr>
            </w:tcPrChange>
          </w:tcPr>
          <w:p w14:paraId="40C862AC" w14:textId="77777777" w:rsidR="00C71B15" w:rsidRDefault="00C71B15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97" w:type="dxa"/>
            <w:tcPrChange w:id="1792" w:author="Tim Firmin" w:date="2018-07-11T16:32:00Z">
              <w:tcPr>
                <w:tcW w:w="643" w:type="dxa"/>
              </w:tcPr>
            </w:tcPrChange>
          </w:tcPr>
          <w:p w14:paraId="627E2FE8" w14:textId="7CA77307" w:rsidR="00C71B15" w:rsidRDefault="00A77172" w:rsidP="001077CD">
            <w:pPr>
              <w:outlineLvl w:val="0"/>
              <w:rPr>
                <w:sz w:val="20"/>
                <w:szCs w:val="20"/>
              </w:rPr>
            </w:pPr>
            <w:ins w:id="1793" w:author="Tim Firmin" w:date="2018-07-11T16:31:00Z">
              <w:r>
                <w:rPr>
                  <w:sz w:val="20"/>
                  <w:szCs w:val="20"/>
                </w:rPr>
                <w:t>2</w:t>
              </w:r>
            </w:ins>
            <w:del w:id="1794" w:author="Tim Firmin" w:date="2018-07-11T16:28:00Z">
              <w:r w:rsidR="00C71B15" w:rsidDel="00EC4E76">
                <w:rPr>
                  <w:sz w:val="20"/>
                  <w:szCs w:val="20"/>
                </w:rPr>
                <w:delText>5</w:delText>
              </w:r>
            </w:del>
            <w:ins w:id="1795" w:author="Vandana Bangera" w:date="2017-02-13T10:34:00Z">
              <w:del w:id="1796" w:author="Tim Firmin" w:date="2018-07-11T16:28:00Z">
                <w:r w:rsidR="00C71B15"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1797" w:author="Tim Firmin" w:date="2018-07-11T16:28:00Z">
              <w:r w:rsidR="00C71B15" w:rsidDel="00EC4E76">
                <w:rPr>
                  <w:sz w:val="20"/>
                  <w:szCs w:val="20"/>
                </w:rPr>
                <w:delText>.2</w:delText>
              </w:r>
            </w:del>
          </w:p>
        </w:tc>
        <w:tc>
          <w:tcPr>
            <w:tcW w:w="6047" w:type="dxa"/>
            <w:tcPrChange w:id="1798" w:author="Tim Firmin" w:date="2018-07-11T16:32:00Z">
              <w:tcPr>
                <w:tcW w:w="5816" w:type="dxa"/>
              </w:tcPr>
            </w:tcPrChange>
          </w:tcPr>
          <w:p w14:paraId="3ECA3FBB" w14:textId="0FFAF82A" w:rsidR="00A77172" w:rsidRDefault="00A77172">
            <w:pPr>
              <w:outlineLvl w:val="0"/>
              <w:rPr>
                <w:ins w:id="1799" w:author="Tim Firmin" w:date="2018-07-11T16:33:00Z"/>
                <w:b/>
                <w:color w:val="000000"/>
                <w:sz w:val="20"/>
                <w:szCs w:val="20"/>
              </w:rPr>
            </w:pPr>
            <w:ins w:id="1800" w:author="Tim Firmin" w:date="2018-07-11T16:32:00Z">
              <w:r w:rsidRPr="00A77172">
                <w:rPr>
                  <w:b/>
                  <w:color w:val="000000"/>
                  <w:sz w:val="20"/>
                  <w:szCs w:val="20"/>
                  <w:rPrChange w:id="1801" w:author="Tim Firmin" w:date="2018-07-11T16:32:00Z">
                    <w:rPr>
                      <w:color w:val="000000"/>
                      <w:sz w:val="20"/>
                      <w:szCs w:val="20"/>
                    </w:rPr>
                  </w:rPrChange>
                </w:rPr>
                <w:t>Deploy the SSIS ISPAC for Distribution FPV</w:t>
              </w:r>
            </w:ins>
            <w:ins w:id="1802" w:author="Tim Firmin" w:date="2018-07-11T16:33:00Z">
              <w:r w:rsidR="005B78E0">
                <w:rPr>
                  <w:b/>
                  <w:color w:val="000000"/>
                  <w:sz w:val="20"/>
                  <w:szCs w:val="20"/>
                </w:rPr>
                <w:t xml:space="preserve"> to </w:t>
              </w:r>
              <w:r w:rsidR="005B78E0" w:rsidRPr="005B78E0">
                <w:rPr>
                  <w:b/>
                  <w:color w:val="000000"/>
                  <w:sz w:val="20"/>
                  <w:szCs w:val="20"/>
                </w:rPr>
                <w:t>/SSISDB/FPVApplication/FPVDataIntegration</w:t>
              </w:r>
            </w:ins>
          </w:p>
          <w:p w14:paraId="2A0F27E5" w14:textId="4F3C8079" w:rsidR="005B78E0" w:rsidRPr="00E1338C" w:rsidRDefault="005B78E0">
            <w:pPr>
              <w:outlineLvl w:val="0"/>
              <w:rPr>
                <w:ins w:id="1803" w:author="Tim Firmin" w:date="2018-07-11T16:32:00Z"/>
                <w:color w:val="000000"/>
                <w:sz w:val="20"/>
                <w:szCs w:val="20"/>
                <w:rPrChange w:id="1804" w:author="Tim Firmin" w:date="2018-07-11T16:40:00Z">
                  <w:rPr>
                    <w:ins w:id="1805" w:author="Tim Firmin" w:date="2018-07-11T16:32:00Z"/>
                    <w:color w:val="000000"/>
                    <w:sz w:val="20"/>
                    <w:szCs w:val="20"/>
                  </w:rPr>
                </w:rPrChange>
              </w:rPr>
            </w:pPr>
            <w:ins w:id="1806" w:author="Tim Firmin" w:date="2018-07-11T16:39:00Z">
              <w:r w:rsidRPr="00E1338C">
                <w:rPr>
                  <w:color w:val="000000"/>
                  <w:sz w:val="20"/>
                  <w:szCs w:val="20"/>
                  <w:rPrChange w:id="1807" w:author="Tim Firmin" w:date="2018-07-11T16:40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   \FPVDD_UATRelease1_1.0.0\SSIS\</w:t>
              </w:r>
            </w:ins>
            <w:ins w:id="1808" w:author="Tim Firmin" w:date="2018-07-11T16:40:00Z">
              <w:r w:rsidRPr="00E1338C">
                <w:rPr>
                  <w:color w:val="000000"/>
                  <w:sz w:val="20"/>
                  <w:szCs w:val="20"/>
                  <w:rPrChange w:id="1809" w:author="Tim Firmin" w:date="2018-07-11T16:40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ETL.FPV</w:t>
              </w:r>
              <w:r w:rsidR="00E1338C" w:rsidRPr="00E1338C">
                <w:rPr>
                  <w:color w:val="000000"/>
                  <w:sz w:val="20"/>
                  <w:szCs w:val="20"/>
                  <w:rPrChange w:id="1810" w:author="Tim Firmin" w:date="2018-07-11T16:40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.ispac</w:t>
              </w:r>
            </w:ins>
          </w:p>
          <w:p w14:paraId="1E00C5CE" w14:textId="5FB1B06D" w:rsidR="00C71B15" w:rsidRDefault="00C71B15">
            <w:pPr>
              <w:outlineLvl w:val="0"/>
              <w:rPr>
                <w:color w:val="000000"/>
                <w:sz w:val="20"/>
                <w:szCs w:val="20"/>
              </w:rPr>
            </w:pPr>
            <w:del w:id="1811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 xml:space="preserve">Copy the </w:delText>
              </w:r>
              <w:r w:rsidRPr="005B471F" w:rsidDel="00EC4E76">
                <w:rPr>
                  <w:sz w:val="20"/>
                  <w:szCs w:val="20"/>
                </w:rPr>
                <w:delText>StatementsPortal</w:delText>
              </w:r>
            </w:del>
            <w:ins w:id="1812" w:author="Vandana Bangera" w:date="2017-02-06T16:22:00Z">
              <w:del w:id="1813" w:author="Tim Firmin" w:date="2018-07-11T16:28:00Z">
                <w:r w:rsidDel="00EC4E76">
                  <w:rPr>
                    <w:sz w:val="20"/>
                    <w:szCs w:val="20"/>
                  </w:rPr>
                  <w:delText>FinanceDataMart</w:delText>
                </w:r>
              </w:del>
            </w:ins>
            <w:del w:id="1814" w:author="Tim Firmin" w:date="2018-07-11T16:28:00Z">
              <w:r w:rsidRPr="005B471F" w:rsidDel="00EC4E76">
                <w:rPr>
                  <w:sz w:val="20"/>
                  <w:szCs w:val="20"/>
                </w:rPr>
                <w:delText>_Release1_1.</w:delText>
              </w:r>
            </w:del>
            <w:ins w:id="1815" w:author="Vandana Bangera" w:date="2017-02-06T16:23:00Z">
              <w:del w:id="1816" w:author="Tim Firmin" w:date="2018-07-11T16:28:00Z">
                <w:r w:rsidDel="00EC4E76">
                  <w:rPr>
                    <w:sz w:val="20"/>
                    <w:szCs w:val="20"/>
                  </w:rPr>
                  <w:delText>0</w:delText>
                </w:r>
              </w:del>
            </w:ins>
            <w:del w:id="1817" w:author="Tim Firmin" w:date="2018-07-11T16:28:00Z">
              <w:r w:rsidDel="00EC4E76">
                <w:rPr>
                  <w:sz w:val="20"/>
                  <w:szCs w:val="20"/>
                </w:rPr>
                <w:delText>4</w:delText>
              </w:r>
              <w:r w:rsidRPr="005B471F" w:rsidDel="00EC4E76">
                <w:rPr>
                  <w:sz w:val="20"/>
                  <w:szCs w:val="20"/>
                </w:rPr>
                <w:delText>.0</w:delText>
              </w:r>
              <w:r w:rsidDel="00EC4E76">
                <w:rPr>
                  <w:sz w:val="20"/>
                  <w:szCs w:val="20"/>
                </w:rPr>
                <w:delText>\</w:delText>
              </w:r>
              <w:r w:rsidRPr="002E6916" w:rsidDel="00EC4E76">
                <w:rPr>
                  <w:color w:val="000000"/>
                  <w:sz w:val="20"/>
                  <w:szCs w:val="20"/>
                </w:rPr>
                <w:delText>Deployment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folder </w:delText>
              </w:r>
              <w:r w:rsidRPr="005B471F" w:rsidDel="00EC4E76">
                <w:rPr>
                  <w:color w:val="000000"/>
                  <w:sz w:val="20"/>
                  <w:szCs w:val="20"/>
                </w:rPr>
                <w:delText>to C:\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Releases folder on the </w:delText>
              </w:r>
              <w:r w:rsidRPr="00762E4E" w:rsidDel="00EC4E76">
                <w:rPr>
                  <w:color w:val="000000"/>
                  <w:sz w:val="20"/>
                  <w:szCs w:val="20"/>
                </w:rPr>
                <w:delText>AZI-MS-SIS-U001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</w:delText>
              </w:r>
            </w:del>
            <w:ins w:id="1818" w:author="Vandana Bangera" w:date="2017-02-13T10:56:00Z">
              <w:del w:id="1819" w:author="Tim Firmin" w:date="2017-10-12T12:28:00Z">
                <w:r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  <w:r w:rsidRPr="00762E4E" w:rsidDel="00EB59FA">
                  <w:rPr>
                    <w:color w:val="000000"/>
                    <w:sz w:val="20"/>
                    <w:szCs w:val="20"/>
                  </w:rPr>
                  <w:delText>001</w:delText>
                </w:r>
              </w:del>
              <w:del w:id="1820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</w:delText>
                </w:r>
              </w:del>
            </w:ins>
            <w:del w:id="1821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server</w:delText>
              </w:r>
            </w:del>
          </w:p>
        </w:tc>
        <w:tc>
          <w:tcPr>
            <w:tcW w:w="972" w:type="dxa"/>
            <w:tcPrChange w:id="1822" w:author="Tim Firmin" w:date="2018-07-11T16:32:00Z">
              <w:tcPr>
                <w:tcW w:w="1061" w:type="dxa"/>
              </w:tcPr>
            </w:tcPrChange>
          </w:tcPr>
          <w:p w14:paraId="1EB1203E" w14:textId="5FF78904" w:rsidR="00C71B15" w:rsidRDefault="00C71B15" w:rsidP="001077CD">
            <w:pPr>
              <w:outlineLvl w:val="0"/>
              <w:rPr>
                <w:sz w:val="20"/>
                <w:szCs w:val="20"/>
              </w:rPr>
            </w:pPr>
            <w:ins w:id="1823" w:author="Tim Firmin" w:date="2018-07-11T16:28:00Z">
              <w:r w:rsidDel="00396EDF"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545" w:type="dxa"/>
            <w:tcPrChange w:id="1824" w:author="Tim Firmin" w:date="2018-07-11T16:32:00Z">
              <w:tcPr>
                <w:tcW w:w="624" w:type="dxa"/>
              </w:tcPr>
            </w:tcPrChange>
          </w:tcPr>
          <w:p w14:paraId="0C2EAB0A" w14:textId="0CAC14E0" w:rsidR="00C71B15" w:rsidRDefault="0007087E" w:rsidP="001077CD">
            <w:pPr>
              <w:outlineLvl w:val="0"/>
              <w:rPr>
                <w:sz w:val="20"/>
                <w:szCs w:val="20"/>
              </w:rPr>
            </w:pPr>
            <w:ins w:id="1825" w:author="Tim Firmin" w:date="2018-07-11T16:33:00Z">
              <w:r>
                <w:rPr>
                  <w:sz w:val="20"/>
                  <w:szCs w:val="20"/>
                </w:rPr>
                <w:t>BI</w:t>
              </w:r>
            </w:ins>
            <w:del w:id="1826" w:author="Tim Firmin" w:date="2018-07-11T16:28:00Z">
              <w:r w:rsidR="00C71B15"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1827" w:author="Tim Firmin" w:date="2018-07-11T16:32:00Z">
              <w:tcPr>
                <w:tcW w:w="966" w:type="dxa"/>
              </w:tcPr>
            </w:tcPrChange>
          </w:tcPr>
          <w:p w14:paraId="7564612B" w14:textId="77777777" w:rsidR="00C71B15" w:rsidRDefault="00C71B15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71B15" w:rsidRPr="00E5196B" w:rsidDel="001D28B0" w14:paraId="5AC53488" w14:textId="77777777" w:rsidTr="00A77172">
        <w:trPr>
          <w:del w:id="1828" w:author="Vandana Bangera" w:date="2017-02-14T15:09:00Z"/>
        </w:trPr>
        <w:tc>
          <w:tcPr>
            <w:tcW w:w="845" w:type="dxa"/>
            <w:tcPrChange w:id="1829" w:author="Tim Firmin" w:date="2018-07-11T16:32:00Z">
              <w:tcPr>
                <w:tcW w:w="741" w:type="dxa"/>
              </w:tcPr>
            </w:tcPrChange>
          </w:tcPr>
          <w:p w14:paraId="7664D4F4" w14:textId="6FFBC59E" w:rsidR="00C71B15" w:rsidRPr="00E5196B" w:rsidDel="001D28B0" w:rsidRDefault="00C71B15" w:rsidP="001077CD">
            <w:pPr>
              <w:outlineLvl w:val="0"/>
              <w:rPr>
                <w:del w:id="1830" w:author="Vandana Bangera" w:date="2017-02-14T15:09:00Z"/>
                <w:sz w:val="20"/>
                <w:szCs w:val="20"/>
              </w:rPr>
            </w:pPr>
          </w:p>
        </w:tc>
        <w:tc>
          <w:tcPr>
            <w:tcW w:w="530" w:type="dxa"/>
            <w:tcPrChange w:id="1831" w:author="Tim Firmin" w:date="2018-07-11T16:32:00Z">
              <w:tcPr>
                <w:tcW w:w="605" w:type="dxa"/>
              </w:tcPr>
            </w:tcPrChange>
          </w:tcPr>
          <w:p w14:paraId="154A8EC7" w14:textId="77777777" w:rsidR="00C71B15" w:rsidDel="001D28B0" w:rsidRDefault="00C71B15" w:rsidP="001077CD">
            <w:pPr>
              <w:outlineLvl w:val="0"/>
              <w:rPr>
                <w:del w:id="1832" w:author="Vandana Bangera" w:date="2017-02-14T15:09:00Z"/>
                <w:sz w:val="20"/>
                <w:szCs w:val="20"/>
              </w:rPr>
            </w:pPr>
          </w:p>
        </w:tc>
        <w:tc>
          <w:tcPr>
            <w:tcW w:w="697" w:type="dxa"/>
            <w:tcPrChange w:id="1833" w:author="Tim Firmin" w:date="2018-07-11T16:32:00Z">
              <w:tcPr>
                <w:tcW w:w="643" w:type="dxa"/>
              </w:tcPr>
            </w:tcPrChange>
          </w:tcPr>
          <w:p w14:paraId="68541EC4" w14:textId="7BD3B3A5" w:rsidR="00C71B15" w:rsidDel="001D28B0" w:rsidRDefault="00C71B15" w:rsidP="001077CD">
            <w:pPr>
              <w:outlineLvl w:val="0"/>
              <w:rPr>
                <w:del w:id="1834" w:author="Vandana Bangera" w:date="2017-02-14T15:09:00Z"/>
                <w:sz w:val="20"/>
                <w:szCs w:val="20"/>
              </w:rPr>
            </w:pPr>
            <w:ins w:id="1835" w:author="Tim Firmin" w:date="2018-07-11T16:28:00Z">
              <w:r>
                <w:rPr>
                  <w:sz w:val="20"/>
                  <w:szCs w:val="20"/>
                </w:rPr>
                <w:t>5</w:t>
              </w:r>
              <w:r w:rsidDel="004329F8">
                <w:rPr>
                  <w:sz w:val="20"/>
                  <w:szCs w:val="20"/>
                </w:rPr>
                <w:t>5</w:t>
              </w:r>
              <w:r>
                <w:rPr>
                  <w:sz w:val="20"/>
                  <w:szCs w:val="20"/>
                </w:rPr>
                <w:t>.3</w:t>
              </w:r>
              <w:r w:rsidDel="002F4693">
                <w:rPr>
                  <w:sz w:val="20"/>
                  <w:szCs w:val="20"/>
                </w:rPr>
                <w:t>4</w:t>
              </w:r>
            </w:ins>
            <w:del w:id="1836" w:author="Tim Firmin" w:date="2018-07-11T16:28:00Z">
              <w:r w:rsidDel="00EC4E76">
                <w:rPr>
                  <w:sz w:val="20"/>
                  <w:szCs w:val="20"/>
                </w:rPr>
                <w:delText>5.3</w:delText>
              </w:r>
            </w:del>
          </w:p>
        </w:tc>
        <w:tc>
          <w:tcPr>
            <w:tcW w:w="6047" w:type="dxa"/>
            <w:tcPrChange w:id="1837" w:author="Tim Firmin" w:date="2018-07-11T16:32:00Z">
              <w:tcPr>
                <w:tcW w:w="5816" w:type="dxa"/>
              </w:tcPr>
            </w:tcPrChange>
          </w:tcPr>
          <w:p w14:paraId="0811F6E9" w14:textId="77777777" w:rsidR="00C71B15" w:rsidRDefault="00C71B15" w:rsidP="001077CD">
            <w:pPr>
              <w:outlineLvl w:val="0"/>
              <w:rPr>
                <w:ins w:id="1838" w:author="Tim Firmin" w:date="2018-07-11T16:28:00Z"/>
                <w:color w:val="000000"/>
                <w:sz w:val="20"/>
                <w:szCs w:val="20"/>
              </w:rPr>
            </w:pPr>
            <w:ins w:id="1839" w:author="Tim Firmin" w:date="2018-07-11T16:28:00Z">
              <w:r>
                <w:rPr>
                  <w:color w:val="000000"/>
                  <w:sz w:val="20"/>
                  <w:szCs w:val="20"/>
                </w:rPr>
                <w:t>Execute the following IS Project Deployment files to deploy the SSIS Project Packages to AZI-MS-SIS-</w:t>
              </w:r>
              <w:r w:rsidDel="00FA140C">
                <w:rPr>
                  <w:color w:val="000000"/>
                  <w:sz w:val="20"/>
                  <w:szCs w:val="20"/>
                </w:rPr>
                <w:t>U001</w:t>
              </w:r>
              <w:r w:rsidDel="00EB59FA">
                <w:rPr>
                  <w:color w:val="000000"/>
                  <w:sz w:val="20"/>
                  <w:szCs w:val="20"/>
                </w:rPr>
                <w:t>T001</w:t>
              </w:r>
              <w:r>
                <w:rPr>
                  <w:color w:val="000000"/>
                  <w:sz w:val="20"/>
                  <w:szCs w:val="20"/>
                </w:rPr>
                <w:t>U001: SSISDB/</w:t>
              </w:r>
              <w:r w:rsidDel="00472D9B">
                <w:rPr>
                  <w:color w:val="000000"/>
                  <w:sz w:val="20"/>
                  <w:szCs w:val="20"/>
                </w:rPr>
                <w:t>StatementsPortal/</w:t>
              </w:r>
              <w:r>
                <w:rPr>
                  <w:color w:val="000000"/>
                  <w:sz w:val="20"/>
                  <w:szCs w:val="20"/>
                </w:rPr>
                <w:t>FinanceDataMart/Projects:</w:t>
              </w:r>
            </w:ins>
          </w:p>
          <w:p w14:paraId="3439F7ED" w14:textId="77777777" w:rsidR="00C71B15" w:rsidRPr="00793674" w:rsidRDefault="00C71B15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1840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ins w:id="1841" w:author="Tim Firmin" w:date="2018-07-11T16:28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ETL.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StatementsPorta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l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ExternalToStage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GlobalProcess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2EE90A2D" w14:textId="77777777" w:rsidR="00C71B15" w:rsidRPr="00C434D7" w:rsidRDefault="00C71B15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1842" w:author="Tim Firmin" w:date="2018-07-11T16:28:00Z"/>
                <w:rFonts w:ascii="Times New Roman" w:hAnsi="Times New Roman"/>
                <w:color w:val="000000"/>
                <w:sz w:val="20"/>
                <w:szCs w:val="20"/>
                <w:rPrChange w:id="1843" w:author="Tim Firmin" w:date="2017-10-12T12:32:00Z">
                  <w:rPr>
                    <w:ins w:id="1844" w:author="Tim Firmin" w:date="2018-07-11T16:28:00Z"/>
                  </w:rPr>
                </w:rPrChange>
              </w:rPr>
            </w:pPr>
            <w:ins w:id="1845" w:author="Tim Firmin" w:date="2018-07-11T16:28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ETL.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StatementsPortal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LandAnd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StageToClean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SourceToS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Stage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3D383A56" w14:textId="77777777" w:rsidR="00C71B15" w:rsidRPr="00AE3A0B" w:rsidRDefault="00C71B15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1846" w:author="Tim Firmin" w:date="2018-07-11T16:28:00Z"/>
                <w:color w:val="000000"/>
                <w:sz w:val="20"/>
                <w:szCs w:val="20"/>
              </w:rPr>
            </w:pPr>
            <w:ins w:id="1847" w:author="Tim Firmin" w:date="2018-07-11T16:28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ETL.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StatementsPortal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CleanToWarehouse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StageToTransform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MDSAndTransform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7E2D2110" w14:textId="3122D4DA" w:rsidR="00C71B15" w:rsidDel="001D28B0" w:rsidRDefault="00C71B15">
            <w:pPr>
              <w:outlineLvl w:val="0"/>
              <w:rPr>
                <w:del w:id="1848" w:author="Vandana Bangera" w:date="2017-02-14T15:09:00Z"/>
                <w:color w:val="000000"/>
                <w:sz w:val="20"/>
                <w:szCs w:val="20"/>
              </w:rPr>
            </w:pPr>
            <w:ins w:id="1849" w:author="Tim Firmin" w:date="2018-07-11T16:28:00Z">
              <w:r w:rsidRPr="00AE3A0B">
                <w:rPr>
                  <w:color w:val="000000"/>
                  <w:sz w:val="20"/>
                  <w:szCs w:val="20"/>
                </w:rPr>
                <w:t>ETL.</w:t>
              </w:r>
              <w:r w:rsidRPr="00AE3A0B" w:rsidDel="002B7542">
                <w:rPr>
                  <w:color w:val="000000"/>
                  <w:sz w:val="20"/>
                  <w:szCs w:val="20"/>
                </w:rPr>
                <w:t>StatementsPortal</w:t>
              </w:r>
              <w:r>
                <w:rPr>
                  <w:color w:val="000000"/>
                  <w:sz w:val="20"/>
                  <w:szCs w:val="20"/>
                </w:rPr>
                <w:t>BIT</w:t>
              </w:r>
              <w:r w:rsidDel="00C434D7">
                <w:rPr>
                  <w:color w:val="000000"/>
                  <w:sz w:val="20"/>
                  <w:szCs w:val="20"/>
                </w:rPr>
                <w:t>FDM</w:t>
              </w:r>
              <w:r w:rsidRPr="00AE3A0B">
                <w:rPr>
                  <w:color w:val="000000"/>
                  <w:sz w:val="20"/>
                  <w:szCs w:val="20"/>
                </w:rPr>
                <w:t>.</w:t>
              </w:r>
              <w:r w:rsidDel="002B7542">
                <w:rPr>
                  <w:color w:val="000000"/>
                  <w:sz w:val="20"/>
                  <w:szCs w:val="20"/>
                </w:rPr>
                <w:t>GlobalProcess</w:t>
              </w:r>
              <w:r>
                <w:rPr>
                  <w:color w:val="000000"/>
                  <w:sz w:val="20"/>
                  <w:szCs w:val="20"/>
                </w:rPr>
                <w:t>ExtractAndReport</w:t>
              </w:r>
              <w:r w:rsidDel="00C434D7">
                <w:rPr>
                  <w:color w:val="000000"/>
                  <w:sz w:val="20"/>
                  <w:szCs w:val="20"/>
                </w:rPr>
                <w:t>TransformToWarehouse</w:t>
              </w:r>
              <w:r>
                <w:rPr>
                  <w:color w:val="000000"/>
                  <w:sz w:val="20"/>
                  <w:szCs w:val="20"/>
                </w:rPr>
                <w:t>.ispac</w:t>
              </w:r>
            </w:ins>
            <w:del w:id="1850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Create the UAT SSISDB StatementsPortal folder</w:delText>
              </w:r>
            </w:del>
          </w:p>
        </w:tc>
        <w:tc>
          <w:tcPr>
            <w:tcW w:w="972" w:type="dxa"/>
            <w:tcPrChange w:id="1851" w:author="Tim Firmin" w:date="2018-07-11T16:32:00Z">
              <w:tcPr>
                <w:tcW w:w="1061" w:type="dxa"/>
              </w:tcPr>
            </w:tcPrChange>
          </w:tcPr>
          <w:p w14:paraId="245A572E" w14:textId="31E47EF2" w:rsidR="00C71B15" w:rsidDel="001D28B0" w:rsidRDefault="00C71B15" w:rsidP="001077CD">
            <w:pPr>
              <w:outlineLvl w:val="0"/>
              <w:rPr>
                <w:del w:id="1852" w:author="Vandana Bangera" w:date="2017-02-14T15:09:00Z"/>
                <w:sz w:val="20"/>
                <w:szCs w:val="20"/>
              </w:rPr>
            </w:pPr>
            <w:ins w:id="1853" w:author="Tim Firmin" w:date="2018-07-11T16:28:00Z">
              <w:r>
                <w:rPr>
                  <w:sz w:val="20"/>
                  <w:szCs w:val="20"/>
                </w:rPr>
                <w:t>IS Deploy Wizard</w:t>
              </w:r>
            </w:ins>
            <w:del w:id="1854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1855" w:author="Tim Firmin" w:date="2018-07-11T16:32:00Z">
              <w:tcPr>
                <w:tcW w:w="624" w:type="dxa"/>
              </w:tcPr>
            </w:tcPrChange>
          </w:tcPr>
          <w:p w14:paraId="38CF36A2" w14:textId="25E6CEA0" w:rsidR="00C71B15" w:rsidDel="001D28B0" w:rsidRDefault="00C71B15" w:rsidP="001077CD">
            <w:pPr>
              <w:outlineLvl w:val="0"/>
              <w:rPr>
                <w:del w:id="1856" w:author="Vandana Bangera" w:date="2017-02-14T15:09:00Z"/>
                <w:sz w:val="20"/>
                <w:szCs w:val="20"/>
              </w:rPr>
            </w:pPr>
            <w:ins w:id="1857" w:author="Tim Firmin" w:date="2018-07-11T16:28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0" w:type="dxa"/>
            <w:tcPrChange w:id="1858" w:author="Tim Firmin" w:date="2018-07-11T16:32:00Z">
              <w:tcPr>
                <w:tcW w:w="966" w:type="dxa"/>
              </w:tcPr>
            </w:tcPrChange>
          </w:tcPr>
          <w:p w14:paraId="006FC42A" w14:textId="77777777" w:rsidR="00C71B15" w:rsidDel="001D28B0" w:rsidRDefault="00C71B15" w:rsidP="001077CD">
            <w:pPr>
              <w:outlineLvl w:val="0"/>
              <w:rPr>
                <w:del w:id="1859" w:author="Vandana Bangera" w:date="2017-02-14T15:09:00Z"/>
                <w:sz w:val="20"/>
                <w:szCs w:val="20"/>
              </w:rPr>
            </w:pPr>
          </w:p>
        </w:tc>
      </w:tr>
      <w:tr w:rsidR="00C71B15" w:rsidRPr="00E5196B" w:rsidDel="00A77172" w14:paraId="37F70C40" w14:textId="78C31A5F" w:rsidTr="00A77172">
        <w:trPr>
          <w:del w:id="1860" w:author="Tim Firmin" w:date="2018-07-11T16:32:00Z"/>
        </w:trPr>
        <w:tc>
          <w:tcPr>
            <w:tcW w:w="845" w:type="dxa"/>
            <w:tcPrChange w:id="1861" w:author="Tim Firmin" w:date="2018-07-11T16:32:00Z">
              <w:tcPr>
                <w:tcW w:w="741" w:type="dxa"/>
              </w:tcPr>
            </w:tcPrChange>
          </w:tcPr>
          <w:p w14:paraId="5A7D24DD" w14:textId="28D932B0" w:rsidR="00C71B15" w:rsidDel="00A77172" w:rsidRDefault="00C71B15" w:rsidP="001077CD">
            <w:pPr>
              <w:outlineLvl w:val="0"/>
              <w:rPr>
                <w:ins w:id="1862" w:author="Vandana Bangera" w:date="2017-02-14T14:16:00Z"/>
                <w:del w:id="1863" w:author="Tim Firmin" w:date="2018-07-11T16:32:00Z"/>
                <w:sz w:val="20"/>
                <w:szCs w:val="20"/>
              </w:rPr>
            </w:pPr>
          </w:p>
          <w:p w14:paraId="0DFC2754" w14:textId="2F7A602E" w:rsidR="00C71B15" w:rsidRPr="00E5196B" w:rsidDel="00A77172" w:rsidRDefault="00C71B15" w:rsidP="001077CD">
            <w:pPr>
              <w:outlineLvl w:val="0"/>
              <w:rPr>
                <w:del w:id="1864" w:author="Tim Firmin" w:date="2018-07-11T16:32:00Z"/>
                <w:sz w:val="20"/>
                <w:szCs w:val="20"/>
              </w:rPr>
            </w:pPr>
          </w:p>
        </w:tc>
        <w:tc>
          <w:tcPr>
            <w:tcW w:w="530" w:type="dxa"/>
            <w:tcPrChange w:id="1865" w:author="Tim Firmin" w:date="2018-07-11T16:32:00Z">
              <w:tcPr>
                <w:tcW w:w="605" w:type="dxa"/>
              </w:tcPr>
            </w:tcPrChange>
          </w:tcPr>
          <w:p w14:paraId="1D7D6A5B" w14:textId="04C8A12D" w:rsidR="00C71B15" w:rsidDel="00A77172" w:rsidRDefault="00C71B15" w:rsidP="001077CD">
            <w:pPr>
              <w:outlineLvl w:val="0"/>
              <w:rPr>
                <w:del w:id="1866" w:author="Tim Firmin" w:date="2018-07-11T16:32:00Z"/>
                <w:sz w:val="20"/>
                <w:szCs w:val="20"/>
              </w:rPr>
            </w:pPr>
          </w:p>
        </w:tc>
        <w:tc>
          <w:tcPr>
            <w:tcW w:w="697" w:type="dxa"/>
            <w:tcPrChange w:id="1867" w:author="Tim Firmin" w:date="2018-07-11T16:32:00Z">
              <w:tcPr>
                <w:tcW w:w="643" w:type="dxa"/>
              </w:tcPr>
            </w:tcPrChange>
          </w:tcPr>
          <w:p w14:paraId="6F65D84F" w14:textId="3354597F" w:rsidR="00C71B15" w:rsidDel="00A77172" w:rsidRDefault="00C71B15" w:rsidP="001077CD">
            <w:pPr>
              <w:outlineLvl w:val="0"/>
              <w:rPr>
                <w:del w:id="1868" w:author="Tim Firmin" w:date="2018-07-11T16:32:00Z"/>
                <w:sz w:val="20"/>
                <w:szCs w:val="20"/>
              </w:rPr>
            </w:pPr>
            <w:ins w:id="1869" w:author="Vandana Bangera" w:date="2017-02-13T10:34:00Z">
              <w:del w:id="1870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1871" w:author="Tim Firmin" w:date="2018-07-11T16:28:00Z">
              <w:r w:rsidDel="00EC4E76">
                <w:rPr>
                  <w:sz w:val="20"/>
                  <w:szCs w:val="20"/>
                </w:rPr>
                <w:delText>5.</w:delText>
              </w:r>
            </w:del>
            <w:ins w:id="1872" w:author="Vandana Bangera" w:date="2017-02-14T11:10:00Z">
              <w:del w:id="1873" w:author="Tim Firmin" w:date="2018-07-11T16:28:00Z">
                <w:r w:rsidDel="00EC4E76">
                  <w:rPr>
                    <w:sz w:val="20"/>
                    <w:szCs w:val="20"/>
                  </w:rPr>
                  <w:delText>3</w:delText>
                </w:r>
              </w:del>
            </w:ins>
            <w:del w:id="1874" w:author="Tim Firmin" w:date="2018-07-11T16:28:00Z">
              <w:r w:rsidDel="00EC4E76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047" w:type="dxa"/>
            <w:tcPrChange w:id="1875" w:author="Tim Firmin" w:date="2018-07-11T16:32:00Z">
              <w:tcPr>
                <w:tcW w:w="5816" w:type="dxa"/>
              </w:tcPr>
            </w:tcPrChange>
          </w:tcPr>
          <w:p w14:paraId="312831D5" w14:textId="08BB6A89" w:rsidR="00C71B15" w:rsidDel="00EC4E76" w:rsidRDefault="00C71B15" w:rsidP="001077CD">
            <w:pPr>
              <w:outlineLvl w:val="0"/>
              <w:rPr>
                <w:del w:id="1876" w:author="Tim Firmin" w:date="2018-07-11T16:28:00Z"/>
                <w:color w:val="000000"/>
                <w:sz w:val="20"/>
                <w:szCs w:val="20"/>
              </w:rPr>
            </w:pPr>
            <w:del w:id="1877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IS Project Deployment files to deploy the SSIS Project Packages to AZI-MS-SIS-U001</w:delText>
              </w:r>
            </w:del>
            <w:ins w:id="1878" w:author="Vandana Bangera" w:date="2017-02-13T10:56:00Z">
              <w:del w:id="1879" w:author="Tim Firmin" w:date="2017-10-12T12:28:00Z">
                <w:r w:rsidDel="00EB59FA">
                  <w:rPr>
                    <w:color w:val="000000"/>
                    <w:sz w:val="20"/>
                    <w:szCs w:val="20"/>
                  </w:rPr>
                  <w:delText>T001</w:delText>
                </w:r>
              </w:del>
            </w:ins>
            <w:del w:id="1880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: SSISDB/StatementsPortal/</w:delText>
              </w:r>
            </w:del>
            <w:ins w:id="1881" w:author="Vandana Bangera" w:date="2017-02-06T16:23:00Z">
              <w:del w:id="1882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FinanceDataMart/</w:delText>
                </w:r>
              </w:del>
            </w:ins>
            <w:del w:id="1883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Projects:</w:delText>
              </w:r>
            </w:del>
          </w:p>
          <w:p w14:paraId="6E0C77D7" w14:textId="607EB071" w:rsidR="00C71B15" w:rsidRPr="00793674" w:rsidDel="00EC4E76" w:rsidRDefault="00C71B15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1884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1885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1886" w:author="Vandana Bangera" w:date="2017-02-06T16:30:00Z">
              <w:del w:id="1887" w:author="Tim Firmin" w:date="2017-10-12T12:31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1888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.ExternalToStage</w:delText>
              </w:r>
            </w:del>
            <w:ins w:id="1889" w:author="Vandana Bangera" w:date="2017-02-06T16:30:00Z">
              <w:del w:id="1890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GlobalProcess</w:delText>
                </w:r>
              </w:del>
            </w:ins>
            <w:del w:id="1891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  <w:p w14:paraId="3D8481A4" w14:textId="7CFC36C4" w:rsidR="00C71B15" w:rsidRPr="00C434D7" w:rsidDel="00EC4E76" w:rsidRDefault="00C71B15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1892" w:author="Tim Firmin" w:date="2018-07-11T16:28:00Z"/>
                <w:rFonts w:ascii="Times New Roman" w:hAnsi="Times New Roman"/>
                <w:color w:val="000000"/>
                <w:sz w:val="20"/>
                <w:szCs w:val="20"/>
                <w:rPrChange w:id="1893" w:author="Tim Firmin" w:date="2017-10-12T12:32:00Z">
                  <w:rPr>
                    <w:del w:id="1894" w:author="Tim Firmin" w:date="2018-07-11T16:28:00Z"/>
                  </w:rPr>
                </w:rPrChange>
              </w:rPr>
            </w:pPr>
            <w:del w:id="1895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1896" w:author="Vandana Bangera" w:date="2017-02-06T16:30:00Z">
              <w:del w:id="1897" w:author="Tim Firmin" w:date="2017-10-12T12:31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1898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.StageToClean</w:delText>
              </w:r>
            </w:del>
            <w:ins w:id="1899" w:author="Vandana Bangera" w:date="2017-02-06T16:30:00Z">
              <w:del w:id="1900" w:author="Tim Firmin" w:date="2017-10-12T12:31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SourceToS</w:delText>
                </w:r>
              </w:del>
              <w:del w:id="1901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tage</w:delText>
                </w:r>
              </w:del>
            </w:ins>
            <w:del w:id="1902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  <w:p w14:paraId="149D197B" w14:textId="3E2B6827" w:rsidR="00C71B15" w:rsidRPr="00AE3A0B" w:rsidDel="00EC4E76" w:rsidRDefault="00C71B15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1903" w:author="Tim Firmin" w:date="2018-07-11T16:28:00Z"/>
                <w:color w:val="000000"/>
                <w:sz w:val="20"/>
                <w:szCs w:val="20"/>
              </w:rPr>
            </w:pPr>
            <w:del w:id="1904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1905" w:author="Vandana Bangera" w:date="2017-02-06T16:30:00Z">
              <w:del w:id="1906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1907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.CleanToWarehouse</w:delText>
              </w:r>
            </w:del>
            <w:ins w:id="1908" w:author="Vandana Bangera" w:date="2017-02-06T16:31:00Z">
              <w:del w:id="1909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StageToTransform</w:delText>
                </w:r>
              </w:del>
            </w:ins>
            <w:del w:id="1910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  <w:p w14:paraId="69E74F22" w14:textId="18F2C0B2" w:rsidR="00C71B15" w:rsidRPr="00AE3A0B" w:rsidDel="00A77172" w:rsidRDefault="00C71B15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1911" w:author="Tim Firmin" w:date="2018-07-11T16:32:00Z"/>
                <w:rFonts w:ascii="Times New Roman" w:hAnsi="Times New Roman"/>
                <w:color w:val="000000"/>
                <w:sz w:val="20"/>
                <w:szCs w:val="20"/>
              </w:rPr>
            </w:pPr>
            <w:del w:id="1912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1913" w:author="Vandana Bangera" w:date="2017-02-06T16:31:00Z">
              <w:del w:id="1914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1915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</w:delText>
              </w:r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GlobalProcess</w:delText>
              </w:r>
            </w:del>
            <w:ins w:id="1916" w:author="Vandana Bangera" w:date="2017-02-06T16:31:00Z">
              <w:del w:id="1917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TransformToWarehouse</w:delText>
                </w:r>
              </w:del>
            </w:ins>
            <w:del w:id="1918" w:author="Tim Firmin" w:date="2018-07-11T16:28:00Z"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</w:tc>
        <w:tc>
          <w:tcPr>
            <w:tcW w:w="972" w:type="dxa"/>
            <w:tcPrChange w:id="1919" w:author="Tim Firmin" w:date="2018-07-11T16:32:00Z">
              <w:tcPr>
                <w:tcW w:w="1061" w:type="dxa"/>
              </w:tcPr>
            </w:tcPrChange>
          </w:tcPr>
          <w:p w14:paraId="69D3C82E" w14:textId="5FCAAD4F" w:rsidR="00C71B15" w:rsidDel="00A77172" w:rsidRDefault="00C71B15" w:rsidP="001077CD">
            <w:pPr>
              <w:outlineLvl w:val="0"/>
              <w:rPr>
                <w:del w:id="1920" w:author="Tim Firmin" w:date="2018-07-11T16:32:00Z"/>
                <w:sz w:val="20"/>
                <w:szCs w:val="20"/>
              </w:rPr>
            </w:pPr>
            <w:del w:id="1921" w:author="Tim Firmin" w:date="2018-07-11T16:28:00Z">
              <w:r w:rsidDel="00EC4E76">
                <w:rPr>
                  <w:sz w:val="20"/>
                  <w:szCs w:val="20"/>
                </w:rPr>
                <w:delText>IS Deploy Wizard</w:delText>
              </w:r>
            </w:del>
          </w:p>
        </w:tc>
        <w:tc>
          <w:tcPr>
            <w:tcW w:w="545" w:type="dxa"/>
            <w:tcPrChange w:id="1922" w:author="Tim Firmin" w:date="2018-07-11T16:32:00Z">
              <w:tcPr>
                <w:tcW w:w="624" w:type="dxa"/>
              </w:tcPr>
            </w:tcPrChange>
          </w:tcPr>
          <w:p w14:paraId="7CB37E13" w14:textId="08EBDB1C" w:rsidR="00C71B15" w:rsidDel="00A77172" w:rsidRDefault="00C71B15" w:rsidP="001077CD">
            <w:pPr>
              <w:outlineLvl w:val="0"/>
              <w:rPr>
                <w:del w:id="1923" w:author="Tim Firmin" w:date="2018-07-11T16:32:00Z"/>
                <w:sz w:val="20"/>
                <w:szCs w:val="20"/>
              </w:rPr>
            </w:pPr>
            <w:del w:id="1924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1925" w:author="Tim Firmin" w:date="2018-07-11T16:32:00Z">
              <w:tcPr>
                <w:tcW w:w="966" w:type="dxa"/>
              </w:tcPr>
            </w:tcPrChange>
          </w:tcPr>
          <w:p w14:paraId="0CF8984A" w14:textId="5B417219" w:rsidR="00C71B15" w:rsidDel="00A77172" w:rsidRDefault="00C71B15" w:rsidP="001077CD">
            <w:pPr>
              <w:outlineLvl w:val="0"/>
              <w:rPr>
                <w:del w:id="1926" w:author="Tim Firmin" w:date="2018-07-11T16:32:00Z"/>
                <w:sz w:val="20"/>
                <w:szCs w:val="20"/>
              </w:rPr>
            </w:pPr>
          </w:p>
        </w:tc>
      </w:tr>
      <w:tr w:rsidR="00C71B15" w:rsidRPr="00E5196B" w:rsidDel="00A77172" w14:paraId="036A8A5B" w14:textId="37C2D27A" w:rsidTr="00A77172">
        <w:trPr>
          <w:del w:id="1927" w:author="Tim Firmin" w:date="2018-07-11T16:32:00Z"/>
        </w:trPr>
        <w:tc>
          <w:tcPr>
            <w:tcW w:w="845" w:type="dxa"/>
            <w:tcPrChange w:id="1928" w:author="Tim Firmin" w:date="2018-07-11T16:32:00Z">
              <w:tcPr>
                <w:tcW w:w="741" w:type="dxa"/>
              </w:tcPr>
            </w:tcPrChange>
          </w:tcPr>
          <w:p w14:paraId="1B9DC406" w14:textId="6FD7A0ED" w:rsidR="00C71B15" w:rsidRPr="00E5196B" w:rsidDel="00A77172" w:rsidRDefault="00C71B15" w:rsidP="001077CD">
            <w:pPr>
              <w:outlineLvl w:val="0"/>
              <w:rPr>
                <w:del w:id="1929" w:author="Tim Firmin" w:date="2018-07-11T16:32:00Z"/>
                <w:sz w:val="20"/>
                <w:szCs w:val="20"/>
              </w:rPr>
            </w:pPr>
          </w:p>
        </w:tc>
        <w:tc>
          <w:tcPr>
            <w:tcW w:w="530" w:type="dxa"/>
            <w:tcPrChange w:id="1930" w:author="Tim Firmin" w:date="2018-07-11T16:32:00Z">
              <w:tcPr>
                <w:tcW w:w="605" w:type="dxa"/>
              </w:tcPr>
            </w:tcPrChange>
          </w:tcPr>
          <w:p w14:paraId="0E75ECAE" w14:textId="3E458C06" w:rsidR="00C71B15" w:rsidDel="00A77172" w:rsidRDefault="00C71B15" w:rsidP="001077CD">
            <w:pPr>
              <w:outlineLvl w:val="0"/>
              <w:rPr>
                <w:del w:id="1931" w:author="Tim Firmin" w:date="2018-07-11T16:32:00Z"/>
                <w:sz w:val="20"/>
                <w:szCs w:val="20"/>
              </w:rPr>
            </w:pPr>
          </w:p>
        </w:tc>
        <w:tc>
          <w:tcPr>
            <w:tcW w:w="697" w:type="dxa"/>
            <w:tcPrChange w:id="1932" w:author="Tim Firmin" w:date="2018-07-11T16:32:00Z">
              <w:tcPr>
                <w:tcW w:w="643" w:type="dxa"/>
              </w:tcPr>
            </w:tcPrChange>
          </w:tcPr>
          <w:p w14:paraId="5D058229" w14:textId="3F0D814C" w:rsidR="00C71B15" w:rsidDel="00A77172" w:rsidRDefault="00C71B15" w:rsidP="001077CD">
            <w:pPr>
              <w:outlineLvl w:val="0"/>
              <w:rPr>
                <w:del w:id="1933" w:author="Tim Firmin" w:date="2018-07-11T16:32:00Z"/>
                <w:sz w:val="20"/>
                <w:szCs w:val="20"/>
              </w:rPr>
            </w:pPr>
            <w:ins w:id="1934" w:author="Vandana Bangera" w:date="2017-02-13T10:34:00Z">
              <w:del w:id="1935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1936" w:author="Tim Firmin" w:date="2018-07-11T16:28:00Z">
              <w:r w:rsidDel="00EC4E76">
                <w:rPr>
                  <w:sz w:val="20"/>
                  <w:szCs w:val="20"/>
                </w:rPr>
                <w:delText>5.</w:delText>
              </w:r>
            </w:del>
            <w:ins w:id="1937" w:author="Vandana Bangera" w:date="2017-02-14T11:10:00Z">
              <w:del w:id="1938" w:author="Tim Firmin" w:date="2018-07-11T16:28:00Z">
                <w:r w:rsidDel="00EC4E76">
                  <w:rPr>
                    <w:sz w:val="20"/>
                    <w:szCs w:val="20"/>
                  </w:rPr>
                  <w:delText>4</w:delText>
                </w:r>
              </w:del>
            </w:ins>
            <w:del w:id="1939" w:author="Tim Firmin" w:date="2018-07-11T16:28:00Z">
              <w:r w:rsidDel="00EC4E76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047" w:type="dxa"/>
            <w:tcPrChange w:id="1940" w:author="Tim Firmin" w:date="2018-07-11T16:32:00Z">
              <w:tcPr>
                <w:tcW w:w="5816" w:type="dxa"/>
              </w:tcPr>
            </w:tcPrChange>
          </w:tcPr>
          <w:p w14:paraId="375F4C84" w14:textId="21BFEBE8" w:rsidR="00C71B15" w:rsidDel="00EC4E76" w:rsidRDefault="00C71B15" w:rsidP="001077CD">
            <w:pPr>
              <w:outlineLvl w:val="0"/>
              <w:rPr>
                <w:del w:id="1941" w:author="Tim Firmin" w:date="2018-07-11T16:28:00Z"/>
                <w:color w:val="000000"/>
                <w:sz w:val="20"/>
                <w:szCs w:val="20"/>
              </w:rPr>
            </w:pPr>
            <w:del w:id="1942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script to setup the</w:delText>
              </w:r>
              <w:r w:rsidRPr="00793674" w:rsidDel="00EC4E76">
                <w:rPr>
                  <w:color w:val="000000"/>
                  <w:sz w:val="20"/>
                  <w:szCs w:val="20"/>
                </w:rPr>
                <w:delText xml:space="preserve"> UAT </w:delText>
              </w:r>
            </w:del>
            <w:ins w:id="1943" w:author="Vandana Bangera" w:date="2017-02-13T10:56:00Z">
              <w:del w:id="1944" w:author="Tim Firmin" w:date="2017-10-12T12:34:00Z">
                <w:r w:rsidDel="00AA5AA5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  <w:del w:id="1945" w:author="Tim Firmin" w:date="2018-07-11T16:28:00Z">
                <w:r w:rsidRPr="00793674" w:rsidDel="00EC4E76">
                  <w:rPr>
                    <w:color w:val="000000"/>
                    <w:sz w:val="20"/>
                    <w:szCs w:val="20"/>
                  </w:rPr>
                  <w:delText xml:space="preserve"> </w:delText>
                </w:r>
              </w:del>
            </w:ins>
            <w:del w:id="1946" w:author="Tim Firmin" w:date="2018-07-11T16:28:00Z">
              <w:r w:rsidRPr="00793674" w:rsidDel="00EC4E76">
                <w:rPr>
                  <w:color w:val="000000"/>
                  <w:sz w:val="20"/>
                  <w:szCs w:val="20"/>
                </w:rPr>
                <w:delText>Environment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(including Variables and Project References):</w:delText>
              </w:r>
            </w:del>
          </w:p>
          <w:p w14:paraId="5E0733D3" w14:textId="5AC9E7B1" w:rsidR="00C71B15" w:rsidRPr="005555D2" w:rsidDel="00A77172" w:rsidRDefault="00C71B15">
            <w:pPr>
              <w:pStyle w:val="ListParagraph"/>
              <w:numPr>
                <w:ilvl w:val="0"/>
                <w:numId w:val="18"/>
              </w:numPr>
              <w:outlineLvl w:val="0"/>
              <w:rPr>
                <w:del w:id="1947" w:author="Tim Firmin" w:date="2018-07-11T16:32:00Z"/>
                <w:b/>
                <w:color w:val="000000"/>
                <w:sz w:val="20"/>
                <w:szCs w:val="20"/>
              </w:rPr>
            </w:pPr>
            <w:del w:id="1948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</w:delText>
              </w:r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</w:delText>
              </w:r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EnvironmentSetup</w:delText>
              </w:r>
            </w:del>
            <w:ins w:id="1949" w:author="Vandana Bangera" w:date="2017-02-13T10:57:00Z">
              <w:del w:id="1950" w:author="Tim Firmin" w:date="2017-10-12T12:30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  <w:del w:id="1951" w:author="Tim Firmin" w:date="2018-07-11T16:28:00Z">
                <w:r w:rsidRPr="00AE3A0B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EnvironmentSetup</w:delText>
                </w:r>
              </w:del>
            </w:ins>
            <w:del w:id="1952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</w:p>
        </w:tc>
        <w:tc>
          <w:tcPr>
            <w:tcW w:w="972" w:type="dxa"/>
            <w:tcPrChange w:id="1953" w:author="Tim Firmin" w:date="2018-07-11T16:32:00Z">
              <w:tcPr>
                <w:tcW w:w="1061" w:type="dxa"/>
              </w:tcPr>
            </w:tcPrChange>
          </w:tcPr>
          <w:p w14:paraId="555C179E" w14:textId="0ECA44ED" w:rsidR="00C71B15" w:rsidDel="00A77172" w:rsidRDefault="00C71B15" w:rsidP="001077CD">
            <w:pPr>
              <w:outlineLvl w:val="0"/>
              <w:rPr>
                <w:del w:id="1954" w:author="Tim Firmin" w:date="2018-07-11T16:32:00Z"/>
                <w:sz w:val="20"/>
                <w:szCs w:val="20"/>
              </w:rPr>
            </w:pPr>
            <w:del w:id="1955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1956" w:author="Tim Firmin" w:date="2018-07-11T16:32:00Z">
              <w:tcPr>
                <w:tcW w:w="624" w:type="dxa"/>
              </w:tcPr>
            </w:tcPrChange>
          </w:tcPr>
          <w:p w14:paraId="4902ECCD" w14:textId="00C2E07D" w:rsidR="00C71B15" w:rsidDel="00A77172" w:rsidRDefault="00C71B15" w:rsidP="001077CD">
            <w:pPr>
              <w:outlineLvl w:val="0"/>
              <w:rPr>
                <w:del w:id="1957" w:author="Tim Firmin" w:date="2018-07-11T16:32:00Z"/>
                <w:sz w:val="20"/>
                <w:szCs w:val="20"/>
              </w:rPr>
            </w:pPr>
            <w:del w:id="1958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1959" w:author="Tim Firmin" w:date="2018-07-11T16:32:00Z">
              <w:tcPr>
                <w:tcW w:w="966" w:type="dxa"/>
              </w:tcPr>
            </w:tcPrChange>
          </w:tcPr>
          <w:p w14:paraId="10435D9A" w14:textId="4F2ACB37" w:rsidR="00C71B15" w:rsidDel="00A77172" w:rsidRDefault="00C71B15" w:rsidP="001077CD">
            <w:pPr>
              <w:outlineLvl w:val="0"/>
              <w:rPr>
                <w:del w:id="1960" w:author="Tim Firmin" w:date="2018-07-11T16:32:00Z"/>
                <w:sz w:val="20"/>
                <w:szCs w:val="20"/>
              </w:rPr>
            </w:pPr>
          </w:p>
        </w:tc>
      </w:tr>
      <w:tr w:rsidR="00C71B15" w:rsidRPr="00E5196B" w14:paraId="57FF46E7" w14:textId="77777777" w:rsidTr="00A77172">
        <w:trPr>
          <w:ins w:id="1961" w:author="Vandana Bangera" w:date="2017-02-14T11:11:00Z"/>
        </w:trPr>
        <w:tc>
          <w:tcPr>
            <w:tcW w:w="845" w:type="dxa"/>
            <w:tcPrChange w:id="1962" w:author="Tim Firmin" w:date="2018-07-11T16:32:00Z">
              <w:tcPr>
                <w:tcW w:w="741" w:type="dxa"/>
              </w:tcPr>
            </w:tcPrChange>
          </w:tcPr>
          <w:p w14:paraId="294A7B62" w14:textId="77777777" w:rsidR="00C71B15" w:rsidRPr="00E5196B" w:rsidRDefault="00C71B15" w:rsidP="001077CD">
            <w:pPr>
              <w:outlineLvl w:val="0"/>
              <w:rPr>
                <w:ins w:id="1963" w:author="Vandana Bangera" w:date="2017-02-14T11:11:00Z"/>
                <w:sz w:val="20"/>
                <w:szCs w:val="20"/>
              </w:rPr>
            </w:pPr>
          </w:p>
        </w:tc>
        <w:tc>
          <w:tcPr>
            <w:tcW w:w="530" w:type="dxa"/>
            <w:tcPrChange w:id="1964" w:author="Tim Firmin" w:date="2018-07-11T16:32:00Z">
              <w:tcPr>
                <w:tcW w:w="605" w:type="dxa"/>
              </w:tcPr>
            </w:tcPrChange>
          </w:tcPr>
          <w:p w14:paraId="296C2C87" w14:textId="77777777" w:rsidR="00C71B15" w:rsidRDefault="00C71B15" w:rsidP="001077CD">
            <w:pPr>
              <w:outlineLvl w:val="0"/>
              <w:rPr>
                <w:ins w:id="1965" w:author="Vandana Bangera" w:date="2017-02-14T11:11:00Z"/>
                <w:sz w:val="20"/>
                <w:szCs w:val="20"/>
              </w:rPr>
            </w:pPr>
          </w:p>
        </w:tc>
        <w:tc>
          <w:tcPr>
            <w:tcW w:w="697" w:type="dxa"/>
            <w:tcPrChange w:id="1966" w:author="Tim Firmin" w:date="2018-07-11T16:32:00Z">
              <w:tcPr>
                <w:tcW w:w="643" w:type="dxa"/>
              </w:tcPr>
            </w:tcPrChange>
          </w:tcPr>
          <w:p w14:paraId="35F50D49" w14:textId="726806B5" w:rsidR="00C71B15" w:rsidRDefault="00CF1E2A" w:rsidP="001077CD">
            <w:pPr>
              <w:outlineLvl w:val="0"/>
              <w:rPr>
                <w:ins w:id="1967" w:author="Vandana Bangera" w:date="2017-02-14T11:11:00Z"/>
                <w:sz w:val="20"/>
                <w:szCs w:val="20"/>
              </w:rPr>
            </w:pPr>
            <w:ins w:id="1968" w:author="Tim Firmin" w:date="2018-07-11T16:28:00Z">
              <w:r>
                <w:rPr>
                  <w:sz w:val="20"/>
                  <w:szCs w:val="20"/>
                </w:rPr>
                <w:t>3</w:t>
              </w:r>
            </w:ins>
            <w:ins w:id="1969" w:author="Vandana Bangera" w:date="2017-02-14T11:11:00Z">
              <w:del w:id="1970" w:author="Tim Firmin" w:date="2018-07-11T16:28:00Z">
                <w:r w:rsidR="00C71B15" w:rsidDel="00EC4E76">
                  <w:rPr>
                    <w:sz w:val="20"/>
                    <w:szCs w:val="20"/>
                  </w:rPr>
                  <w:delText>5.5</w:delText>
                </w:r>
              </w:del>
            </w:ins>
          </w:p>
        </w:tc>
        <w:tc>
          <w:tcPr>
            <w:tcW w:w="6047" w:type="dxa"/>
            <w:tcPrChange w:id="1971" w:author="Tim Firmin" w:date="2018-07-11T16:32:00Z">
              <w:tcPr>
                <w:tcW w:w="5816" w:type="dxa"/>
              </w:tcPr>
            </w:tcPrChange>
          </w:tcPr>
          <w:p w14:paraId="4E72EDD8" w14:textId="06CA535B" w:rsidR="00C71B15" w:rsidRDefault="00C71B15" w:rsidP="001077CD">
            <w:pPr>
              <w:outlineLvl w:val="0"/>
              <w:rPr>
                <w:ins w:id="1972" w:author="Tim Firmin" w:date="2018-07-11T16:28:00Z"/>
                <w:b/>
                <w:color w:val="000000"/>
                <w:sz w:val="20"/>
                <w:szCs w:val="20"/>
              </w:rPr>
            </w:pPr>
            <w:ins w:id="1973" w:author="Tim Firmin" w:date="2018-07-11T16:28:00Z">
              <w:r w:rsidRPr="000B552A">
                <w:rPr>
                  <w:b/>
                  <w:color w:val="000000"/>
                  <w:sz w:val="20"/>
                  <w:szCs w:val="20"/>
                </w:rPr>
                <w:t>Deploy Azure Sql Server Agent Job</w:t>
              </w:r>
            </w:ins>
            <w:ins w:id="1974" w:author="Tim Firmin" w:date="2018-07-11T16:33:00Z">
              <w:r w:rsidR="005B78E0">
                <w:rPr>
                  <w:b/>
                  <w:color w:val="000000"/>
                  <w:sz w:val="20"/>
                  <w:szCs w:val="20"/>
                </w:rPr>
                <w:t xml:space="preserve"> </w:t>
              </w:r>
            </w:ins>
          </w:p>
          <w:p w14:paraId="2A1B5AC0" w14:textId="77777777" w:rsidR="00C71B15" w:rsidRDefault="00C71B15" w:rsidP="001077CD">
            <w:pPr>
              <w:outlineLvl w:val="0"/>
              <w:rPr>
                <w:ins w:id="1975" w:author="Tim Firmin" w:date="2018-07-11T16:28:00Z"/>
                <w:color w:val="000000"/>
                <w:sz w:val="20"/>
                <w:szCs w:val="20"/>
              </w:rPr>
            </w:pPr>
            <w:ins w:id="1976" w:author="Tim Firmin" w:date="2018-07-11T16:28:00Z">
              <w:r w:rsidRPr="000B552A">
                <w:rPr>
                  <w:color w:val="000000"/>
                  <w:sz w:val="20"/>
                  <w:szCs w:val="20"/>
                </w:rPr>
                <w:t>Execute the following script to create the Job:</w:t>
              </w:r>
            </w:ins>
          </w:p>
          <w:p w14:paraId="150B85FC" w14:textId="2CD6761E" w:rsidR="00C71B15" w:rsidDel="00EC4E76" w:rsidRDefault="00CF1E2A" w:rsidP="00CF1E2A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77" w:author="Vandana Bangera" w:date="2017-02-14T11:11:00Z"/>
                <w:del w:id="1978" w:author="Tim Firmin" w:date="2018-07-11T16:28:00Z"/>
                <w:color w:val="000000"/>
                <w:sz w:val="20"/>
                <w:szCs w:val="20"/>
              </w:rPr>
              <w:pPrChange w:id="1979" w:author="Tim Firmin" w:date="2018-07-11T16:32:00Z">
                <w:pPr>
                  <w:outlineLvl w:val="0"/>
                </w:pPr>
              </w:pPrChange>
            </w:pPr>
            <w:ins w:id="1980" w:author="Tim Firmin" w:date="2018-07-11T16:33:00Z">
              <w:r w:rsidRPr="00CF1E2A">
                <w:rPr>
                  <w:rFonts w:ascii="Times New Roman" w:hAnsi="Times New Roman"/>
                  <w:color w:val="000000"/>
                  <w:sz w:val="20"/>
                  <w:szCs w:val="20"/>
                </w:rPr>
                <w:t>SSIS_UAT401 FPV Application Integration</w:t>
              </w:r>
            </w:ins>
            <w:ins w:id="1981" w:author="Vandana Bangera" w:date="2017-02-14T11:11:00Z">
              <w:del w:id="1982" w:author="Tim Firmin" w:date="2018-07-11T16:28:00Z">
                <w:r w:rsidR="00C71B15" w:rsidDel="00EC4E76">
                  <w:rPr>
                    <w:color w:val="000000"/>
                    <w:sz w:val="20"/>
                    <w:szCs w:val="20"/>
                  </w:rPr>
                  <w:delText>Execute the following script to get the reference id of the newly created environment</w:delText>
                </w:r>
              </w:del>
            </w:ins>
            <w:ins w:id="1983" w:author="Vandana Bangera" w:date="2017-02-14T11:15:00Z">
              <w:del w:id="1984" w:author="Tim Firmin" w:date="2018-07-11T16:28:00Z">
                <w:r w:rsidR="00C71B15" w:rsidDel="00EC4E76">
                  <w:rPr>
                    <w:color w:val="000000"/>
                    <w:sz w:val="20"/>
                    <w:szCs w:val="20"/>
                  </w:rPr>
                  <w:delText xml:space="preserve"> in step 6.4</w:delText>
                </w:r>
              </w:del>
            </w:ins>
          </w:p>
          <w:p w14:paraId="761FCD90" w14:textId="3A7E238E" w:rsidR="00C71B15" w:rsidRPr="00B0115E" w:rsidRDefault="00CF1E2A" w:rsidP="00CF1E2A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85" w:author="Vandana Bangera" w:date="2017-02-14T11:11:00Z"/>
                <w:color w:val="000000"/>
                <w:sz w:val="20"/>
                <w:szCs w:val="20"/>
                <w:rPrChange w:id="1986" w:author="Vandana Bangera" w:date="2017-02-14T11:11:00Z">
                  <w:rPr>
                    <w:ins w:id="1987" w:author="Vandana Bangera" w:date="2017-02-14T11:11:00Z"/>
                  </w:rPr>
                </w:rPrChange>
              </w:rPr>
              <w:pPrChange w:id="1988" w:author="Tim Firmin" w:date="2018-07-11T16:32:00Z">
                <w:pPr>
                  <w:outlineLvl w:val="0"/>
                </w:pPr>
              </w:pPrChange>
            </w:pPr>
            <w:ins w:id="1989" w:author="Tim Firmin" w:date="2018-07-11T16:33:00Z">
              <w:r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.sql</w:t>
              </w:r>
            </w:ins>
            <w:ins w:id="1990" w:author="Vandana Bangera" w:date="2017-02-14T11:12:00Z">
              <w:del w:id="1991" w:author="Tim Firmin" w:date="2018-07-11T16:28:00Z">
                <w:r w:rsidR="00C71B15" w:rsidRPr="00B0115E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GetEnvReferenceId</w:delText>
                </w:r>
              </w:del>
              <w:del w:id="1992" w:author="Tim Firmin" w:date="2017-10-12T12:30:00Z">
                <w:r w:rsidR="00C71B15" w:rsidRPr="00B0115E" w:rsidDel="00C434D7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Test</w:delText>
                </w:r>
              </w:del>
              <w:del w:id="1993" w:author="Tim Firmin" w:date="2018-07-11T16:28:00Z">
                <w:r w:rsidR="00C71B15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.sql</w:delText>
                </w:r>
              </w:del>
            </w:ins>
          </w:p>
        </w:tc>
        <w:tc>
          <w:tcPr>
            <w:tcW w:w="972" w:type="dxa"/>
            <w:tcPrChange w:id="1994" w:author="Tim Firmin" w:date="2018-07-11T16:32:00Z">
              <w:tcPr>
                <w:tcW w:w="1061" w:type="dxa"/>
              </w:tcPr>
            </w:tcPrChange>
          </w:tcPr>
          <w:p w14:paraId="3D1E1648" w14:textId="7AE5598E" w:rsidR="00C71B15" w:rsidRDefault="00C71B15" w:rsidP="001077CD">
            <w:pPr>
              <w:outlineLvl w:val="0"/>
              <w:rPr>
                <w:ins w:id="1995" w:author="Vandana Bangera" w:date="2017-02-14T11:11:00Z"/>
                <w:sz w:val="20"/>
                <w:szCs w:val="20"/>
              </w:rPr>
            </w:pPr>
            <w:ins w:id="1996" w:author="Tim Firmin" w:date="2018-07-11T16:28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545" w:type="dxa"/>
            <w:tcPrChange w:id="1997" w:author="Tim Firmin" w:date="2018-07-11T16:32:00Z">
              <w:tcPr>
                <w:tcW w:w="624" w:type="dxa"/>
              </w:tcPr>
            </w:tcPrChange>
          </w:tcPr>
          <w:p w14:paraId="4649A37E" w14:textId="4BA9973E" w:rsidR="00C71B15" w:rsidRDefault="00C71B15" w:rsidP="001077CD">
            <w:pPr>
              <w:outlineLvl w:val="0"/>
              <w:rPr>
                <w:ins w:id="1998" w:author="Vandana Bangera" w:date="2017-02-14T11:11:00Z"/>
                <w:sz w:val="20"/>
                <w:szCs w:val="20"/>
              </w:rPr>
            </w:pPr>
            <w:ins w:id="1999" w:author="Tim Firmin" w:date="2018-07-11T16:28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0" w:type="dxa"/>
            <w:tcPrChange w:id="2000" w:author="Tim Firmin" w:date="2018-07-11T16:32:00Z">
              <w:tcPr>
                <w:tcW w:w="966" w:type="dxa"/>
              </w:tcPr>
            </w:tcPrChange>
          </w:tcPr>
          <w:p w14:paraId="121202BA" w14:textId="77777777" w:rsidR="00C71B15" w:rsidRDefault="00C71B15" w:rsidP="001077CD">
            <w:pPr>
              <w:outlineLvl w:val="0"/>
              <w:rPr>
                <w:ins w:id="2001" w:author="Vandana Bangera" w:date="2017-02-14T11:11:00Z"/>
                <w:sz w:val="20"/>
                <w:szCs w:val="20"/>
              </w:rPr>
            </w:pPr>
          </w:p>
        </w:tc>
      </w:tr>
      <w:tr w:rsidR="00C71B15" w:rsidRPr="00E5196B" w:rsidDel="00A77172" w14:paraId="6ADDE26A" w14:textId="0E8E546B" w:rsidTr="00A77172">
        <w:trPr>
          <w:del w:id="2002" w:author="Tim Firmin" w:date="2018-07-11T16:32:00Z"/>
        </w:trPr>
        <w:tc>
          <w:tcPr>
            <w:tcW w:w="845" w:type="dxa"/>
            <w:tcPrChange w:id="2003" w:author="Tim Firmin" w:date="2018-07-11T16:32:00Z">
              <w:tcPr>
                <w:tcW w:w="741" w:type="dxa"/>
              </w:tcPr>
            </w:tcPrChange>
          </w:tcPr>
          <w:p w14:paraId="774FE1A2" w14:textId="48115AED" w:rsidR="00C71B15" w:rsidRPr="00E5196B" w:rsidDel="00A77172" w:rsidRDefault="00C71B15" w:rsidP="001077CD">
            <w:pPr>
              <w:outlineLvl w:val="0"/>
              <w:rPr>
                <w:del w:id="2004" w:author="Tim Firmin" w:date="2018-07-11T16:32:00Z"/>
                <w:sz w:val="20"/>
                <w:szCs w:val="20"/>
              </w:rPr>
            </w:pPr>
          </w:p>
        </w:tc>
        <w:tc>
          <w:tcPr>
            <w:tcW w:w="530" w:type="dxa"/>
            <w:tcPrChange w:id="2005" w:author="Tim Firmin" w:date="2018-07-11T16:32:00Z">
              <w:tcPr>
                <w:tcW w:w="605" w:type="dxa"/>
              </w:tcPr>
            </w:tcPrChange>
          </w:tcPr>
          <w:p w14:paraId="4E8FFC43" w14:textId="5CDA104F" w:rsidR="00C71B15" w:rsidDel="00A77172" w:rsidRDefault="00C71B15" w:rsidP="001077CD">
            <w:pPr>
              <w:outlineLvl w:val="0"/>
              <w:rPr>
                <w:del w:id="2006" w:author="Tim Firmin" w:date="2018-07-11T16:32:00Z"/>
                <w:sz w:val="20"/>
                <w:szCs w:val="20"/>
              </w:rPr>
            </w:pPr>
          </w:p>
        </w:tc>
        <w:tc>
          <w:tcPr>
            <w:tcW w:w="697" w:type="dxa"/>
            <w:tcPrChange w:id="2007" w:author="Tim Firmin" w:date="2018-07-11T16:32:00Z">
              <w:tcPr>
                <w:tcW w:w="643" w:type="dxa"/>
              </w:tcPr>
            </w:tcPrChange>
          </w:tcPr>
          <w:p w14:paraId="04CD6C49" w14:textId="763F51C3" w:rsidR="00C71B15" w:rsidDel="00A77172" w:rsidRDefault="00C71B15" w:rsidP="001077CD">
            <w:pPr>
              <w:outlineLvl w:val="0"/>
              <w:rPr>
                <w:del w:id="2008" w:author="Tim Firmin" w:date="2018-07-11T16:32:00Z"/>
                <w:sz w:val="20"/>
                <w:szCs w:val="20"/>
              </w:rPr>
            </w:pPr>
            <w:del w:id="2009" w:author="Tim Firmin" w:date="2018-07-11T16:28:00Z">
              <w:r w:rsidDel="00EC4E76">
                <w:rPr>
                  <w:sz w:val="20"/>
                  <w:szCs w:val="20"/>
                </w:rPr>
                <w:delText>6</w:delText>
              </w:r>
            </w:del>
            <w:ins w:id="2010" w:author="Vandana Bangera" w:date="2017-02-13T10:35:00Z">
              <w:del w:id="2011" w:author="Tim Firmin" w:date="2018-07-11T16:28:00Z">
                <w:r w:rsidDel="00EC4E76">
                  <w:rPr>
                    <w:sz w:val="20"/>
                    <w:szCs w:val="20"/>
                  </w:rPr>
                  <w:delText>6</w:delText>
                </w:r>
              </w:del>
            </w:ins>
          </w:p>
        </w:tc>
        <w:tc>
          <w:tcPr>
            <w:tcW w:w="6047" w:type="dxa"/>
            <w:tcPrChange w:id="2012" w:author="Tim Firmin" w:date="2018-07-11T16:32:00Z">
              <w:tcPr>
                <w:tcW w:w="5816" w:type="dxa"/>
              </w:tcPr>
            </w:tcPrChange>
          </w:tcPr>
          <w:p w14:paraId="57BFED1B" w14:textId="13E65546" w:rsidR="00C71B15" w:rsidDel="00EC4E76" w:rsidRDefault="00C71B15" w:rsidP="001077CD">
            <w:pPr>
              <w:outlineLvl w:val="0"/>
              <w:rPr>
                <w:del w:id="2013" w:author="Tim Firmin" w:date="2018-07-11T16:28:00Z"/>
                <w:b/>
                <w:color w:val="000000"/>
                <w:sz w:val="20"/>
                <w:szCs w:val="20"/>
              </w:rPr>
            </w:pPr>
            <w:del w:id="2014" w:author="Tim Firmin" w:date="2018-07-11T16:28:00Z">
              <w:r w:rsidRPr="000B552A" w:rsidDel="00EC4E76">
                <w:rPr>
                  <w:b/>
                  <w:color w:val="000000"/>
                  <w:sz w:val="20"/>
                  <w:szCs w:val="20"/>
                </w:rPr>
                <w:delText>Deploy Azure Sql Server Agent Job</w:delText>
              </w:r>
            </w:del>
          </w:p>
          <w:p w14:paraId="78F814AC" w14:textId="1A808A26" w:rsidR="00C71B15" w:rsidDel="00EC4E76" w:rsidRDefault="00C71B15" w:rsidP="001077CD">
            <w:pPr>
              <w:outlineLvl w:val="0"/>
              <w:rPr>
                <w:ins w:id="2015" w:author="Vandana Bangera" w:date="2017-02-14T11:13:00Z"/>
                <w:del w:id="2016" w:author="Tim Firmin" w:date="2018-07-11T16:28:00Z"/>
                <w:color w:val="000000"/>
                <w:sz w:val="20"/>
                <w:szCs w:val="20"/>
              </w:rPr>
            </w:pPr>
            <w:del w:id="2017" w:author="Tim Firmin" w:date="2018-07-11T16:28:00Z">
              <w:r w:rsidRPr="000B552A" w:rsidDel="00EC4E76">
                <w:rPr>
                  <w:color w:val="000000"/>
                  <w:sz w:val="20"/>
                  <w:szCs w:val="20"/>
                </w:rPr>
                <w:delText>Execute the following script to create the Job:</w:delText>
              </w:r>
            </w:del>
          </w:p>
          <w:p w14:paraId="603E11F4" w14:textId="2BC08011" w:rsidR="00C71B15" w:rsidRPr="000B552A" w:rsidDel="00EC4E76" w:rsidRDefault="00C71B15" w:rsidP="001077CD">
            <w:pPr>
              <w:outlineLvl w:val="0"/>
              <w:rPr>
                <w:del w:id="2018" w:author="Tim Firmin" w:date="2018-07-11T16:28:00Z"/>
                <w:color w:val="000000"/>
                <w:sz w:val="20"/>
                <w:szCs w:val="20"/>
              </w:rPr>
            </w:pPr>
            <w:ins w:id="2019" w:author="Vandana Bangera" w:date="2017-02-14T11:13:00Z">
              <w:del w:id="2020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Before executing the below update the @command variable value to use the correct </w:delText>
                </w:r>
              </w:del>
            </w:ins>
            <w:ins w:id="2021" w:author="Vandana Bangera" w:date="2017-02-14T11:14:00Z">
              <w:del w:id="2022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env </w:delText>
                </w:r>
              </w:del>
            </w:ins>
            <w:ins w:id="2023" w:author="Vandana Bangera" w:date="2017-02-14T11:13:00Z">
              <w:del w:id="2024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reference</w:delText>
                </w:r>
              </w:del>
            </w:ins>
            <w:ins w:id="2025" w:author="Vandana Bangera" w:date="2017-02-14T11:14:00Z">
              <w:del w:id="2026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</w:delText>
                </w:r>
              </w:del>
            </w:ins>
            <w:ins w:id="2027" w:author="Vandana Bangera" w:date="2017-02-14T11:13:00Z">
              <w:del w:id="2028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id of the environment variable </w:delText>
                </w:r>
              </w:del>
            </w:ins>
            <w:ins w:id="2029" w:author="Vandana Bangera" w:date="2017-02-14T11:15:00Z">
              <w:del w:id="2030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obtained</w:delText>
                </w:r>
              </w:del>
            </w:ins>
            <w:ins w:id="2031" w:author="Vandana Bangera" w:date="2017-02-14T11:13:00Z">
              <w:del w:id="2032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in </w:delText>
                </w:r>
              </w:del>
            </w:ins>
            <w:ins w:id="2033" w:author="Vandana Bangera" w:date="2017-02-14T11:14:00Z">
              <w:del w:id="2034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step 6.</w:delText>
                </w:r>
              </w:del>
            </w:ins>
            <w:ins w:id="2035" w:author="Vandana Bangera" w:date="2017-02-14T11:15:00Z">
              <w:del w:id="2036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5</w:delText>
                </w:r>
              </w:del>
            </w:ins>
          </w:p>
          <w:p w14:paraId="4843A711" w14:textId="7FF90265" w:rsidR="00C71B15" w:rsidDel="00EC4E76" w:rsidRDefault="00C71B15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2037" w:author="Vandana Bangera" w:date="2017-02-14T11:16:00Z"/>
                <w:del w:id="2038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2039" w:author="Tim Firmin" w:date="2018-07-11T16:28:00Z">
              <w:r w:rsidRPr="000B552A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SSISDB.UATSQLAgentJobSetup</w:delText>
              </w:r>
            </w:del>
            <w:ins w:id="2040" w:author="Vandana Bangera" w:date="2017-02-13T10:56:00Z">
              <w:del w:id="2041" w:author="Tim Firmin" w:date="2017-10-12T12:30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  <w:del w:id="2042" w:author="Tim Firmin" w:date="2018-07-11T16:28:00Z">
                <w:r w:rsidRPr="000B552A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SQLAgentJobSetup</w:delText>
                </w:r>
              </w:del>
            </w:ins>
            <w:del w:id="2043" w:author="Tim Firmin" w:date="2018-07-11T16:28:00Z">
              <w:r w:rsidRPr="000B552A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</w:p>
          <w:p w14:paraId="666D0074" w14:textId="06621654" w:rsidR="00C71B15" w:rsidRPr="00AA408F" w:rsidDel="00A77172" w:rsidRDefault="00C71B15">
            <w:pPr>
              <w:outlineLvl w:val="0"/>
              <w:rPr>
                <w:del w:id="2044" w:author="Tim Firmin" w:date="2018-07-11T16:32:00Z"/>
                <w:color w:val="000000"/>
                <w:sz w:val="20"/>
                <w:szCs w:val="20"/>
                <w:rPrChange w:id="2045" w:author="Vandana Bangera" w:date="2017-02-14T11:16:00Z">
                  <w:rPr>
                    <w:del w:id="2046" w:author="Tim Firmin" w:date="2018-07-11T16:32:00Z"/>
                  </w:rPr>
                </w:rPrChange>
              </w:rPr>
              <w:pPrChange w:id="2047" w:author="Vandana Bangera" w:date="2017-02-14T11:16:00Z">
                <w:pPr>
                  <w:pStyle w:val="ListParagraph"/>
                  <w:numPr>
                    <w:numId w:val="18"/>
                  </w:numPr>
                  <w:ind w:hanging="360"/>
                  <w:outlineLvl w:val="0"/>
                </w:pPr>
              </w:pPrChange>
            </w:pPr>
            <w:ins w:id="2048" w:author="Vandana Bangera" w:date="2017-02-14T11:16:00Z">
              <w:del w:id="2049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e.g. </w:delText>
                </w:r>
                <w:r w:rsidRPr="00AA408F" w:rsidDel="00EC4E76">
                  <w:rPr>
                    <w:rFonts w:ascii="Consolas" w:hAnsi="Consolas" w:cs="Consolas"/>
                    <w:color w:val="FF0000"/>
                    <w:sz w:val="20"/>
                    <w:szCs w:val="19"/>
                    <w:highlight w:val="white"/>
                    <w:rPrChange w:id="2050" w:author="Vandana Bangera" w:date="2017-02-14T11:17:00Z">
                      <w:rPr>
                        <w:rFonts w:ascii="Consolas" w:hAnsi="Consolas" w:cs="Consolas"/>
                        <w:color w:val="FF0000"/>
                        <w:sz w:val="19"/>
                        <w:szCs w:val="19"/>
                        <w:highlight w:val="white"/>
                      </w:rPr>
                    </w:rPrChange>
                  </w:rPr>
                  <w:delText xml:space="preserve">/ENVREFERENCE </w:delText>
                </w:r>
                <w:r w:rsidRPr="00AA408F" w:rsidDel="00EC4E76">
                  <w:rPr>
                    <w:rFonts w:ascii="Consolas" w:hAnsi="Consolas" w:cs="Consolas"/>
                    <w:color w:val="FF0000"/>
                    <w:sz w:val="20"/>
                    <w:szCs w:val="19"/>
                    <w:highlight w:val="yellow"/>
                    <w:rPrChange w:id="2051" w:author="Vandana Bangera" w:date="2017-02-14T11:17:00Z">
                      <w:rPr>
                        <w:rFonts w:ascii="Consolas" w:hAnsi="Consolas" w:cs="Consolas"/>
                        <w:color w:val="FF0000"/>
                        <w:sz w:val="19"/>
                        <w:szCs w:val="19"/>
                        <w:highlight w:val="white"/>
                      </w:rPr>
                    </w:rPrChange>
                  </w:rPr>
                  <w:delText>30</w:delText>
                </w:r>
              </w:del>
            </w:ins>
          </w:p>
        </w:tc>
        <w:tc>
          <w:tcPr>
            <w:tcW w:w="972" w:type="dxa"/>
            <w:tcPrChange w:id="2052" w:author="Tim Firmin" w:date="2018-07-11T16:32:00Z">
              <w:tcPr>
                <w:tcW w:w="1061" w:type="dxa"/>
              </w:tcPr>
            </w:tcPrChange>
          </w:tcPr>
          <w:p w14:paraId="7EB754B4" w14:textId="7BFF5B52" w:rsidR="00C71B15" w:rsidDel="00A77172" w:rsidRDefault="00C71B15" w:rsidP="001077CD">
            <w:pPr>
              <w:outlineLvl w:val="0"/>
              <w:rPr>
                <w:del w:id="2053" w:author="Tim Firmin" w:date="2018-07-11T16:32:00Z"/>
                <w:sz w:val="20"/>
                <w:szCs w:val="20"/>
              </w:rPr>
            </w:pPr>
            <w:del w:id="2054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2055" w:author="Tim Firmin" w:date="2018-07-11T16:32:00Z">
              <w:tcPr>
                <w:tcW w:w="624" w:type="dxa"/>
              </w:tcPr>
            </w:tcPrChange>
          </w:tcPr>
          <w:p w14:paraId="5A39732D" w14:textId="78E35117" w:rsidR="00C71B15" w:rsidDel="00A77172" w:rsidRDefault="00C71B15" w:rsidP="001077CD">
            <w:pPr>
              <w:outlineLvl w:val="0"/>
              <w:rPr>
                <w:del w:id="2056" w:author="Tim Firmin" w:date="2018-07-11T16:32:00Z"/>
                <w:sz w:val="20"/>
                <w:szCs w:val="20"/>
              </w:rPr>
            </w:pPr>
            <w:del w:id="2057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2058" w:author="Tim Firmin" w:date="2018-07-11T16:32:00Z">
              <w:tcPr>
                <w:tcW w:w="966" w:type="dxa"/>
              </w:tcPr>
            </w:tcPrChange>
          </w:tcPr>
          <w:p w14:paraId="690473DD" w14:textId="43AAE7E0" w:rsidR="00C71B15" w:rsidDel="00A77172" w:rsidRDefault="00C71B15" w:rsidP="001077CD">
            <w:pPr>
              <w:outlineLvl w:val="0"/>
              <w:rPr>
                <w:del w:id="2059" w:author="Tim Firmin" w:date="2018-07-11T16:32:00Z"/>
                <w:sz w:val="20"/>
                <w:szCs w:val="20"/>
              </w:rPr>
            </w:pPr>
          </w:p>
        </w:tc>
      </w:tr>
      <w:tr w:rsidR="00C71B15" w:rsidRPr="00E5196B" w:rsidDel="00A77172" w14:paraId="40D7B6A7" w14:textId="07B6D9DF" w:rsidTr="00A77172">
        <w:trPr>
          <w:ins w:id="2060" w:author="Vandana Bangera" w:date="2017-02-13T12:13:00Z"/>
          <w:del w:id="2061" w:author="Tim Firmin" w:date="2018-07-11T16:32:00Z"/>
        </w:trPr>
        <w:tc>
          <w:tcPr>
            <w:tcW w:w="845" w:type="dxa"/>
            <w:tcPrChange w:id="2062" w:author="Tim Firmin" w:date="2018-07-11T16:32:00Z">
              <w:tcPr>
                <w:tcW w:w="741" w:type="dxa"/>
              </w:tcPr>
            </w:tcPrChange>
          </w:tcPr>
          <w:p w14:paraId="5D43E362" w14:textId="054950C3" w:rsidR="00C71B15" w:rsidRPr="00E5196B" w:rsidDel="00A77172" w:rsidRDefault="00C71B15" w:rsidP="001077CD">
            <w:pPr>
              <w:outlineLvl w:val="0"/>
              <w:rPr>
                <w:ins w:id="2063" w:author="Vandana Bangera" w:date="2017-02-13T12:13:00Z"/>
                <w:del w:id="2064" w:author="Tim Firmin" w:date="2018-07-11T16:32:00Z"/>
                <w:sz w:val="20"/>
                <w:szCs w:val="20"/>
              </w:rPr>
            </w:pPr>
          </w:p>
        </w:tc>
        <w:tc>
          <w:tcPr>
            <w:tcW w:w="530" w:type="dxa"/>
            <w:tcPrChange w:id="2065" w:author="Tim Firmin" w:date="2018-07-11T16:32:00Z">
              <w:tcPr>
                <w:tcW w:w="605" w:type="dxa"/>
              </w:tcPr>
            </w:tcPrChange>
          </w:tcPr>
          <w:p w14:paraId="10770F94" w14:textId="68ABEBAE" w:rsidR="00C71B15" w:rsidDel="00A77172" w:rsidRDefault="00C71B15" w:rsidP="001077CD">
            <w:pPr>
              <w:outlineLvl w:val="0"/>
              <w:rPr>
                <w:ins w:id="2066" w:author="Vandana Bangera" w:date="2017-02-13T12:13:00Z"/>
                <w:del w:id="2067" w:author="Tim Firmin" w:date="2018-07-11T16:32:00Z"/>
                <w:sz w:val="20"/>
                <w:szCs w:val="20"/>
              </w:rPr>
            </w:pPr>
          </w:p>
        </w:tc>
        <w:tc>
          <w:tcPr>
            <w:tcW w:w="697" w:type="dxa"/>
            <w:tcPrChange w:id="2068" w:author="Tim Firmin" w:date="2018-07-11T16:32:00Z">
              <w:tcPr>
                <w:tcW w:w="643" w:type="dxa"/>
              </w:tcPr>
            </w:tcPrChange>
          </w:tcPr>
          <w:p w14:paraId="429D6699" w14:textId="267D5DCF" w:rsidR="00C71B15" w:rsidDel="00A77172" w:rsidRDefault="00C71B15" w:rsidP="001077CD">
            <w:pPr>
              <w:outlineLvl w:val="0"/>
              <w:rPr>
                <w:ins w:id="2069" w:author="Vandana Bangera" w:date="2017-02-13T12:13:00Z"/>
                <w:del w:id="2070" w:author="Tim Firmin" w:date="2018-07-11T16:32:00Z"/>
                <w:sz w:val="20"/>
                <w:szCs w:val="20"/>
              </w:rPr>
            </w:pPr>
            <w:ins w:id="2071" w:author="Vandana Bangera" w:date="2017-02-13T12:13:00Z">
              <w:del w:id="2072" w:author="Tim Firmin" w:date="2018-07-11T16:28:00Z">
                <w:r w:rsidDel="00EC4E76">
                  <w:rPr>
                    <w:sz w:val="20"/>
                    <w:szCs w:val="20"/>
                  </w:rPr>
                  <w:delText>7</w:delText>
                </w:r>
              </w:del>
            </w:ins>
          </w:p>
        </w:tc>
        <w:tc>
          <w:tcPr>
            <w:tcW w:w="6047" w:type="dxa"/>
            <w:tcPrChange w:id="2073" w:author="Tim Firmin" w:date="2018-07-11T16:32:00Z">
              <w:tcPr>
                <w:tcW w:w="5816" w:type="dxa"/>
              </w:tcPr>
            </w:tcPrChange>
          </w:tcPr>
          <w:p w14:paraId="2B75E083" w14:textId="5BFB223E" w:rsidR="00C71B15" w:rsidRPr="00C434D7" w:rsidDel="00C434D7" w:rsidRDefault="00C71B15">
            <w:pPr>
              <w:outlineLvl w:val="0"/>
              <w:rPr>
                <w:ins w:id="2074" w:author="Vandana Bangera" w:date="2017-02-13T12:35:00Z"/>
                <w:del w:id="2075" w:author="Tim Firmin" w:date="2017-10-12T12:33:00Z"/>
                <w:b/>
                <w:color w:val="000000"/>
                <w:sz w:val="20"/>
                <w:szCs w:val="20"/>
                <w:highlight w:val="lightGray"/>
                <w:rPrChange w:id="2076" w:author="Tim Firmin" w:date="2017-10-12T12:33:00Z">
                  <w:rPr>
                    <w:ins w:id="2077" w:author="Vandana Bangera" w:date="2017-02-13T12:35:00Z"/>
                    <w:del w:id="2078" w:author="Tim Firmin" w:date="2017-10-12T12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079" w:author="Vandana Bangera" w:date="2017-02-13T12:13:00Z">
              <w:del w:id="2080" w:author="Tim Firmin" w:date="2018-07-11T16:28:00Z">
                <w:r w:rsidRPr="00C434D7" w:rsidDel="00EC4E76">
                  <w:rPr>
                    <w:b/>
                    <w:color w:val="000000"/>
                    <w:sz w:val="20"/>
                    <w:szCs w:val="20"/>
                    <w:highlight w:val="lightGray"/>
                    <w:rPrChange w:id="2081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Deploy </w:delText>
                </w:r>
              </w:del>
              <w:del w:id="2082" w:author="Tim Firmin" w:date="2017-10-12T12:33:00Z">
                <w:r w:rsidRPr="00C434D7" w:rsidDel="00C434D7">
                  <w:rPr>
                    <w:b/>
                    <w:color w:val="000000"/>
                    <w:sz w:val="20"/>
                    <w:szCs w:val="20"/>
                    <w:highlight w:val="lightGray"/>
                    <w:rPrChange w:id="2083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FinanceAnalytics Tabular </w:delText>
                </w:r>
              </w:del>
            </w:ins>
            <w:ins w:id="2084" w:author="Vandana Bangera" w:date="2017-02-13T12:14:00Z">
              <w:del w:id="2085" w:author="Tim Firmin" w:date="2017-10-12T12:33:00Z">
                <w:r w:rsidRPr="00C434D7" w:rsidDel="00C434D7">
                  <w:rPr>
                    <w:b/>
                    <w:color w:val="000000"/>
                    <w:sz w:val="20"/>
                    <w:szCs w:val="20"/>
                    <w:highlight w:val="lightGray"/>
                    <w:rPrChange w:id="2086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DB</w:delText>
                </w:r>
              </w:del>
            </w:ins>
          </w:p>
          <w:p w14:paraId="6432CEC4" w14:textId="3D1B705E" w:rsidR="00C71B15" w:rsidRPr="00C434D7" w:rsidDel="00C434D7" w:rsidRDefault="00C71B15">
            <w:pPr>
              <w:outlineLvl w:val="0"/>
              <w:rPr>
                <w:ins w:id="2087" w:author="Vandana Bangera" w:date="2017-02-13T12:35:00Z"/>
                <w:del w:id="2088" w:author="Tim Firmin" w:date="2017-10-12T12:33:00Z"/>
                <w:color w:val="000000"/>
                <w:sz w:val="20"/>
                <w:szCs w:val="20"/>
                <w:highlight w:val="lightGray"/>
                <w:rPrChange w:id="2089" w:author="Tim Firmin" w:date="2017-10-12T12:33:00Z">
                  <w:rPr>
                    <w:ins w:id="2090" w:author="Vandana Bangera" w:date="2017-02-13T12:35:00Z"/>
                    <w:del w:id="2091" w:author="Tim Firmin" w:date="2017-10-12T12:33:00Z"/>
                  </w:rPr>
                </w:rPrChange>
              </w:rPr>
            </w:pPr>
            <w:ins w:id="2092" w:author="Vandana Bangera" w:date="2017-02-13T12:35:00Z">
              <w:del w:id="2093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2094" w:author="Tim Firmin" w:date="2017-10-12T12:33:00Z">
                      <w:rPr/>
                    </w:rPrChange>
                  </w:rPr>
                  <w:delText xml:space="preserve">Execute the following script to create the </w:delText>
                </w:r>
              </w:del>
            </w:ins>
            <w:ins w:id="2095" w:author="Vandana Bangera" w:date="2017-02-13T12:37:00Z">
              <w:del w:id="2096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2097" w:author="Tim Firmin" w:date="2017-10-12T12:3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</w:delText>
                </w:r>
              </w:del>
            </w:ins>
            <w:ins w:id="2098" w:author="Vandana Bangera" w:date="2017-02-13T12:36:00Z">
              <w:del w:id="2099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2100" w:author="Tim Firmin" w:date="2017-10-12T12:3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atabase</w:delText>
                </w:r>
              </w:del>
            </w:ins>
          </w:p>
          <w:p w14:paraId="0C33127E" w14:textId="3284A1BF" w:rsidR="00C71B15" w:rsidRPr="00A46C52" w:rsidDel="00A77172" w:rsidRDefault="00C71B15">
            <w:pPr>
              <w:outlineLvl w:val="0"/>
              <w:rPr>
                <w:ins w:id="2101" w:author="Vandana Bangera" w:date="2017-02-13T12:13:00Z"/>
                <w:del w:id="2102" w:author="Tim Firmin" w:date="2018-07-11T16:32:00Z"/>
                <w:rFonts w:ascii="Verdana" w:hAnsi="Verdana"/>
                <w:b/>
                <w:color w:val="000000"/>
                <w:sz w:val="20"/>
                <w:szCs w:val="20"/>
                <w:lang w:eastAsia="en-US"/>
                <w:rPrChange w:id="2103" w:author="Vandana Bangera" w:date="2017-02-13T12:36:00Z">
                  <w:rPr>
                    <w:ins w:id="2104" w:author="Vandana Bangera" w:date="2017-02-13T12:13:00Z"/>
                    <w:del w:id="2105" w:author="Tim Firmin" w:date="2018-07-11T16:32:00Z"/>
                    <w:b/>
                  </w:rPr>
                </w:rPrChange>
              </w:rPr>
            </w:pPr>
            <w:ins w:id="2106" w:author="Vandana Bangera" w:date="2017-02-14T11:20:00Z">
              <w:del w:id="2107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2108" w:author="Tim Firmin" w:date="2017-10-12T12:3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FinancialAnalytics</w:delText>
                </w:r>
              </w:del>
            </w:ins>
            <w:ins w:id="2109" w:author="Vandana Bangera" w:date="2017-02-14T11:18:00Z">
              <w:del w:id="2110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2111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.xmla</w:delText>
                </w:r>
              </w:del>
            </w:ins>
          </w:p>
        </w:tc>
        <w:tc>
          <w:tcPr>
            <w:tcW w:w="972" w:type="dxa"/>
            <w:tcPrChange w:id="2112" w:author="Tim Firmin" w:date="2018-07-11T16:32:00Z">
              <w:tcPr>
                <w:tcW w:w="1061" w:type="dxa"/>
              </w:tcPr>
            </w:tcPrChange>
          </w:tcPr>
          <w:p w14:paraId="1E5924B9" w14:textId="253DE42C" w:rsidR="00C71B15" w:rsidDel="00A77172" w:rsidRDefault="00C71B15" w:rsidP="001077CD">
            <w:pPr>
              <w:outlineLvl w:val="0"/>
              <w:rPr>
                <w:ins w:id="2113" w:author="Vandana Bangera" w:date="2017-02-13T12:13:00Z"/>
                <w:del w:id="2114" w:author="Tim Firmin" w:date="2018-07-11T16:32:00Z"/>
                <w:sz w:val="20"/>
                <w:szCs w:val="20"/>
              </w:rPr>
            </w:pPr>
          </w:p>
        </w:tc>
        <w:tc>
          <w:tcPr>
            <w:tcW w:w="545" w:type="dxa"/>
            <w:tcPrChange w:id="2115" w:author="Tim Firmin" w:date="2018-07-11T16:32:00Z">
              <w:tcPr>
                <w:tcW w:w="624" w:type="dxa"/>
              </w:tcPr>
            </w:tcPrChange>
          </w:tcPr>
          <w:p w14:paraId="5CE2827B" w14:textId="52671FE9" w:rsidR="00C71B15" w:rsidDel="00A77172" w:rsidRDefault="00C71B15" w:rsidP="001077CD">
            <w:pPr>
              <w:outlineLvl w:val="0"/>
              <w:rPr>
                <w:ins w:id="2116" w:author="Vandana Bangera" w:date="2017-02-13T12:13:00Z"/>
                <w:del w:id="2117" w:author="Tim Firmin" w:date="2018-07-11T16:32:00Z"/>
                <w:sz w:val="20"/>
                <w:szCs w:val="20"/>
              </w:rPr>
            </w:pPr>
            <w:ins w:id="2118" w:author="Vandana Bangera" w:date="2017-02-13T12:14:00Z">
              <w:del w:id="2119" w:author="Tim Firmin" w:date="2018-07-11T16:28:00Z">
                <w:r w:rsidDel="00EC4E76">
                  <w:rPr>
                    <w:sz w:val="20"/>
                    <w:szCs w:val="20"/>
                  </w:rPr>
                  <w:delText>BI</w:delText>
                </w:r>
              </w:del>
            </w:ins>
          </w:p>
        </w:tc>
        <w:tc>
          <w:tcPr>
            <w:tcW w:w="820" w:type="dxa"/>
            <w:tcPrChange w:id="2120" w:author="Tim Firmin" w:date="2018-07-11T16:32:00Z">
              <w:tcPr>
                <w:tcW w:w="966" w:type="dxa"/>
              </w:tcPr>
            </w:tcPrChange>
          </w:tcPr>
          <w:p w14:paraId="78B48824" w14:textId="594002C3" w:rsidR="00C71B15" w:rsidDel="00A77172" w:rsidRDefault="00C71B15" w:rsidP="001077CD">
            <w:pPr>
              <w:outlineLvl w:val="0"/>
              <w:rPr>
                <w:ins w:id="2121" w:author="Vandana Bangera" w:date="2017-02-13T12:13:00Z"/>
                <w:del w:id="2122" w:author="Tim Firmin" w:date="2018-07-11T16:32:00Z"/>
                <w:sz w:val="20"/>
                <w:szCs w:val="20"/>
              </w:rPr>
            </w:pPr>
          </w:p>
        </w:tc>
      </w:tr>
      <w:tr w:rsidR="00C71B15" w:rsidRPr="00E5196B" w:rsidDel="000F4DBA" w14:paraId="6E7834C2" w14:textId="77777777" w:rsidTr="00A77172">
        <w:trPr>
          <w:del w:id="2123" w:author="Vandana Bangera" w:date="2017-02-13T10:35:00Z"/>
        </w:trPr>
        <w:tc>
          <w:tcPr>
            <w:tcW w:w="845" w:type="dxa"/>
            <w:tcPrChange w:id="2124" w:author="Tim Firmin" w:date="2018-07-11T16:32:00Z">
              <w:tcPr>
                <w:tcW w:w="741" w:type="dxa"/>
              </w:tcPr>
            </w:tcPrChange>
          </w:tcPr>
          <w:p w14:paraId="2E86FBF6" w14:textId="77777777" w:rsidR="00C71B15" w:rsidRPr="00E5196B" w:rsidDel="000F4DBA" w:rsidRDefault="00C71B15" w:rsidP="006619BA">
            <w:pPr>
              <w:outlineLvl w:val="0"/>
              <w:rPr>
                <w:del w:id="2125" w:author="Vandana Bangera" w:date="2017-02-13T10:35:00Z"/>
                <w:sz w:val="20"/>
                <w:szCs w:val="20"/>
              </w:rPr>
            </w:pPr>
          </w:p>
        </w:tc>
        <w:tc>
          <w:tcPr>
            <w:tcW w:w="530" w:type="dxa"/>
            <w:tcPrChange w:id="2126" w:author="Tim Firmin" w:date="2018-07-11T16:32:00Z">
              <w:tcPr>
                <w:tcW w:w="605" w:type="dxa"/>
              </w:tcPr>
            </w:tcPrChange>
          </w:tcPr>
          <w:p w14:paraId="0B7CD74D" w14:textId="77777777" w:rsidR="00C71B15" w:rsidDel="000F4DBA" w:rsidRDefault="00C71B15" w:rsidP="006619BA">
            <w:pPr>
              <w:outlineLvl w:val="0"/>
              <w:rPr>
                <w:del w:id="2127" w:author="Vandana Bangera" w:date="2017-02-13T10:35:00Z"/>
                <w:sz w:val="20"/>
                <w:szCs w:val="20"/>
              </w:rPr>
            </w:pPr>
          </w:p>
        </w:tc>
        <w:tc>
          <w:tcPr>
            <w:tcW w:w="697" w:type="dxa"/>
            <w:tcPrChange w:id="2128" w:author="Tim Firmin" w:date="2018-07-11T16:32:00Z">
              <w:tcPr>
                <w:tcW w:w="643" w:type="dxa"/>
              </w:tcPr>
            </w:tcPrChange>
          </w:tcPr>
          <w:p w14:paraId="4F5C4AA9" w14:textId="62C146EE" w:rsidR="00C71B15" w:rsidDel="000F4DBA" w:rsidRDefault="00C71B15" w:rsidP="006619BA">
            <w:pPr>
              <w:outlineLvl w:val="0"/>
              <w:rPr>
                <w:del w:id="2129" w:author="Vandana Bangera" w:date="2017-02-13T10:35:00Z"/>
                <w:sz w:val="20"/>
                <w:szCs w:val="20"/>
              </w:rPr>
            </w:pPr>
            <w:ins w:id="2130" w:author="Tim Firmin" w:date="2018-07-11T16:28:00Z">
              <w:r w:rsidDel="000F4DBA">
                <w:rPr>
                  <w:sz w:val="20"/>
                  <w:szCs w:val="20"/>
                </w:rPr>
                <w:t>7.1</w:t>
              </w:r>
            </w:ins>
            <w:del w:id="2131" w:author="Tim Firmin" w:date="2018-07-11T16:28:00Z">
              <w:r w:rsidDel="00EC4E76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047" w:type="dxa"/>
            <w:tcPrChange w:id="2132" w:author="Tim Firmin" w:date="2018-07-11T16:32:00Z">
              <w:tcPr>
                <w:tcW w:w="5816" w:type="dxa"/>
              </w:tcPr>
            </w:tcPrChange>
          </w:tcPr>
          <w:p w14:paraId="54FB6886" w14:textId="77777777" w:rsidR="00C71B15" w:rsidRPr="005B6368" w:rsidDel="000F4DBA" w:rsidRDefault="00C71B15" w:rsidP="006619BA">
            <w:pPr>
              <w:autoSpaceDE w:val="0"/>
              <w:autoSpaceDN w:val="0"/>
              <w:adjustRightInd w:val="0"/>
              <w:rPr>
                <w:ins w:id="2133" w:author="Tim Firmin" w:date="2018-07-11T16:28:00Z"/>
                <w:sz w:val="20"/>
                <w:szCs w:val="20"/>
                <w:highlight w:val="white"/>
              </w:rPr>
            </w:pPr>
            <w:ins w:id="2134" w:author="Tim Firmin" w:date="2018-07-11T16:28:00Z">
              <w:r w:rsidRPr="005B6368" w:rsidDel="000F4DBA">
                <w:rPr>
                  <w:sz w:val="20"/>
                  <w:szCs w:val="20"/>
                  <w:highlight w:val="white"/>
                </w:rPr>
                <w:t>Grant the following Permissions</w:t>
              </w:r>
              <w:r w:rsidDel="000F4DBA">
                <w:rPr>
                  <w:sz w:val="20"/>
                  <w:szCs w:val="20"/>
                  <w:highlight w:val="white"/>
                </w:rPr>
                <w:t xml:space="preserve"> on the Integration Services Catalogs\SSISDB\StatementsPortal folder</w:t>
              </w:r>
              <w:r w:rsidRPr="005B6368" w:rsidDel="000F4DBA">
                <w:rPr>
                  <w:sz w:val="20"/>
                  <w:szCs w:val="20"/>
                  <w:highlight w:val="white"/>
                </w:rPr>
                <w:t xml:space="preserve"> to PRS\SQLProxyBITest</w:t>
              </w:r>
              <w:r w:rsidDel="000F4DBA">
                <w:rPr>
                  <w:sz w:val="20"/>
                  <w:szCs w:val="20"/>
                  <w:highlight w:val="white"/>
                </w:rPr>
                <w:t xml:space="preserve"> Windows User:</w:t>
              </w:r>
            </w:ins>
          </w:p>
          <w:p w14:paraId="22A91D3F" w14:textId="4BE5C2F5" w:rsidR="00C71B15" w:rsidRPr="000B552A" w:rsidDel="000F4DBA" w:rsidRDefault="00C71B15" w:rsidP="006619BA">
            <w:pPr>
              <w:outlineLvl w:val="0"/>
              <w:rPr>
                <w:del w:id="2135" w:author="Vandana Bangera" w:date="2017-02-13T10:35:00Z"/>
                <w:b/>
                <w:color w:val="000000"/>
                <w:sz w:val="20"/>
                <w:szCs w:val="20"/>
              </w:rPr>
            </w:pPr>
            <w:ins w:id="2136" w:author="Tim Firmin" w:date="2018-07-11T16:28:00Z">
              <w:r w:rsidRPr="005B6368" w:rsidDel="000F4DBA">
                <w:rPr>
                  <w:sz w:val="20"/>
                  <w:szCs w:val="20"/>
                  <w:highlight w:val="white"/>
                </w:rPr>
                <w:t>Read, Execute Objects, Read Objects</w:t>
              </w:r>
            </w:ins>
            <w:del w:id="2137" w:author="Tim Firmin" w:date="2018-07-11T16:28:00Z"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Deploy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 xml:space="preserve">‘On Prem’ </w:delText>
              </w:r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SSIS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>Packages and Setup Environment</w:delText>
              </w:r>
            </w:del>
          </w:p>
        </w:tc>
        <w:tc>
          <w:tcPr>
            <w:tcW w:w="972" w:type="dxa"/>
            <w:tcPrChange w:id="2138" w:author="Tim Firmin" w:date="2018-07-11T16:32:00Z">
              <w:tcPr>
                <w:tcW w:w="1061" w:type="dxa"/>
              </w:tcPr>
            </w:tcPrChange>
          </w:tcPr>
          <w:p w14:paraId="4CD3CA49" w14:textId="77777777" w:rsidR="00C71B15" w:rsidDel="000F4DBA" w:rsidRDefault="00C71B15" w:rsidP="006619BA">
            <w:pPr>
              <w:outlineLvl w:val="0"/>
              <w:rPr>
                <w:del w:id="2139" w:author="Vandana Bangera" w:date="2017-02-13T10:35:00Z"/>
                <w:sz w:val="20"/>
                <w:szCs w:val="20"/>
              </w:rPr>
            </w:pPr>
          </w:p>
        </w:tc>
        <w:tc>
          <w:tcPr>
            <w:tcW w:w="545" w:type="dxa"/>
            <w:tcPrChange w:id="2140" w:author="Tim Firmin" w:date="2018-07-11T16:32:00Z">
              <w:tcPr>
                <w:tcW w:w="624" w:type="dxa"/>
              </w:tcPr>
            </w:tcPrChange>
          </w:tcPr>
          <w:p w14:paraId="74042889" w14:textId="48750885" w:rsidR="00C71B15" w:rsidDel="000F4DBA" w:rsidRDefault="00C71B15" w:rsidP="006619BA">
            <w:pPr>
              <w:outlineLvl w:val="0"/>
              <w:rPr>
                <w:del w:id="2141" w:author="Vandana Bangera" w:date="2017-02-13T10:35:00Z"/>
                <w:sz w:val="20"/>
                <w:szCs w:val="20"/>
              </w:rPr>
            </w:pPr>
            <w:del w:id="2142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2143" w:author="Tim Firmin" w:date="2018-07-11T16:32:00Z">
              <w:tcPr>
                <w:tcW w:w="966" w:type="dxa"/>
              </w:tcPr>
            </w:tcPrChange>
          </w:tcPr>
          <w:p w14:paraId="5E93FDB0" w14:textId="77777777" w:rsidR="00C71B15" w:rsidDel="000F4DBA" w:rsidRDefault="00C71B15" w:rsidP="006619BA">
            <w:pPr>
              <w:outlineLvl w:val="0"/>
              <w:rPr>
                <w:del w:id="2144" w:author="Vandana Bangera" w:date="2017-02-13T10:35:00Z"/>
                <w:sz w:val="20"/>
                <w:szCs w:val="20"/>
              </w:rPr>
            </w:pPr>
          </w:p>
        </w:tc>
      </w:tr>
      <w:tr w:rsidR="00C71B15" w:rsidRPr="00E5196B" w:rsidDel="000F4DBA" w14:paraId="7E63B4C0" w14:textId="77777777" w:rsidTr="00A77172">
        <w:trPr>
          <w:del w:id="2145" w:author="Vandana Bangera" w:date="2017-02-13T10:35:00Z"/>
        </w:trPr>
        <w:tc>
          <w:tcPr>
            <w:tcW w:w="845" w:type="dxa"/>
            <w:tcPrChange w:id="2146" w:author="Tim Firmin" w:date="2018-07-11T16:32:00Z">
              <w:tcPr>
                <w:tcW w:w="741" w:type="dxa"/>
              </w:tcPr>
            </w:tcPrChange>
          </w:tcPr>
          <w:p w14:paraId="148CDEEE" w14:textId="77777777" w:rsidR="00C71B15" w:rsidRPr="00E5196B" w:rsidDel="000F4DBA" w:rsidRDefault="00C71B15" w:rsidP="006619BA">
            <w:pPr>
              <w:outlineLvl w:val="0"/>
              <w:rPr>
                <w:del w:id="2147" w:author="Vandana Bangera" w:date="2017-02-13T10:35:00Z"/>
                <w:sz w:val="20"/>
                <w:szCs w:val="20"/>
              </w:rPr>
            </w:pPr>
          </w:p>
        </w:tc>
        <w:tc>
          <w:tcPr>
            <w:tcW w:w="530" w:type="dxa"/>
            <w:tcPrChange w:id="2148" w:author="Tim Firmin" w:date="2018-07-11T16:32:00Z">
              <w:tcPr>
                <w:tcW w:w="605" w:type="dxa"/>
              </w:tcPr>
            </w:tcPrChange>
          </w:tcPr>
          <w:p w14:paraId="7B510C07" w14:textId="77777777" w:rsidR="00C71B15" w:rsidDel="000F4DBA" w:rsidRDefault="00C71B15" w:rsidP="006619BA">
            <w:pPr>
              <w:outlineLvl w:val="0"/>
              <w:rPr>
                <w:del w:id="2149" w:author="Vandana Bangera" w:date="2017-02-13T10:35:00Z"/>
                <w:sz w:val="20"/>
                <w:szCs w:val="20"/>
              </w:rPr>
            </w:pPr>
          </w:p>
        </w:tc>
        <w:tc>
          <w:tcPr>
            <w:tcW w:w="697" w:type="dxa"/>
            <w:tcPrChange w:id="2150" w:author="Tim Firmin" w:date="2018-07-11T16:32:00Z">
              <w:tcPr>
                <w:tcW w:w="643" w:type="dxa"/>
              </w:tcPr>
            </w:tcPrChange>
          </w:tcPr>
          <w:p w14:paraId="6F4751E4" w14:textId="175CB5DC" w:rsidR="00C71B15" w:rsidDel="000F4DBA" w:rsidRDefault="00C71B15" w:rsidP="006619BA">
            <w:pPr>
              <w:outlineLvl w:val="0"/>
              <w:rPr>
                <w:del w:id="2151" w:author="Vandana Bangera" w:date="2017-02-13T10:35:00Z"/>
                <w:sz w:val="20"/>
                <w:szCs w:val="20"/>
              </w:rPr>
            </w:pPr>
            <w:ins w:id="2152" w:author="Tim Firmin" w:date="2018-07-11T16:28:00Z">
              <w:r w:rsidDel="000F4DBA">
                <w:rPr>
                  <w:sz w:val="20"/>
                  <w:szCs w:val="20"/>
                </w:rPr>
                <w:t>7.2</w:t>
              </w:r>
            </w:ins>
            <w:del w:id="2153" w:author="Tim Firmin" w:date="2018-07-11T16:28:00Z">
              <w:r w:rsidDel="00EC4E76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047" w:type="dxa"/>
            <w:tcPrChange w:id="2154" w:author="Tim Firmin" w:date="2018-07-11T16:32:00Z">
              <w:tcPr>
                <w:tcW w:w="5816" w:type="dxa"/>
              </w:tcPr>
            </w:tcPrChange>
          </w:tcPr>
          <w:p w14:paraId="1E1D80A8" w14:textId="675F1D68" w:rsidR="00C71B15" w:rsidRPr="005B6368" w:rsidDel="00EC4E76" w:rsidRDefault="00C71B15" w:rsidP="006619BA">
            <w:pPr>
              <w:autoSpaceDE w:val="0"/>
              <w:autoSpaceDN w:val="0"/>
              <w:adjustRightInd w:val="0"/>
              <w:rPr>
                <w:del w:id="2155" w:author="Tim Firmin" w:date="2018-07-11T16:28:00Z"/>
                <w:sz w:val="20"/>
                <w:szCs w:val="20"/>
                <w:highlight w:val="white"/>
              </w:rPr>
            </w:pPr>
            <w:ins w:id="2156" w:author="Tim Firmin" w:date="2018-07-11T16:28:00Z">
              <w:r w:rsidDel="000F4DBA">
                <w:rPr>
                  <w:color w:val="000000"/>
                  <w:sz w:val="20"/>
                  <w:szCs w:val="20"/>
                </w:rPr>
                <w:t>Create the UAT SSISDB StatementsPortal folder</w:t>
              </w:r>
            </w:ins>
            <w:del w:id="2157" w:author="Tim Firmin" w:date="2018-07-11T16:28:00Z">
              <w:r w:rsidRPr="005B6368" w:rsidDel="00EC4E76">
                <w:rPr>
                  <w:sz w:val="20"/>
                  <w:szCs w:val="20"/>
                  <w:highlight w:val="white"/>
                </w:rPr>
                <w:delText>Grant the following Permissions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on the Integration Services Catalogs\SSISDB\StatementsPortal folder</w:delText>
              </w:r>
              <w:r w:rsidRPr="005B6368" w:rsidDel="00EC4E76">
                <w:rPr>
                  <w:sz w:val="20"/>
                  <w:szCs w:val="20"/>
                  <w:highlight w:val="white"/>
                </w:rPr>
                <w:delText xml:space="preserve"> to PRS\SQLProxyBITest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Windows User:</w:delText>
              </w:r>
            </w:del>
          </w:p>
          <w:p w14:paraId="6CDD6500" w14:textId="3AA50289" w:rsidR="00C71B15" w:rsidDel="000F4DBA" w:rsidRDefault="00C71B15" w:rsidP="006619BA">
            <w:pPr>
              <w:outlineLvl w:val="0"/>
              <w:rPr>
                <w:del w:id="2158" w:author="Vandana Bangera" w:date="2017-02-13T10:35:00Z"/>
                <w:b/>
                <w:color w:val="000000"/>
                <w:sz w:val="20"/>
                <w:szCs w:val="20"/>
              </w:rPr>
            </w:pPr>
            <w:del w:id="2159" w:author="Tim Firmin" w:date="2018-07-11T16:28:00Z">
              <w:r w:rsidRPr="005B6368" w:rsidDel="00EC4E76">
                <w:rPr>
                  <w:sz w:val="20"/>
                  <w:szCs w:val="20"/>
                  <w:highlight w:val="white"/>
                </w:rPr>
                <w:delText>Read, Execute Objects, Read Objects</w:delText>
              </w:r>
            </w:del>
          </w:p>
        </w:tc>
        <w:tc>
          <w:tcPr>
            <w:tcW w:w="972" w:type="dxa"/>
            <w:tcPrChange w:id="2160" w:author="Tim Firmin" w:date="2018-07-11T16:32:00Z">
              <w:tcPr>
                <w:tcW w:w="1061" w:type="dxa"/>
              </w:tcPr>
            </w:tcPrChange>
          </w:tcPr>
          <w:p w14:paraId="0478A525" w14:textId="46F7FE3D" w:rsidR="00C71B15" w:rsidDel="000F4DBA" w:rsidRDefault="00C71B15" w:rsidP="006619BA">
            <w:pPr>
              <w:outlineLvl w:val="0"/>
              <w:rPr>
                <w:del w:id="2161" w:author="Vandana Bangera" w:date="2017-02-13T10:35:00Z"/>
                <w:sz w:val="20"/>
                <w:szCs w:val="20"/>
              </w:rPr>
            </w:pPr>
            <w:ins w:id="2162" w:author="Tim Firmin" w:date="2018-07-11T16:28:00Z">
              <w:r w:rsidDel="000F4DBA"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545" w:type="dxa"/>
            <w:tcPrChange w:id="2163" w:author="Tim Firmin" w:date="2018-07-11T16:32:00Z">
              <w:tcPr>
                <w:tcW w:w="624" w:type="dxa"/>
              </w:tcPr>
            </w:tcPrChange>
          </w:tcPr>
          <w:p w14:paraId="23641E89" w14:textId="77777777" w:rsidR="00C71B15" w:rsidDel="000F4DBA" w:rsidRDefault="00C71B15" w:rsidP="006619BA">
            <w:pPr>
              <w:outlineLvl w:val="0"/>
              <w:rPr>
                <w:del w:id="2164" w:author="Vandana Bangera" w:date="2017-02-13T10:35:00Z"/>
                <w:sz w:val="20"/>
                <w:szCs w:val="20"/>
              </w:rPr>
            </w:pPr>
          </w:p>
        </w:tc>
        <w:tc>
          <w:tcPr>
            <w:tcW w:w="820" w:type="dxa"/>
            <w:tcPrChange w:id="2165" w:author="Tim Firmin" w:date="2018-07-11T16:32:00Z">
              <w:tcPr>
                <w:tcW w:w="966" w:type="dxa"/>
              </w:tcPr>
            </w:tcPrChange>
          </w:tcPr>
          <w:p w14:paraId="52F43A0C" w14:textId="77777777" w:rsidR="00C71B15" w:rsidDel="000F4DBA" w:rsidRDefault="00C71B15" w:rsidP="006619BA">
            <w:pPr>
              <w:outlineLvl w:val="0"/>
              <w:rPr>
                <w:del w:id="2166" w:author="Vandana Bangera" w:date="2017-02-13T10:35:00Z"/>
                <w:sz w:val="20"/>
                <w:szCs w:val="20"/>
              </w:rPr>
            </w:pPr>
          </w:p>
        </w:tc>
      </w:tr>
      <w:tr w:rsidR="00C71B15" w:rsidRPr="00E5196B" w:rsidDel="000F4DBA" w14:paraId="643659CC" w14:textId="77777777" w:rsidTr="00A77172">
        <w:trPr>
          <w:del w:id="2167" w:author="Vandana Bangera" w:date="2017-02-13T10:35:00Z"/>
        </w:trPr>
        <w:tc>
          <w:tcPr>
            <w:tcW w:w="845" w:type="dxa"/>
            <w:tcPrChange w:id="2168" w:author="Tim Firmin" w:date="2018-07-11T16:32:00Z">
              <w:tcPr>
                <w:tcW w:w="741" w:type="dxa"/>
              </w:tcPr>
            </w:tcPrChange>
          </w:tcPr>
          <w:p w14:paraId="521A1426" w14:textId="77777777" w:rsidR="00C71B15" w:rsidRPr="00E5196B" w:rsidDel="000F4DBA" w:rsidRDefault="00C71B15" w:rsidP="006619BA">
            <w:pPr>
              <w:outlineLvl w:val="0"/>
              <w:rPr>
                <w:del w:id="2169" w:author="Vandana Bangera" w:date="2017-02-13T10:35:00Z"/>
                <w:sz w:val="20"/>
                <w:szCs w:val="20"/>
              </w:rPr>
            </w:pPr>
          </w:p>
        </w:tc>
        <w:tc>
          <w:tcPr>
            <w:tcW w:w="530" w:type="dxa"/>
            <w:tcPrChange w:id="2170" w:author="Tim Firmin" w:date="2018-07-11T16:32:00Z">
              <w:tcPr>
                <w:tcW w:w="605" w:type="dxa"/>
              </w:tcPr>
            </w:tcPrChange>
          </w:tcPr>
          <w:p w14:paraId="4D83CCF2" w14:textId="77777777" w:rsidR="00C71B15" w:rsidDel="000F4DBA" w:rsidRDefault="00C71B15" w:rsidP="006619BA">
            <w:pPr>
              <w:outlineLvl w:val="0"/>
              <w:rPr>
                <w:del w:id="2171" w:author="Vandana Bangera" w:date="2017-02-13T10:35:00Z"/>
                <w:sz w:val="20"/>
                <w:szCs w:val="20"/>
              </w:rPr>
            </w:pPr>
          </w:p>
        </w:tc>
        <w:tc>
          <w:tcPr>
            <w:tcW w:w="697" w:type="dxa"/>
            <w:tcPrChange w:id="2172" w:author="Tim Firmin" w:date="2018-07-11T16:32:00Z">
              <w:tcPr>
                <w:tcW w:w="643" w:type="dxa"/>
              </w:tcPr>
            </w:tcPrChange>
          </w:tcPr>
          <w:p w14:paraId="545A4345" w14:textId="09562A84" w:rsidR="00C71B15" w:rsidDel="000F4DBA" w:rsidRDefault="00C71B15" w:rsidP="006619BA">
            <w:pPr>
              <w:outlineLvl w:val="0"/>
              <w:rPr>
                <w:del w:id="2173" w:author="Vandana Bangera" w:date="2017-02-13T10:35:00Z"/>
                <w:sz w:val="20"/>
                <w:szCs w:val="20"/>
              </w:rPr>
            </w:pPr>
            <w:ins w:id="2174" w:author="Tim Firmin" w:date="2018-07-11T16:28:00Z">
              <w:r w:rsidDel="000F4DBA">
                <w:rPr>
                  <w:sz w:val="20"/>
                  <w:szCs w:val="20"/>
                </w:rPr>
                <w:t>7.3</w:t>
              </w:r>
            </w:ins>
            <w:del w:id="2175" w:author="Tim Firmin" w:date="2018-07-11T16:28:00Z">
              <w:r w:rsidDel="00EC4E76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047" w:type="dxa"/>
            <w:tcPrChange w:id="2176" w:author="Tim Firmin" w:date="2018-07-11T16:32:00Z">
              <w:tcPr>
                <w:tcW w:w="5816" w:type="dxa"/>
              </w:tcPr>
            </w:tcPrChange>
          </w:tcPr>
          <w:p w14:paraId="3C897E30" w14:textId="77777777" w:rsidR="00C71B15" w:rsidDel="000F4DBA" w:rsidRDefault="00C71B15" w:rsidP="006619BA">
            <w:pPr>
              <w:outlineLvl w:val="0"/>
              <w:rPr>
                <w:ins w:id="2177" w:author="Tim Firmin" w:date="2018-07-11T16:28:00Z"/>
                <w:color w:val="000000"/>
                <w:sz w:val="20"/>
                <w:szCs w:val="20"/>
              </w:rPr>
            </w:pPr>
            <w:ins w:id="2178" w:author="Tim Firmin" w:date="2018-07-11T16:28:00Z">
              <w:r w:rsidDel="000F4DBA">
                <w:rPr>
                  <w:color w:val="000000"/>
                  <w:sz w:val="20"/>
                  <w:szCs w:val="20"/>
                </w:rPr>
                <w:t>Execute the following IS Project Deployment files to deploy the SSIS Project Packages to dsqldb06:SSISDB/StatementsPortal/Projects:</w:t>
              </w:r>
            </w:ins>
          </w:p>
          <w:p w14:paraId="25D3825D" w14:textId="01BACB5C" w:rsidR="00C71B15" w:rsidRPr="001345A1" w:rsidDel="000F4DBA" w:rsidRDefault="00C71B15" w:rsidP="006619BA">
            <w:pPr>
              <w:outlineLvl w:val="0"/>
              <w:rPr>
                <w:del w:id="2179" w:author="Vandana Bangera" w:date="2017-02-13T10:35:00Z"/>
                <w:b/>
                <w:color w:val="000000"/>
                <w:sz w:val="20"/>
                <w:szCs w:val="20"/>
              </w:rPr>
            </w:pPr>
            <w:ins w:id="2180" w:author="Tim Firmin" w:date="2018-07-11T16:28:00Z">
              <w:r w:rsidRPr="00793674" w:rsidDel="000F4DBA">
                <w:rPr>
                  <w:color w:val="000000"/>
                  <w:sz w:val="20"/>
                  <w:szCs w:val="20"/>
                </w:rPr>
                <w:t>ETL.StatementsPortal.</w:t>
              </w:r>
              <w:r w:rsidDel="000F4DBA">
                <w:rPr>
                  <w:color w:val="000000"/>
                  <w:sz w:val="20"/>
                  <w:szCs w:val="20"/>
                </w:rPr>
                <w:t>i</w:t>
              </w:r>
              <w:r w:rsidRPr="00793674" w:rsidDel="000F4DBA">
                <w:rPr>
                  <w:color w:val="000000"/>
                  <w:sz w:val="20"/>
                  <w:szCs w:val="20"/>
                </w:rPr>
                <w:t>spac</w:t>
              </w:r>
            </w:ins>
            <w:del w:id="2181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Create the UAT SSISDB StatementsPortal folder</w:delText>
              </w:r>
            </w:del>
          </w:p>
        </w:tc>
        <w:tc>
          <w:tcPr>
            <w:tcW w:w="972" w:type="dxa"/>
            <w:tcPrChange w:id="2182" w:author="Tim Firmin" w:date="2018-07-11T16:32:00Z">
              <w:tcPr>
                <w:tcW w:w="1061" w:type="dxa"/>
              </w:tcPr>
            </w:tcPrChange>
          </w:tcPr>
          <w:p w14:paraId="3E3CEA86" w14:textId="1D429B43" w:rsidR="00C71B15" w:rsidDel="000F4DBA" w:rsidRDefault="00C71B15" w:rsidP="006619BA">
            <w:pPr>
              <w:outlineLvl w:val="0"/>
              <w:rPr>
                <w:del w:id="2183" w:author="Vandana Bangera" w:date="2017-02-13T10:35:00Z"/>
                <w:sz w:val="20"/>
                <w:szCs w:val="20"/>
              </w:rPr>
            </w:pPr>
            <w:ins w:id="2184" w:author="Tim Firmin" w:date="2018-07-11T16:28:00Z">
              <w:r w:rsidDel="000F4DBA">
                <w:rPr>
                  <w:sz w:val="20"/>
                  <w:szCs w:val="20"/>
                </w:rPr>
                <w:t>IS Deploy Wizard</w:t>
              </w:r>
            </w:ins>
            <w:del w:id="2185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2186" w:author="Tim Firmin" w:date="2018-07-11T16:32:00Z">
              <w:tcPr>
                <w:tcW w:w="624" w:type="dxa"/>
              </w:tcPr>
            </w:tcPrChange>
          </w:tcPr>
          <w:p w14:paraId="41FDEE1F" w14:textId="1F4B210C" w:rsidR="00C71B15" w:rsidDel="000F4DBA" w:rsidRDefault="00C71B15" w:rsidP="006619BA">
            <w:pPr>
              <w:outlineLvl w:val="0"/>
              <w:rPr>
                <w:del w:id="2187" w:author="Vandana Bangera" w:date="2017-02-13T10:35:00Z"/>
                <w:sz w:val="20"/>
                <w:szCs w:val="20"/>
              </w:rPr>
            </w:pPr>
            <w:ins w:id="2188" w:author="Tim Firmin" w:date="2018-07-11T16:28:00Z">
              <w:r w:rsidDel="000F4DBA"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0" w:type="dxa"/>
            <w:tcPrChange w:id="2189" w:author="Tim Firmin" w:date="2018-07-11T16:32:00Z">
              <w:tcPr>
                <w:tcW w:w="966" w:type="dxa"/>
              </w:tcPr>
            </w:tcPrChange>
          </w:tcPr>
          <w:p w14:paraId="45A4F420" w14:textId="77777777" w:rsidR="00C71B15" w:rsidDel="000F4DBA" w:rsidRDefault="00C71B15" w:rsidP="006619BA">
            <w:pPr>
              <w:outlineLvl w:val="0"/>
              <w:rPr>
                <w:del w:id="2190" w:author="Vandana Bangera" w:date="2017-02-13T10:35:00Z"/>
                <w:sz w:val="20"/>
                <w:szCs w:val="20"/>
              </w:rPr>
            </w:pPr>
          </w:p>
        </w:tc>
      </w:tr>
      <w:tr w:rsidR="00C71B15" w:rsidRPr="00E5196B" w:rsidDel="000F4DBA" w14:paraId="21C7FB6C" w14:textId="77777777" w:rsidTr="00A77172">
        <w:trPr>
          <w:del w:id="2191" w:author="Vandana Bangera" w:date="2017-02-13T10:35:00Z"/>
        </w:trPr>
        <w:tc>
          <w:tcPr>
            <w:tcW w:w="845" w:type="dxa"/>
            <w:tcPrChange w:id="2192" w:author="Tim Firmin" w:date="2018-07-11T16:32:00Z">
              <w:tcPr>
                <w:tcW w:w="741" w:type="dxa"/>
              </w:tcPr>
            </w:tcPrChange>
          </w:tcPr>
          <w:p w14:paraId="141FCFB6" w14:textId="77777777" w:rsidR="00C71B15" w:rsidRPr="00E5196B" w:rsidDel="000F4DBA" w:rsidRDefault="00C71B15" w:rsidP="006619BA">
            <w:pPr>
              <w:outlineLvl w:val="0"/>
              <w:rPr>
                <w:del w:id="2193" w:author="Vandana Bangera" w:date="2017-02-13T10:35:00Z"/>
                <w:sz w:val="20"/>
                <w:szCs w:val="20"/>
              </w:rPr>
            </w:pPr>
          </w:p>
        </w:tc>
        <w:tc>
          <w:tcPr>
            <w:tcW w:w="530" w:type="dxa"/>
            <w:tcPrChange w:id="2194" w:author="Tim Firmin" w:date="2018-07-11T16:32:00Z">
              <w:tcPr>
                <w:tcW w:w="605" w:type="dxa"/>
              </w:tcPr>
            </w:tcPrChange>
          </w:tcPr>
          <w:p w14:paraId="23704279" w14:textId="77777777" w:rsidR="00C71B15" w:rsidDel="000F4DBA" w:rsidRDefault="00C71B15" w:rsidP="006619BA">
            <w:pPr>
              <w:outlineLvl w:val="0"/>
              <w:rPr>
                <w:del w:id="2195" w:author="Vandana Bangera" w:date="2017-02-13T10:35:00Z"/>
                <w:sz w:val="20"/>
                <w:szCs w:val="20"/>
              </w:rPr>
            </w:pPr>
          </w:p>
        </w:tc>
        <w:tc>
          <w:tcPr>
            <w:tcW w:w="697" w:type="dxa"/>
            <w:tcPrChange w:id="2196" w:author="Tim Firmin" w:date="2018-07-11T16:32:00Z">
              <w:tcPr>
                <w:tcW w:w="643" w:type="dxa"/>
              </w:tcPr>
            </w:tcPrChange>
          </w:tcPr>
          <w:p w14:paraId="24B2EF21" w14:textId="436A9873" w:rsidR="00C71B15" w:rsidDel="000F4DBA" w:rsidRDefault="00C71B15" w:rsidP="006619BA">
            <w:pPr>
              <w:outlineLvl w:val="0"/>
              <w:rPr>
                <w:del w:id="2197" w:author="Vandana Bangera" w:date="2017-02-13T10:35:00Z"/>
                <w:sz w:val="20"/>
                <w:szCs w:val="20"/>
              </w:rPr>
            </w:pPr>
            <w:ins w:id="2198" w:author="Tim Firmin" w:date="2018-07-11T16:28:00Z">
              <w:r w:rsidDel="000F4DBA">
                <w:rPr>
                  <w:sz w:val="20"/>
                  <w:szCs w:val="20"/>
                </w:rPr>
                <w:t>7.4</w:t>
              </w:r>
            </w:ins>
            <w:del w:id="2199" w:author="Tim Firmin" w:date="2018-07-11T16:28:00Z">
              <w:r w:rsidDel="00EC4E76">
                <w:rPr>
                  <w:sz w:val="20"/>
                  <w:szCs w:val="20"/>
                </w:rPr>
                <w:delText>7.3</w:delText>
              </w:r>
            </w:del>
          </w:p>
        </w:tc>
        <w:tc>
          <w:tcPr>
            <w:tcW w:w="6047" w:type="dxa"/>
            <w:tcPrChange w:id="2200" w:author="Tim Firmin" w:date="2018-07-11T16:32:00Z">
              <w:tcPr>
                <w:tcW w:w="5816" w:type="dxa"/>
              </w:tcPr>
            </w:tcPrChange>
          </w:tcPr>
          <w:p w14:paraId="0E5E648E" w14:textId="77777777" w:rsidR="00C71B15" w:rsidDel="000F4DBA" w:rsidRDefault="00C71B15" w:rsidP="006619BA">
            <w:pPr>
              <w:outlineLvl w:val="0"/>
              <w:rPr>
                <w:ins w:id="2201" w:author="Tim Firmin" w:date="2018-07-11T16:28:00Z"/>
                <w:color w:val="000000"/>
                <w:sz w:val="20"/>
                <w:szCs w:val="20"/>
              </w:rPr>
            </w:pPr>
            <w:ins w:id="2202" w:author="Tim Firmin" w:date="2018-07-11T16:28:00Z">
              <w:r w:rsidDel="000F4DBA">
                <w:rPr>
                  <w:color w:val="000000"/>
                  <w:sz w:val="20"/>
                  <w:szCs w:val="20"/>
                </w:rPr>
                <w:t>Execute the following script to setup the</w:t>
              </w:r>
              <w:r w:rsidRPr="00793674" w:rsidDel="000F4DBA">
                <w:rPr>
                  <w:color w:val="000000"/>
                  <w:sz w:val="20"/>
                  <w:szCs w:val="20"/>
                </w:rPr>
                <w:t xml:space="preserve"> UAT Environment</w:t>
              </w:r>
              <w:r w:rsidDel="000F4DBA">
                <w:rPr>
                  <w:color w:val="000000"/>
                  <w:sz w:val="20"/>
                  <w:szCs w:val="20"/>
                </w:rPr>
                <w:t xml:space="preserve"> (including Variables and Project References):</w:t>
              </w:r>
            </w:ins>
          </w:p>
          <w:p w14:paraId="7F8C904A" w14:textId="5644435F" w:rsidR="00C71B15" w:rsidDel="00EC4E76" w:rsidRDefault="00C71B15" w:rsidP="006619BA">
            <w:pPr>
              <w:outlineLvl w:val="0"/>
              <w:rPr>
                <w:del w:id="2203" w:author="Tim Firmin" w:date="2018-07-11T16:28:00Z"/>
                <w:color w:val="000000"/>
                <w:sz w:val="20"/>
                <w:szCs w:val="20"/>
              </w:rPr>
            </w:pPr>
            <w:ins w:id="2204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SSISDB.UATEnvironmentSetup.sql</w:t>
              </w:r>
            </w:ins>
            <w:del w:id="2205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IS Project Deployment files to deploy the SSIS Project Packages to dsqldb06:SSISDB/StatementsPortal/Projects:</w:delText>
              </w:r>
            </w:del>
          </w:p>
          <w:p w14:paraId="4E8855C7" w14:textId="390BA24E" w:rsidR="00C71B15" w:rsidDel="000F4DBA" w:rsidRDefault="00C71B15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206" w:author="Vandana Bangera" w:date="2017-02-13T10:35:00Z"/>
                <w:color w:val="000000"/>
                <w:sz w:val="20"/>
                <w:szCs w:val="20"/>
              </w:rPr>
            </w:pPr>
            <w:del w:id="2207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ETL.StatementsPortal.</w:delText>
              </w:r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i</w:delText>
              </w:r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spac</w:delText>
              </w:r>
            </w:del>
          </w:p>
        </w:tc>
        <w:tc>
          <w:tcPr>
            <w:tcW w:w="972" w:type="dxa"/>
            <w:tcPrChange w:id="2208" w:author="Tim Firmin" w:date="2018-07-11T16:32:00Z">
              <w:tcPr>
                <w:tcW w:w="1061" w:type="dxa"/>
              </w:tcPr>
            </w:tcPrChange>
          </w:tcPr>
          <w:p w14:paraId="5F4F8689" w14:textId="19DCE97F" w:rsidR="00C71B15" w:rsidDel="000F4DBA" w:rsidRDefault="00C71B15" w:rsidP="006619BA">
            <w:pPr>
              <w:outlineLvl w:val="0"/>
              <w:rPr>
                <w:del w:id="2209" w:author="Vandana Bangera" w:date="2017-02-13T10:35:00Z"/>
                <w:sz w:val="20"/>
                <w:szCs w:val="20"/>
              </w:rPr>
            </w:pPr>
            <w:ins w:id="2210" w:author="Tim Firmin" w:date="2018-07-11T16:28:00Z">
              <w:r w:rsidDel="000F4DBA">
                <w:rPr>
                  <w:sz w:val="20"/>
                  <w:szCs w:val="20"/>
                </w:rPr>
                <w:t>SSMS</w:t>
              </w:r>
            </w:ins>
            <w:del w:id="2211" w:author="Tim Firmin" w:date="2018-07-11T16:28:00Z">
              <w:r w:rsidDel="00EC4E76">
                <w:rPr>
                  <w:sz w:val="20"/>
                  <w:szCs w:val="20"/>
                </w:rPr>
                <w:delText>IS Deploy Wizard</w:delText>
              </w:r>
            </w:del>
          </w:p>
        </w:tc>
        <w:tc>
          <w:tcPr>
            <w:tcW w:w="545" w:type="dxa"/>
            <w:tcPrChange w:id="2212" w:author="Tim Firmin" w:date="2018-07-11T16:32:00Z">
              <w:tcPr>
                <w:tcW w:w="624" w:type="dxa"/>
              </w:tcPr>
            </w:tcPrChange>
          </w:tcPr>
          <w:p w14:paraId="08E92E68" w14:textId="69E50D32" w:rsidR="00C71B15" w:rsidDel="000F4DBA" w:rsidRDefault="00C71B15" w:rsidP="006619BA">
            <w:pPr>
              <w:outlineLvl w:val="0"/>
              <w:rPr>
                <w:del w:id="2213" w:author="Vandana Bangera" w:date="2017-02-13T10:35:00Z"/>
                <w:sz w:val="20"/>
                <w:szCs w:val="20"/>
              </w:rPr>
            </w:pPr>
            <w:ins w:id="2214" w:author="Tim Firmin" w:date="2018-07-11T16:28:00Z">
              <w:r w:rsidDel="000F4DBA">
                <w:rPr>
                  <w:sz w:val="20"/>
                  <w:szCs w:val="20"/>
                </w:rPr>
                <w:t>BI</w:t>
              </w:r>
            </w:ins>
            <w:del w:id="2215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2216" w:author="Tim Firmin" w:date="2018-07-11T16:32:00Z">
              <w:tcPr>
                <w:tcW w:w="966" w:type="dxa"/>
              </w:tcPr>
            </w:tcPrChange>
          </w:tcPr>
          <w:p w14:paraId="74A61030" w14:textId="77777777" w:rsidR="00C71B15" w:rsidDel="000F4DBA" w:rsidRDefault="00C71B15" w:rsidP="006619BA">
            <w:pPr>
              <w:outlineLvl w:val="0"/>
              <w:rPr>
                <w:del w:id="2217" w:author="Vandana Bangera" w:date="2017-02-13T10:35:00Z"/>
                <w:sz w:val="20"/>
                <w:szCs w:val="20"/>
              </w:rPr>
            </w:pPr>
          </w:p>
        </w:tc>
      </w:tr>
      <w:tr w:rsidR="00C71B15" w:rsidRPr="00E5196B" w:rsidDel="000F4DBA" w14:paraId="21D58680" w14:textId="77777777" w:rsidTr="00A77172">
        <w:trPr>
          <w:del w:id="2218" w:author="Vandana Bangera" w:date="2017-02-13T10:35:00Z"/>
        </w:trPr>
        <w:tc>
          <w:tcPr>
            <w:tcW w:w="845" w:type="dxa"/>
            <w:tcPrChange w:id="2219" w:author="Tim Firmin" w:date="2018-07-11T16:32:00Z">
              <w:tcPr>
                <w:tcW w:w="741" w:type="dxa"/>
              </w:tcPr>
            </w:tcPrChange>
          </w:tcPr>
          <w:p w14:paraId="10052CFD" w14:textId="77777777" w:rsidR="00C71B15" w:rsidRPr="00E5196B" w:rsidDel="000F4DBA" w:rsidRDefault="00C71B15" w:rsidP="006619BA">
            <w:pPr>
              <w:outlineLvl w:val="0"/>
              <w:rPr>
                <w:del w:id="2220" w:author="Vandana Bangera" w:date="2017-02-13T10:35:00Z"/>
                <w:sz w:val="20"/>
                <w:szCs w:val="20"/>
              </w:rPr>
            </w:pPr>
          </w:p>
        </w:tc>
        <w:tc>
          <w:tcPr>
            <w:tcW w:w="530" w:type="dxa"/>
            <w:tcPrChange w:id="2221" w:author="Tim Firmin" w:date="2018-07-11T16:32:00Z">
              <w:tcPr>
                <w:tcW w:w="605" w:type="dxa"/>
              </w:tcPr>
            </w:tcPrChange>
          </w:tcPr>
          <w:p w14:paraId="319B95B7" w14:textId="77777777" w:rsidR="00C71B15" w:rsidDel="000F4DBA" w:rsidRDefault="00C71B15" w:rsidP="006619BA">
            <w:pPr>
              <w:outlineLvl w:val="0"/>
              <w:rPr>
                <w:del w:id="2222" w:author="Vandana Bangera" w:date="2017-02-13T10:35:00Z"/>
                <w:sz w:val="20"/>
                <w:szCs w:val="20"/>
              </w:rPr>
            </w:pPr>
          </w:p>
        </w:tc>
        <w:tc>
          <w:tcPr>
            <w:tcW w:w="697" w:type="dxa"/>
            <w:tcPrChange w:id="2223" w:author="Tim Firmin" w:date="2018-07-11T16:32:00Z">
              <w:tcPr>
                <w:tcW w:w="643" w:type="dxa"/>
              </w:tcPr>
            </w:tcPrChange>
          </w:tcPr>
          <w:p w14:paraId="38CB62F9" w14:textId="6B66A8B6" w:rsidR="00C71B15" w:rsidDel="000F4DBA" w:rsidRDefault="00C71B15" w:rsidP="006619BA">
            <w:pPr>
              <w:outlineLvl w:val="0"/>
              <w:rPr>
                <w:del w:id="2224" w:author="Vandana Bangera" w:date="2017-02-13T10:35:00Z"/>
                <w:sz w:val="20"/>
                <w:szCs w:val="20"/>
              </w:rPr>
            </w:pPr>
            <w:ins w:id="2225" w:author="Tim Firmin" w:date="2018-07-11T16:28:00Z">
              <w:r w:rsidDel="000F4DBA">
                <w:rPr>
                  <w:sz w:val="20"/>
                  <w:szCs w:val="20"/>
                </w:rPr>
                <w:t>8</w:t>
              </w:r>
            </w:ins>
            <w:del w:id="2226" w:author="Tim Firmin" w:date="2018-07-11T16:28:00Z">
              <w:r w:rsidDel="00EC4E76">
                <w:rPr>
                  <w:sz w:val="20"/>
                  <w:szCs w:val="20"/>
                </w:rPr>
                <w:delText>7.4</w:delText>
              </w:r>
            </w:del>
          </w:p>
        </w:tc>
        <w:tc>
          <w:tcPr>
            <w:tcW w:w="6047" w:type="dxa"/>
            <w:tcPrChange w:id="2227" w:author="Tim Firmin" w:date="2018-07-11T16:32:00Z">
              <w:tcPr>
                <w:tcW w:w="5816" w:type="dxa"/>
              </w:tcPr>
            </w:tcPrChange>
          </w:tcPr>
          <w:p w14:paraId="1AB1CFA6" w14:textId="77777777" w:rsidR="00C71B15" w:rsidRPr="00BE4A96" w:rsidDel="000F4DBA" w:rsidRDefault="00C71B15" w:rsidP="006619BA">
            <w:pPr>
              <w:outlineLvl w:val="0"/>
              <w:rPr>
                <w:ins w:id="2228" w:author="Tim Firmin" w:date="2018-07-11T16:28:00Z"/>
                <w:b/>
                <w:color w:val="000000"/>
                <w:sz w:val="20"/>
                <w:szCs w:val="20"/>
              </w:rPr>
            </w:pPr>
            <w:ins w:id="2229" w:author="Tim Firmin" w:date="2018-07-11T16:28:00Z">
              <w:r w:rsidRPr="00BE4A96" w:rsidDel="000F4DBA">
                <w:rPr>
                  <w:b/>
                  <w:color w:val="000000"/>
                  <w:sz w:val="20"/>
                  <w:szCs w:val="20"/>
                </w:rPr>
                <w:t>Deploy ‘On Prem’ Sql Server Agent Job</w:t>
              </w:r>
            </w:ins>
          </w:p>
          <w:p w14:paraId="3277E3C7" w14:textId="77777777" w:rsidR="00C71B15" w:rsidRPr="00BE4A96" w:rsidDel="000F4DBA" w:rsidRDefault="00C71B15" w:rsidP="006619BA">
            <w:pPr>
              <w:outlineLvl w:val="0"/>
              <w:rPr>
                <w:ins w:id="2230" w:author="Tim Firmin" w:date="2018-07-11T16:28:00Z"/>
                <w:color w:val="000000"/>
                <w:sz w:val="20"/>
                <w:szCs w:val="20"/>
              </w:rPr>
            </w:pPr>
            <w:ins w:id="2231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Execute the following script to create the Job:</w:t>
              </w:r>
            </w:ins>
          </w:p>
          <w:p w14:paraId="6DA0CDF6" w14:textId="3C6A2648" w:rsidR="00C71B15" w:rsidDel="00EC4E76" w:rsidRDefault="00C71B15" w:rsidP="006619BA">
            <w:pPr>
              <w:outlineLvl w:val="0"/>
              <w:rPr>
                <w:del w:id="2232" w:author="Tim Firmin" w:date="2018-07-11T16:28:00Z"/>
                <w:color w:val="000000"/>
                <w:sz w:val="20"/>
                <w:szCs w:val="20"/>
              </w:rPr>
            </w:pPr>
            <w:ins w:id="2233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SSISDB.UATSQLAgentJobSetup.sql</w:t>
              </w:r>
            </w:ins>
            <w:del w:id="2234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script to setup the</w:delText>
              </w:r>
              <w:r w:rsidRPr="00793674" w:rsidDel="00EC4E76">
                <w:rPr>
                  <w:color w:val="000000"/>
                  <w:sz w:val="20"/>
                  <w:szCs w:val="20"/>
                </w:rPr>
                <w:delText xml:space="preserve"> UAT Environment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(including Variables and Project References):</w:delText>
              </w:r>
            </w:del>
          </w:p>
          <w:p w14:paraId="4D0A3899" w14:textId="0662E32C" w:rsidR="00C71B15" w:rsidRPr="00BE4A96" w:rsidDel="000F4DBA" w:rsidRDefault="00C71B15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235" w:author="Vandana Bangera" w:date="2017-02-13T10:35:00Z"/>
                <w:rFonts w:ascii="Times New Roman" w:hAnsi="Times New Roman"/>
                <w:color w:val="000000"/>
                <w:sz w:val="20"/>
                <w:szCs w:val="20"/>
              </w:rPr>
            </w:pPr>
            <w:del w:id="2236" w:author="Tim Firmin" w:date="2018-07-11T16:28:00Z">
              <w:r w:rsidRPr="00BE4A96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SSISDB.UATEnvironmentSetup.sql</w:delText>
              </w:r>
            </w:del>
          </w:p>
        </w:tc>
        <w:tc>
          <w:tcPr>
            <w:tcW w:w="972" w:type="dxa"/>
            <w:tcPrChange w:id="2237" w:author="Tim Firmin" w:date="2018-07-11T16:32:00Z">
              <w:tcPr>
                <w:tcW w:w="1061" w:type="dxa"/>
              </w:tcPr>
            </w:tcPrChange>
          </w:tcPr>
          <w:p w14:paraId="1C2A2485" w14:textId="19059BFB" w:rsidR="00C71B15" w:rsidDel="000F4DBA" w:rsidRDefault="00C71B15" w:rsidP="006619BA">
            <w:pPr>
              <w:outlineLvl w:val="0"/>
              <w:rPr>
                <w:del w:id="2238" w:author="Vandana Bangera" w:date="2017-02-13T10:35:00Z"/>
                <w:sz w:val="20"/>
                <w:szCs w:val="20"/>
              </w:rPr>
            </w:pPr>
            <w:ins w:id="2239" w:author="Tim Firmin" w:date="2018-07-11T16:28:00Z">
              <w:r w:rsidDel="000F4DBA">
                <w:rPr>
                  <w:sz w:val="20"/>
                  <w:szCs w:val="20"/>
                </w:rPr>
                <w:t>SSMS</w:t>
              </w:r>
            </w:ins>
            <w:del w:id="2240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2241" w:author="Tim Firmin" w:date="2018-07-11T16:32:00Z">
              <w:tcPr>
                <w:tcW w:w="624" w:type="dxa"/>
              </w:tcPr>
            </w:tcPrChange>
          </w:tcPr>
          <w:p w14:paraId="17C7BB1D" w14:textId="62C100F4" w:rsidR="00C71B15" w:rsidDel="000F4DBA" w:rsidRDefault="00C71B15" w:rsidP="006619BA">
            <w:pPr>
              <w:outlineLvl w:val="0"/>
              <w:rPr>
                <w:del w:id="2242" w:author="Vandana Bangera" w:date="2017-02-13T10:35:00Z"/>
                <w:sz w:val="20"/>
                <w:szCs w:val="20"/>
              </w:rPr>
            </w:pPr>
            <w:ins w:id="2243" w:author="Tim Firmin" w:date="2018-07-11T16:28:00Z">
              <w:r w:rsidDel="000F4DBA">
                <w:rPr>
                  <w:sz w:val="20"/>
                  <w:szCs w:val="20"/>
                </w:rPr>
                <w:t>BI</w:t>
              </w:r>
            </w:ins>
            <w:del w:id="2244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2245" w:author="Tim Firmin" w:date="2018-07-11T16:32:00Z">
              <w:tcPr>
                <w:tcW w:w="966" w:type="dxa"/>
              </w:tcPr>
            </w:tcPrChange>
          </w:tcPr>
          <w:p w14:paraId="6462153C" w14:textId="77777777" w:rsidR="00C71B15" w:rsidDel="000F4DBA" w:rsidRDefault="00C71B15" w:rsidP="006619BA">
            <w:pPr>
              <w:outlineLvl w:val="0"/>
              <w:rPr>
                <w:del w:id="2246" w:author="Vandana Bangera" w:date="2017-02-13T10:35:00Z"/>
                <w:sz w:val="20"/>
                <w:szCs w:val="20"/>
              </w:rPr>
            </w:pPr>
          </w:p>
        </w:tc>
      </w:tr>
      <w:tr w:rsidR="00C71B15" w:rsidRPr="00E5196B" w:rsidDel="000F4DBA" w14:paraId="46DE3AB8" w14:textId="77777777" w:rsidTr="00A77172">
        <w:trPr>
          <w:del w:id="2247" w:author="Vandana Bangera" w:date="2017-02-13T10:35:00Z"/>
        </w:trPr>
        <w:tc>
          <w:tcPr>
            <w:tcW w:w="845" w:type="dxa"/>
            <w:tcPrChange w:id="2248" w:author="Tim Firmin" w:date="2018-07-11T16:32:00Z">
              <w:tcPr>
                <w:tcW w:w="741" w:type="dxa"/>
              </w:tcPr>
            </w:tcPrChange>
          </w:tcPr>
          <w:p w14:paraId="17959EF7" w14:textId="77777777" w:rsidR="00C71B15" w:rsidRPr="00E5196B" w:rsidDel="000F4DBA" w:rsidRDefault="00C71B15" w:rsidP="006619BA">
            <w:pPr>
              <w:outlineLvl w:val="0"/>
              <w:rPr>
                <w:del w:id="2249" w:author="Vandana Bangera" w:date="2017-02-13T10:35:00Z"/>
                <w:sz w:val="20"/>
                <w:szCs w:val="20"/>
              </w:rPr>
            </w:pPr>
          </w:p>
        </w:tc>
        <w:tc>
          <w:tcPr>
            <w:tcW w:w="530" w:type="dxa"/>
            <w:tcPrChange w:id="2250" w:author="Tim Firmin" w:date="2018-07-11T16:32:00Z">
              <w:tcPr>
                <w:tcW w:w="605" w:type="dxa"/>
              </w:tcPr>
            </w:tcPrChange>
          </w:tcPr>
          <w:p w14:paraId="620021A0" w14:textId="77777777" w:rsidR="00C71B15" w:rsidDel="000F4DBA" w:rsidRDefault="00C71B15" w:rsidP="006619BA">
            <w:pPr>
              <w:outlineLvl w:val="0"/>
              <w:rPr>
                <w:del w:id="2251" w:author="Vandana Bangera" w:date="2017-02-13T10:35:00Z"/>
                <w:sz w:val="20"/>
                <w:szCs w:val="20"/>
              </w:rPr>
            </w:pPr>
          </w:p>
        </w:tc>
        <w:tc>
          <w:tcPr>
            <w:tcW w:w="697" w:type="dxa"/>
            <w:tcPrChange w:id="2252" w:author="Tim Firmin" w:date="2018-07-11T16:32:00Z">
              <w:tcPr>
                <w:tcW w:w="643" w:type="dxa"/>
              </w:tcPr>
            </w:tcPrChange>
          </w:tcPr>
          <w:p w14:paraId="3A16E44C" w14:textId="370282FE" w:rsidR="00C71B15" w:rsidDel="000F4DBA" w:rsidRDefault="00C71B15" w:rsidP="006619BA">
            <w:pPr>
              <w:outlineLvl w:val="0"/>
              <w:rPr>
                <w:del w:id="2253" w:author="Vandana Bangera" w:date="2017-02-13T10:35:00Z"/>
                <w:sz w:val="20"/>
                <w:szCs w:val="20"/>
              </w:rPr>
            </w:pPr>
            <w:del w:id="2254" w:author="Tim Firmin" w:date="2018-07-11T16:28:00Z">
              <w:r w:rsidDel="0099567B">
                <w:rPr>
                  <w:sz w:val="20"/>
                  <w:szCs w:val="20"/>
                </w:rPr>
                <w:delText>8</w:delText>
              </w:r>
            </w:del>
          </w:p>
        </w:tc>
        <w:tc>
          <w:tcPr>
            <w:tcW w:w="6047" w:type="dxa"/>
            <w:tcPrChange w:id="2255" w:author="Tim Firmin" w:date="2018-07-11T16:32:00Z">
              <w:tcPr>
                <w:tcW w:w="5816" w:type="dxa"/>
              </w:tcPr>
            </w:tcPrChange>
          </w:tcPr>
          <w:p w14:paraId="1B41040A" w14:textId="0BF9045C" w:rsidR="00C71B15" w:rsidRPr="00BE4A96" w:rsidDel="0099567B" w:rsidRDefault="00C71B15" w:rsidP="006619BA">
            <w:pPr>
              <w:outlineLvl w:val="0"/>
              <w:rPr>
                <w:del w:id="2256" w:author="Tim Firmin" w:date="2018-07-11T16:28:00Z"/>
                <w:b/>
                <w:color w:val="000000"/>
                <w:sz w:val="20"/>
                <w:szCs w:val="20"/>
              </w:rPr>
            </w:pPr>
            <w:del w:id="2257" w:author="Tim Firmin" w:date="2018-07-11T16:28:00Z">
              <w:r w:rsidRPr="00BE4A96" w:rsidDel="0099567B">
                <w:rPr>
                  <w:b/>
                  <w:color w:val="000000"/>
                  <w:sz w:val="20"/>
                  <w:szCs w:val="20"/>
                </w:rPr>
                <w:delText>Deploy ‘On Prem’ Sql Server Agent Job</w:delText>
              </w:r>
            </w:del>
          </w:p>
          <w:p w14:paraId="2844B19A" w14:textId="6B28FADC" w:rsidR="00C71B15" w:rsidRPr="00BE4A96" w:rsidDel="0099567B" w:rsidRDefault="00C71B15" w:rsidP="006619BA">
            <w:pPr>
              <w:outlineLvl w:val="0"/>
              <w:rPr>
                <w:del w:id="2258" w:author="Tim Firmin" w:date="2018-07-11T16:28:00Z"/>
                <w:color w:val="000000"/>
                <w:sz w:val="20"/>
                <w:szCs w:val="20"/>
              </w:rPr>
            </w:pPr>
            <w:del w:id="2259" w:author="Tim Firmin" w:date="2018-07-11T16:28:00Z">
              <w:r w:rsidRPr="00BE4A96" w:rsidDel="0099567B">
                <w:rPr>
                  <w:color w:val="000000"/>
                  <w:sz w:val="20"/>
                  <w:szCs w:val="20"/>
                </w:rPr>
                <w:delText>Execute the following script to create the Job:</w:delText>
              </w:r>
            </w:del>
          </w:p>
          <w:p w14:paraId="6E5E1CBC" w14:textId="1E2CC807" w:rsidR="00C71B15" w:rsidRPr="00BE4A96" w:rsidDel="000F4DBA" w:rsidRDefault="00C71B15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260" w:author="Vandana Bangera" w:date="2017-02-13T10:35:00Z"/>
                <w:rFonts w:ascii="Times New Roman" w:hAnsi="Times New Roman"/>
                <w:b/>
                <w:color w:val="000000"/>
                <w:sz w:val="20"/>
                <w:szCs w:val="20"/>
              </w:rPr>
            </w:pPr>
            <w:del w:id="2261" w:author="Tim Firmin" w:date="2018-07-11T16:28:00Z">
              <w:r w:rsidRPr="00BE4A96" w:rsidDel="0099567B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SSISDB.UATSQLAgentJobSetup.sql</w:delText>
              </w:r>
            </w:del>
          </w:p>
        </w:tc>
        <w:tc>
          <w:tcPr>
            <w:tcW w:w="972" w:type="dxa"/>
            <w:tcPrChange w:id="2262" w:author="Tim Firmin" w:date="2018-07-11T16:32:00Z">
              <w:tcPr>
                <w:tcW w:w="1061" w:type="dxa"/>
              </w:tcPr>
            </w:tcPrChange>
          </w:tcPr>
          <w:p w14:paraId="2B81568D" w14:textId="5A62663C" w:rsidR="00C71B15" w:rsidDel="000F4DBA" w:rsidRDefault="00C71B15" w:rsidP="006619BA">
            <w:pPr>
              <w:outlineLvl w:val="0"/>
              <w:rPr>
                <w:del w:id="2263" w:author="Vandana Bangera" w:date="2017-02-13T10:35:00Z"/>
                <w:sz w:val="20"/>
                <w:szCs w:val="20"/>
              </w:rPr>
            </w:pPr>
            <w:del w:id="2264" w:author="Tim Firmin" w:date="2018-07-11T16:28:00Z">
              <w:r w:rsidDel="0099567B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5" w:type="dxa"/>
            <w:tcPrChange w:id="2265" w:author="Tim Firmin" w:date="2018-07-11T16:32:00Z">
              <w:tcPr>
                <w:tcW w:w="624" w:type="dxa"/>
              </w:tcPr>
            </w:tcPrChange>
          </w:tcPr>
          <w:p w14:paraId="1BE23B9D" w14:textId="64DF0226" w:rsidR="00C71B15" w:rsidDel="000F4DBA" w:rsidRDefault="00C71B15" w:rsidP="006619BA">
            <w:pPr>
              <w:outlineLvl w:val="0"/>
              <w:rPr>
                <w:del w:id="2266" w:author="Vandana Bangera" w:date="2017-02-13T10:35:00Z"/>
                <w:sz w:val="20"/>
                <w:szCs w:val="20"/>
              </w:rPr>
            </w:pPr>
            <w:del w:id="2267" w:author="Tim Firmin" w:date="2018-07-11T16:28:00Z">
              <w:r w:rsidDel="0099567B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0" w:type="dxa"/>
            <w:tcPrChange w:id="2268" w:author="Tim Firmin" w:date="2018-07-11T16:32:00Z">
              <w:tcPr>
                <w:tcW w:w="966" w:type="dxa"/>
              </w:tcPr>
            </w:tcPrChange>
          </w:tcPr>
          <w:p w14:paraId="5115A816" w14:textId="77777777" w:rsidR="00C71B15" w:rsidDel="000F4DBA" w:rsidRDefault="00C71B15" w:rsidP="006619BA">
            <w:pPr>
              <w:outlineLvl w:val="0"/>
              <w:rPr>
                <w:del w:id="2269" w:author="Vandana Bangera" w:date="2017-02-13T10:35:00Z"/>
                <w:sz w:val="20"/>
                <w:szCs w:val="20"/>
              </w:rPr>
            </w:pPr>
          </w:p>
        </w:tc>
      </w:tr>
    </w:tbl>
    <w:p w14:paraId="567F7FCE" w14:textId="77777777" w:rsidR="00226133" w:rsidRDefault="00226133" w:rsidP="00541A0C">
      <w:pPr>
        <w:rPr>
          <w:ins w:id="2270" w:author="Vandana Bangera" w:date="2017-02-13T12:13:00Z"/>
          <w:rFonts w:ascii="Verdana" w:hAnsi="Verdana"/>
          <w:b/>
          <w:sz w:val="20"/>
          <w:szCs w:val="20"/>
        </w:rPr>
      </w:pPr>
    </w:p>
    <w:p w14:paraId="7456EF4E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46276BA3" w14:textId="77777777" w:rsidR="00066249" w:rsidRPr="00066249" w:rsidRDefault="00066249" w:rsidP="004466A8">
      <w:pPr>
        <w:outlineLvl w:val="0"/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Post Release</w:t>
      </w:r>
    </w:p>
    <w:p w14:paraId="7159200F" w14:textId="77777777" w:rsidR="00066249" w:rsidRDefault="00066249" w:rsidP="004466A8">
      <w:pPr>
        <w:outlineLvl w:val="0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  <w:tblPrChange w:id="2271" w:author="Vandana Bangera" w:date="2017-02-17T14:3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32"/>
        <w:gridCol w:w="672"/>
        <w:gridCol w:w="607"/>
        <w:gridCol w:w="4501"/>
        <w:gridCol w:w="1205"/>
        <w:gridCol w:w="857"/>
        <w:gridCol w:w="1094"/>
        <w:tblGridChange w:id="2272">
          <w:tblGrid>
            <w:gridCol w:w="624"/>
            <w:gridCol w:w="672"/>
            <w:gridCol w:w="616"/>
            <w:gridCol w:w="5346"/>
            <w:gridCol w:w="1205"/>
            <w:gridCol w:w="899"/>
            <w:gridCol w:w="1094"/>
          </w:tblGrid>
        </w:tblGridChange>
      </w:tblGrid>
      <w:tr w:rsidR="002F3552" w:rsidRPr="00E5196B" w14:paraId="77BBF99E" w14:textId="77777777" w:rsidTr="0059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" w:type="dxa"/>
            <w:tcPrChange w:id="2273" w:author="Vandana Bangera" w:date="2017-02-17T14:38:00Z">
              <w:tcPr>
                <w:tcW w:w="626" w:type="dxa"/>
              </w:tcPr>
            </w:tcPrChange>
          </w:tcPr>
          <w:p w14:paraId="032FC31C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672" w:type="dxa"/>
            <w:tcPrChange w:id="2274" w:author="Vandana Bangera" w:date="2017-02-17T14:38:00Z">
              <w:tcPr>
                <w:tcW w:w="672" w:type="dxa"/>
              </w:tcPr>
            </w:tcPrChange>
          </w:tcPr>
          <w:p w14:paraId="5A5CACC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12" w:type="dxa"/>
            <w:tcPrChange w:id="2275" w:author="Vandana Bangera" w:date="2017-02-17T14:38:00Z">
              <w:tcPr>
                <w:tcW w:w="617" w:type="dxa"/>
              </w:tcPr>
            </w:tcPrChange>
          </w:tcPr>
          <w:p w14:paraId="305C9966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008" w:type="dxa"/>
            <w:tcPrChange w:id="2276" w:author="Vandana Bangera" w:date="2017-02-17T14:38:00Z">
              <w:tcPr>
                <w:tcW w:w="5476" w:type="dxa"/>
              </w:tcPr>
            </w:tcPrChange>
          </w:tcPr>
          <w:p w14:paraId="6B759F64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05" w:type="dxa"/>
            <w:tcPrChange w:id="2277" w:author="Vandana Bangera" w:date="2017-02-17T14:38:00Z">
              <w:tcPr>
                <w:tcW w:w="1205" w:type="dxa"/>
              </w:tcPr>
            </w:tcPrChange>
          </w:tcPr>
          <w:p w14:paraId="1A70A828" w14:textId="77777777" w:rsidR="002F355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6EEFBE80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82" w:type="dxa"/>
            <w:tcPrChange w:id="2278" w:author="Vandana Bangera" w:date="2017-02-17T14:38:00Z">
              <w:tcPr>
                <w:tcW w:w="905" w:type="dxa"/>
              </w:tcPr>
            </w:tcPrChange>
          </w:tcPr>
          <w:p w14:paraId="7E6C28A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1094" w:type="dxa"/>
            <w:tcPrChange w:id="2279" w:author="Vandana Bangera" w:date="2017-02-17T14:38:00Z">
              <w:tcPr>
                <w:tcW w:w="905" w:type="dxa"/>
              </w:tcPr>
            </w:tcPrChange>
          </w:tcPr>
          <w:p w14:paraId="165FE409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2F3552" w14:paraId="12ECA8D7" w14:textId="77777777" w:rsidTr="00597B90">
        <w:tc>
          <w:tcPr>
            <w:tcW w:w="595" w:type="dxa"/>
            <w:tcPrChange w:id="2280" w:author="Vandana Bangera" w:date="2017-02-17T14:38:00Z">
              <w:tcPr>
                <w:tcW w:w="626" w:type="dxa"/>
              </w:tcPr>
            </w:tcPrChange>
          </w:tcPr>
          <w:p w14:paraId="01642620" w14:textId="22BDA705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2281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2282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672" w:type="dxa"/>
            <w:tcPrChange w:id="2283" w:author="Vandana Bangera" w:date="2017-02-17T14:38:00Z">
              <w:tcPr>
                <w:tcW w:w="672" w:type="dxa"/>
              </w:tcPr>
            </w:tcPrChange>
          </w:tcPr>
          <w:p w14:paraId="7A1759AF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18:00</w:t>
            </w:r>
          </w:p>
        </w:tc>
        <w:tc>
          <w:tcPr>
            <w:tcW w:w="612" w:type="dxa"/>
            <w:tcPrChange w:id="2284" w:author="Vandana Bangera" w:date="2017-02-17T14:38:00Z">
              <w:tcPr>
                <w:tcW w:w="617" w:type="dxa"/>
              </w:tcPr>
            </w:tcPrChange>
          </w:tcPr>
          <w:p w14:paraId="6CD89A6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8" w:type="dxa"/>
            <w:tcPrChange w:id="2285" w:author="Vandana Bangera" w:date="2017-02-17T14:38:00Z">
              <w:tcPr>
                <w:tcW w:w="5476" w:type="dxa"/>
              </w:tcPr>
            </w:tcPrChange>
          </w:tcPr>
          <w:p w14:paraId="4CA7D175" w14:textId="77777777" w:rsidR="002F3552" w:rsidRPr="00A51E90" w:rsidRDefault="002F3552" w:rsidP="00346EBC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sz w:val="20"/>
                <w:szCs w:val="20"/>
              </w:rPr>
              <w:t>Regression Testing</w:t>
            </w:r>
          </w:p>
        </w:tc>
        <w:tc>
          <w:tcPr>
            <w:tcW w:w="1205" w:type="dxa"/>
            <w:tcPrChange w:id="2286" w:author="Vandana Bangera" w:date="2017-02-17T14:38:00Z">
              <w:tcPr>
                <w:tcW w:w="1205" w:type="dxa"/>
              </w:tcPr>
            </w:tcPrChange>
          </w:tcPr>
          <w:p w14:paraId="5D1B5B5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  <w:tcPrChange w:id="2287" w:author="Vandana Bangera" w:date="2017-02-17T14:38:00Z">
              <w:tcPr>
                <w:tcW w:w="905" w:type="dxa"/>
              </w:tcPr>
            </w:tcPrChange>
          </w:tcPr>
          <w:p w14:paraId="7D8B9FF2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  <w:tcPrChange w:id="2288" w:author="Vandana Bangera" w:date="2017-02-17T14:38:00Z">
              <w:tcPr>
                <w:tcW w:w="905" w:type="dxa"/>
              </w:tcPr>
            </w:tcPrChange>
          </w:tcPr>
          <w:p w14:paraId="7083FF79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1F1EEBCA" w14:textId="77777777" w:rsidTr="00597B90">
        <w:tc>
          <w:tcPr>
            <w:tcW w:w="595" w:type="dxa"/>
            <w:tcPrChange w:id="2289" w:author="Vandana Bangera" w:date="2017-02-17T14:38:00Z">
              <w:tcPr>
                <w:tcW w:w="626" w:type="dxa"/>
              </w:tcPr>
            </w:tcPrChange>
          </w:tcPr>
          <w:p w14:paraId="1C15F887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290" w:author="Vandana Bangera" w:date="2017-02-17T14:38:00Z">
              <w:tcPr>
                <w:tcW w:w="672" w:type="dxa"/>
              </w:tcPr>
            </w:tcPrChange>
          </w:tcPr>
          <w:p w14:paraId="11EC2445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291" w:author="Vandana Bangera" w:date="2017-02-17T14:38:00Z">
              <w:tcPr>
                <w:tcW w:w="617" w:type="dxa"/>
              </w:tcPr>
            </w:tcPrChange>
          </w:tcPr>
          <w:p w14:paraId="2B381AA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008" w:type="dxa"/>
            <w:tcPrChange w:id="2292" w:author="Vandana Bangera" w:date="2017-02-17T14:38:00Z">
              <w:tcPr>
                <w:tcW w:w="5476" w:type="dxa"/>
              </w:tcPr>
            </w:tcPrChange>
          </w:tcPr>
          <w:p w14:paraId="226312E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 – Test User Query Access</w:t>
            </w:r>
          </w:p>
          <w:p w14:paraId="4DD8A4B2" w14:textId="77777777" w:rsidR="002F3552" w:rsidRPr="001345A1" w:rsidRDefault="002F3552" w:rsidP="000E2964">
            <w:pPr>
              <w:outlineLvl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293" w:author="Vandana Bangera" w:date="2017-02-17T14:38:00Z">
              <w:tcPr>
                <w:tcW w:w="1205" w:type="dxa"/>
              </w:tcPr>
            </w:tcPrChange>
          </w:tcPr>
          <w:p w14:paraId="0B3321C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294" w:author="Vandana Bangera" w:date="2017-02-17T14:38:00Z">
              <w:tcPr>
                <w:tcW w:w="905" w:type="dxa"/>
              </w:tcPr>
            </w:tcPrChange>
          </w:tcPr>
          <w:p w14:paraId="43A36BF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295" w:author="Vandana Bangera" w:date="2017-02-17T14:38:00Z">
              <w:tcPr>
                <w:tcW w:w="905" w:type="dxa"/>
              </w:tcPr>
            </w:tcPrChange>
          </w:tcPr>
          <w:p w14:paraId="6F72B88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8411CD" w:rsidDel="00597B90" w14:paraId="0871961E" w14:textId="77777777" w:rsidTr="00597B90">
        <w:trPr>
          <w:del w:id="2296" w:author="Vandana Bangera" w:date="2017-02-17T14:38:00Z"/>
        </w:trPr>
        <w:tc>
          <w:tcPr>
            <w:tcW w:w="595" w:type="dxa"/>
            <w:tcPrChange w:id="2297" w:author="Vandana Bangera" w:date="2017-02-17T14:38:00Z">
              <w:tcPr>
                <w:tcW w:w="626" w:type="dxa"/>
              </w:tcPr>
            </w:tcPrChange>
          </w:tcPr>
          <w:p w14:paraId="004873E3" w14:textId="77777777" w:rsidR="008411CD" w:rsidDel="00597B90" w:rsidRDefault="008411CD" w:rsidP="00346EBC">
            <w:pPr>
              <w:outlineLvl w:val="0"/>
              <w:rPr>
                <w:del w:id="2298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299" w:author="Vandana Bangera" w:date="2017-02-17T14:38:00Z">
              <w:tcPr>
                <w:tcW w:w="672" w:type="dxa"/>
              </w:tcPr>
            </w:tcPrChange>
          </w:tcPr>
          <w:p w14:paraId="76927439" w14:textId="77777777" w:rsidR="008411CD" w:rsidDel="00597B90" w:rsidRDefault="008411CD" w:rsidP="00346EBC">
            <w:pPr>
              <w:outlineLvl w:val="0"/>
              <w:rPr>
                <w:del w:id="2300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301" w:author="Vandana Bangera" w:date="2017-02-17T14:38:00Z">
              <w:tcPr>
                <w:tcW w:w="617" w:type="dxa"/>
              </w:tcPr>
            </w:tcPrChange>
          </w:tcPr>
          <w:p w14:paraId="6B81A7B7" w14:textId="77777777" w:rsidR="008411CD" w:rsidDel="00597B90" w:rsidRDefault="008411CD" w:rsidP="00346EBC">
            <w:pPr>
              <w:outlineLvl w:val="0"/>
              <w:rPr>
                <w:del w:id="2302" w:author="Vandana Bangera" w:date="2017-02-17T14:38:00Z"/>
                <w:sz w:val="20"/>
                <w:szCs w:val="20"/>
              </w:rPr>
            </w:pPr>
            <w:del w:id="2303" w:author="Vandana Bangera" w:date="2017-02-17T14:38:00Z">
              <w:r w:rsidDel="00597B90">
                <w:rPr>
                  <w:sz w:val="20"/>
                  <w:szCs w:val="20"/>
                </w:rPr>
                <w:delText>1.2</w:delText>
              </w:r>
            </w:del>
          </w:p>
        </w:tc>
        <w:tc>
          <w:tcPr>
            <w:tcW w:w="5008" w:type="dxa"/>
            <w:tcPrChange w:id="2304" w:author="Vandana Bangera" w:date="2017-02-17T14:38:00Z">
              <w:tcPr>
                <w:tcW w:w="5476" w:type="dxa"/>
              </w:tcPr>
            </w:tcPrChange>
          </w:tcPr>
          <w:p w14:paraId="680C0D31" w14:textId="77777777" w:rsidR="008411CD" w:rsidDel="00597B90" w:rsidRDefault="008411CD" w:rsidP="007600D8">
            <w:pPr>
              <w:outlineLvl w:val="0"/>
              <w:rPr>
                <w:del w:id="2305" w:author="Vandana Bangera" w:date="2017-02-17T14:38:00Z"/>
                <w:sz w:val="20"/>
                <w:szCs w:val="20"/>
              </w:rPr>
            </w:pPr>
            <w:del w:id="2306" w:author="Vandana Bangera" w:date="2017-02-17T14:38:00Z">
              <w:r w:rsidDel="00597B90">
                <w:rPr>
                  <w:sz w:val="20"/>
                  <w:szCs w:val="20"/>
                </w:rPr>
                <w:delText xml:space="preserve">Login to Azure Portal </w:delText>
              </w:r>
              <w:r w:rsidR="007600D8" w:rsidDel="00597B90">
                <w:rPr>
                  <w:sz w:val="20"/>
                  <w:szCs w:val="20"/>
                </w:rPr>
                <w:delText>and scale up Compute to</w:delText>
              </w:r>
              <w:r w:rsidDel="00597B90">
                <w:rPr>
                  <w:sz w:val="20"/>
                  <w:szCs w:val="20"/>
                </w:rPr>
                <w:delText xml:space="preserve"> 2000</w:delText>
              </w:r>
              <w:r w:rsidR="007600D8" w:rsidDel="00597B90">
                <w:rPr>
                  <w:sz w:val="20"/>
                  <w:szCs w:val="20"/>
                </w:rPr>
                <w:delText>DWU</w:delText>
              </w:r>
            </w:del>
          </w:p>
        </w:tc>
        <w:tc>
          <w:tcPr>
            <w:tcW w:w="1205" w:type="dxa"/>
            <w:tcPrChange w:id="2307" w:author="Vandana Bangera" w:date="2017-02-17T14:38:00Z">
              <w:tcPr>
                <w:tcW w:w="1205" w:type="dxa"/>
              </w:tcPr>
            </w:tcPrChange>
          </w:tcPr>
          <w:p w14:paraId="3162F86E" w14:textId="77777777" w:rsidR="008411CD" w:rsidDel="00597B90" w:rsidRDefault="008411CD" w:rsidP="00346EBC">
            <w:pPr>
              <w:outlineLvl w:val="0"/>
              <w:rPr>
                <w:del w:id="2308" w:author="Vandana Bangera" w:date="2017-02-17T14:38:00Z"/>
                <w:sz w:val="20"/>
                <w:szCs w:val="20"/>
              </w:rPr>
            </w:pPr>
            <w:del w:id="2309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310" w:author="Vandana Bangera" w:date="2017-02-17T14:38:00Z">
              <w:tcPr>
                <w:tcW w:w="905" w:type="dxa"/>
              </w:tcPr>
            </w:tcPrChange>
          </w:tcPr>
          <w:p w14:paraId="3CE14F74" w14:textId="77777777" w:rsidR="008411CD" w:rsidDel="00597B90" w:rsidRDefault="008411CD" w:rsidP="00346EBC">
            <w:pPr>
              <w:outlineLvl w:val="0"/>
              <w:rPr>
                <w:del w:id="2311" w:author="Vandana Bangera" w:date="2017-02-17T14:38:00Z"/>
                <w:sz w:val="20"/>
                <w:szCs w:val="20"/>
              </w:rPr>
            </w:pPr>
            <w:del w:id="2312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313" w:author="Vandana Bangera" w:date="2017-02-17T14:38:00Z">
              <w:tcPr>
                <w:tcW w:w="905" w:type="dxa"/>
              </w:tcPr>
            </w:tcPrChange>
          </w:tcPr>
          <w:p w14:paraId="2AB1F786" w14:textId="77777777" w:rsidR="008411CD" w:rsidDel="00597B90" w:rsidRDefault="008411CD" w:rsidP="00346EBC">
            <w:pPr>
              <w:outlineLvl w:val="0"/>
              <w:rPr>
                <w:del w:id="2314" w:author="Vandana Bangera" w:date="2017-02-17T14:38:00Z"/>
                <w:sz w:val="20"/>
                <w:szCs w:val="20"/>
              </w:rPr>
            </w:pPr>
          </w:p>
        </w:tc>
      </w:tr>
      <w:tr w:rsidR="002F3552" w14:paraId="0FA883B1" w14:textId="77777777" w:rsidTr="00597B90">
        <w:tc>
          <w:tcPr>
            <w:tcW w:w="595" w:type="dxa"/>
            <w:tcPrChange w:id="2315" w:author="Vandana Bangera" w:date="2017-02-17T14:38:00Z">
              <w:tcPr>
                <w:tcW w:w="626" w:type="dxa"/>
              </w:tcPr>
            </w:tcPrChange>
          </w:tcPr>
          <w:p w14:paraId="0898A67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316" w:author="Vandana Bangera" w:date="2017-02-17T14:38:00Z">
              <w:tcPr>
                <w:tcW w:w="672" w:type="dxa"/>
              </w:tcPr>
            </w:tcPrChange>
          </w:tcPr>
          <w:p w14:paraId="6337B59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317" w:author="Vandana Bangera" w:date="2017-02-17T14:38:00Z">
              <w:tcPr>
                <w:tcW w:w="617" w:type="dxa"/>
              </w:tcPr>
            </w:tcPrChange>
          </w:tcPr>
          <w:p w14:paraId="6B3F4EAE" w14:textId="77777777" w:rsidR="002F3552" w:rsidRDefault="002F355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del w:id="2318" w:author="Vandana Bangera" w:date="2017-02-17T14:38:00Z">
              <w:r w:rsidR="008411CD" w:rsidDel="00597B90">
                <w:rPr>
                  <w:sz w:val="20"/>
                  <w:szCs w:val="20"/>
                </w:rPr>
                <w:delText>3</w:delText>
              </w:r>
            </w:del>
            <w:ins w:id="2319" w:author="Vandana Bangera" w:date="2017-02-17T14:38:00Z">
              <w:r w:rsidR="00597B90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5008" w:type="dxa"/>
            <w:tcPrChange w:id="2320" w:author="Vandana Bangera" w:date="2017-02-17T14:38:00Z">
              <w:tcPr>
                <w:tcW w:w="5476" w:type="dxa"/>
              </w:tcPr>
            </w:tcPrChange>
          </w:tcPr>
          <w:p w14:paraId="76BA52B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SSIS – Test Load by executing</w:t>
            </w:r>
          </w:p>
          <w:p w14:paraId="6503E05D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321" w:author="Vandana Bangera" w:date="2017-02-17T14:38:00Z">
              <w:tcPr>
                <w:tcW w:w="1205" w:type="dxa"/>
              </w:tcPr>
            </w:tcPrChange>
          </w:tcPr>
          <w:p w14:paraId="60C33E4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322" w:author="Vandana Bangera" w:date="2017-02-17T14:38:00Z">
              <w:tcPr>
                <w:tcW w:w="905" w:type="dxa"/>
              </w:tcPr>
            </w:tcPrChange>
          </w:tcPr>
          <w:p w14:paraId="3D3A0D1A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323" w:author="Vandana Bangera" w:date="2017-02-17T14:38:00Z">
              <w:tcPr>
                <w:tcW w:w="905" w:type="dxa"/>
              </w:tcPr>
            </w:tcPrChange>
          </w:tcPr>
          <w:p w14:paraId="77158552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E2479A" w:rsidDel="00597B90" w14:paraId="53BE5F79" w14:textId="77777777" w:rsidTr="00597B90">
        <w:trPr>
          <w:del w:id="2324" w:author="Vandana Bangera" w:date="2017-02-17T14:38:00Z"/>
        </w:trPr>
        <w:tc>
          <w:tcPr>
            <w:tcW w:w="595" w:type="dxa"/>
            <w:tcPrChange w:id="2325" w:author="Vandana Bangera" w:date="2017-02-17T14:38:00Z">
              <w:tcPr>
                <w:tcW w:w="626" w:type="dxa"/>
              </w:tcPr>
            </w:tcPrChange>
          </w:tcPr>
          <w:p w14:paraId="4ED0DC2A" w14:textId="77777777" w:rsidR="00E2479A" w:rsidDel="00597B90" w:rsidRDefault="00E2479A" w:rsidP="00346EBC">
            <w:pPr>
              <w:outlineLvl w:val="0"/>
              <w:rPr>
                <w:del w:id="2326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327" w:author="Vandana Bangera" w:date="2017-02-17T14:38:00Z">
              <w:tcPr>
                <w:tcW w:w="672" w:type="dxa"/>
              </w:tcPr>
            </w:tcPrChange>
          </w:tcPr>
          <w:p w14:paraId="3D9B204F" w14:textId="77777777" w:rsidR="00E2479A" w:rsidDel="00597B90" w:rsidRDefault="00E2479A" w:rsidP="00346EBC">
            <w:pPr>
              <w:outlineLvl w:val="0"/>
              <w:rPr>
                <w:del w:id="2328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329" w:author="Vandana Bangera" w:date="2017-02-17T14:38:00Z">
              <w:tcPr>
                <w:tcW w:w="617" w:type="dxa"/>
              </w:tcPr>
            </w:tcPrChange>
          </w:tcPr>
          <w:p w14:paraId="03334381" w14:textId="77777777" w:rsidR="00E2479A" w:rsidDel="00597B90" w:rsidRDefault="00E2479A" w:rsidP="008411CD">
            <w:pPr>
              <w:outlineLvl w:val="0"/>
              <w:rPr>
                <w:del w:id="2330" w:author="Vandana Bangera" w:date="2017-02-17T14:38:00Z"/>
                <w:sz w:val="20"/>
                <w:szCs w:val="20"/>
              </w:rPr>
            </w:pPr>
            <w:del w:id="2331" w:author="Vandana Bangera" w:date="2017-02-17T14:38:00Z">
              <w:r w:rsidDel="00597B90">
                <w:rPr>
                  <w:sz w:val="20"/>
                  <w:szCs w:val="20"/>
                </w:rPr>
                <w:delText>1.4</w:delText>
              </w:r>
            </w:del>
          </w:p>
        </w:tc>
        <w:tc>
          <w:tcPr>
            <w:tcW w:w="5008" w:type="dxa"/>
            <w:tcPrChange w:id="2332" w:author="Vandana Bangera" w:date="2017-02-17T14:38:00Z">
              <w:tcPr>
                <w:tcW w:w="5476" w:type="dxa"/>
              </w:tcPr>
            </w:tcPrChange>
          </w:tcPr>
          <w:p w14:paraId="60B1664E" w14:textId="77777777" w:rsidR="00E2479A" w:rsidDel="00597B90" w:rsidRDefault="00E2479A" w:rsidP="001406C1">
            <w:pPr>
              <w:outlineLvl w:val="0"/>
              <w:rPr>
                <w:del w:id="2333" w:author="Vandana Bangera" w:date="2017-02-17T14:38:00Z"/>
                <w:sz w:val="20"/>
                <w:szCs w:val="20"/>
              </w:rPr>
            </w:pPr>
            <w:del w:id="2334" w:author="Vandana Bangera" w:date="2017-02-17T14:38:00Z">
              <w:r w:rsidDel="00597B90">
                <w:rPr>
                  <w:sz w:val="20"/>
                  <w:szCs w:val="20"/>
                </w:rPr>
                <w:delText xml:space="preserve">After Load is finished, </w:delText>
              </w:r>
              <w:r w:rsidR="007600D8" w:rsidDel="00597B90">
                <w:rPr>
                  <w:sz w:val="20"/>
                  <w:szCs w:val="20"/>
                </w:rPr>
                <w:delText>login to Azure Portal and scale down Compute to 100DWU</w:delText>
              </w:r>
            </w:del>
          </w:p>
        </w:tc>
        <w:tc>
          <w:tcPr>
            <w:tcW w:w="1205" w:type="dxa"/>
            <w:tcPrChange w:id="2335" w:author="Vandana Bangera" w:date="2017-02-17T14:38:00Z">
              <w:tcPr>
                <w:tcW w:w="1205" w:type="dxa"/>
              </w:tcPr>
            </w:tcPrChange>
          </w:tcPr>
          <w:p w14:paraId="10AEB241" w14:textId="77777777" w:rsidR="00E2479A" w:rsidDel="00597B90" w:rsidRDefault="00E2479A" w:rsidP="00346EBC">
            <w:pPr>
              <w:outlineLvl w:val="0"/>
              <w:rPr>
                <w:del w:id="2336" w:author="Vandana Bangera" w:date="2017-02-17T14:38:00Z"/>
                <w:sz w:val="20"/>
                <w:szCs w:val="20"/>
              </w:rPr>
            </w:pPr>
            <w:del w:id="2337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338" w:author="Vandana Bangera" w:date="2017-02-17T14:38:00Z">
              <w:tcPr>
                <w:tcW w:w="905" w:type="dxa"/>
              </w:tcPr>
            </w:tcPrChange>
          </w:tcPr>
          <w:p w14:paraId="18F93205" w14:textId="77777777" w:rsidR="00E2479A" w:rsidDel="00597B90" w:rsidRDefault="00E2479A" w:rsidP="00346EBC">
            <w:pPr>
              <w:outlineLvl w:val="0"/>
              <w:rPr>
                <w:del w:id="2339" w:author="Vandana Bangera" w:date="2017-02-17T14:38:00Z"/>
                <w:sz w:val="20"/>
                <w:szCs w:val="20"/>
              </w:rPr>
            </w:pPr>
            <w:del w:id="2340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341" w:author="Vandana Bangera" w:date="2017-02-17T14:38:00Z">
              <w:tcPr>
                <w:tcW w:w="905" w:type="dxa"/>
              </w:tcPr>
            </w:tcPrChange>
          </w:tcPr>
          <w:p w14:paraId="2B00AB75" w14:textId="77777777" w:rsidR="00E2479A" w:rsidDel="00597B90" w:rsidRDefault="00E2479A" w:rsidP="00346EBC">
            <w:pPr>
              <w:outlineLvl w:val="0"/>
              <w:rPr>
                <w:del w:id="2342" w:author="Vandana Bangera" w:date="2017-02-17T14:38:00Z"/>
                <w:sz w:val="20"/>
                <w:szCs w:val="20"/>
              </w:rPr>
            </w:pPr>
          </w:p>
        </w:tc>
      </w:tr>
    </w:tbl>
    <w:p w14:paraId="49619918" w14:textId="77777777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403B1C63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36BCE6AB" w14:textId="77777777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07EA0CC2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38F831C3" w14:textId="77777777" w:rsidR="00875BF6" w:rsidDel="003F403F" w:rsidRDefault="00875BF6">
      <w:pPr>
        <w:outlineLvl w:val="0"/>
        <w:rPr>
          <w:del w:id="2343" w:author="Vandana Bangera" w:date="2017-02-14T15:16:00Z"/>
          <w:rFonts w:ascii="Verdana" w:hAnsi="Verdana" w:cs="Arial"/>
          <w:b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p w14:paraId="3F25A09B" w14:textId="77777777" w:rsidR="003F403F" w:rsidRDefault="003F403F" w:rsidP="00875BF6">
      <w:pPr>
        <w:outlineLvl w:val="0"/>
        <w:rPr>
          <w:ins w:id="2344" w:author="Tim Firmin" w:date="2017-10-12T12:11:00Z"/>
          <w:rFonts w:ascii="Verdana" w:hAnsi="Verdana" w:cs="Arial"/>
          <w:b/>
          <w:sz w:val="20"/>
          <w:szCs w:val="20"/>
        </w:rPr>
      </w:pPr>
    </w:p>
    <w:p w14:paraId="77721031" w14:textId="77777777" w:rsidR="003F403F" w:rsidRDefault="003F403F" w:rsidP="00875BF6">
      <w:pPr>
        <w:outlineLvl w:val="0"/>
        <w:rPr>
          <w:ins w:id="2345" w:author="Tim Firmin" w:date="2017-10-12T12:11:00Z"/>
          <w:rFonts w:ascii="Verdana" w:hAnsi="Verdana" w:cs="Arial"/>
          <w:b/>
          <w:sz w:val="20"/>
          <w:szCs w:val="20"/>
        </w:rPr>
      </w:pPr>
    </w:p>
    <w:p w14:paraId="2499E407" w14:textId="77777777" w:rsidR="00226133" w:rsidRDefault="00226133">
      <w:pPr>
        <w:outlineLvl w:val="0"/>
        <w:rPr>
          <w:color w:val="000000"/>
          <w:sz w:val="20"/>
          <w:szCs w:val="20"/>
        </w:rPr>
      </w:pPr>
    </w:p>
    <w:sectPr w:rsidR="00226133" w:rsidSect="0019785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16" w:author="Jon Myers" w:date="2016-09-16T16:56:00Z" w:initials="JM">
    <w:p w14:paraId="13BC06A1" w14:textId="77777777" w:rsidR="00C803BF" w:rsidRDefault="00C803BF">
      <w:pPr>
        <w:pStyle w:val="CommentText"/>
      </w:pPr>
      <w:r>
        <w:rPr>
          <w:rStyle w:val="CommentReference"/>
        </w:rPr>
        <w:annotationRef/>
      </w:r>
      <w:r>
        <w:t>ClaireB to define release folder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BC06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3B1B5" w14:textId="77777777" w:rsidR="00075BC4" w:rsidRDefault="00075BC4">
      <w:r>
        <w:separator/>
      </w:r>
    </w:p>
  </w:endnote>
  <w:endnote w:type="continuationSeparator" w:id="0">
    <w:p w14:paraId="01E38C96" w14:textId="77777777" w:rsidR="00075BC4" w:rsidRDefault="0007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2212" w14:textId="77777777" w:rsidR="00E1338C" w:rsidRDefault="00C803BF" w:rsidP="00F55B58">
    <w:pPr>
      <w:pStyle w:val="Footer"/>
      <w:jc w:val="center"/>
      <w:rPr>
        <w:ins w:id="2346" w:author="Tim Firmin" w:date="2018-07-11T16:41:00Z"/>
        <w:rFonts w:ascii="Verdana" w:hAnsi="Verdana"/>
        <w:noProof/>
        <w:sz w:val="20"/>
        <w:szCs w:val="20"/>
      </w:rPr>
    </w:pP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FILENAME   \* MERGEFORMAT </w:instrText>
    </w:r>
    <w:r w:rsidRPr="00A24EA8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 xml:space="preserve">Deployment Notes for </w:t>
    </w:r>
    <w:del w:id="2347" w:author="Tim Firmin" w:date="2018-07-11T16:41:00Z">
      <w:r w:rsidDel="00E1338C">
        <w:rPr>
          <w:rFonts w:ascii="Verdana" w:hAnsi="Verdana"/>
          <w:noProof/>
          <w:sz w:val="20"/>
          <w:szCs w:val="20"/>
        </w:rPr>
        <w:delText>BI</w:delText>
      </w:r>
    </w:del>
    <w:ins w:id="2348" w:author="Tim Firmin" w:date="2018-07-11T16:41:00Z">
      <w:r w:rsidR="00E1338C">
        <w:rPr>
          <w:rFonts w:ascii="Verdana" w:hAnsi="Verdana"/>
          <w:noProof/>
          <w:sz w:val="20"/>
          <w:szCs w:val="20"/>
        </w:rPr>
        <w:t xml:space="preserve">FPV DD </w:t>
      </w:r>
    </w:ins>
    <w:ins w:id="2349" w:author="Tim Firmin" w:date="2017-10-12T12:34:00Z">
      <w:r>
        <w:rPr>
          <w:rFonts w:ascii="Verdana" w:hAnsi="Verdana"/>
          <w:noProof/>
          <w:sz w:val="20"/>
          <w:szCs w:val="20"/>
        </w:rPr>
        <w:t>UAT</w:t>
      </w:r>
    </w:ins>
    <w:del w:id="2350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 xml:space="preserve"> </w:delText>
      </w:r>
    </w:del>
    <w:del w:id="2351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 xml:space="preserve">UAT </w:delText>
      </w:r>
    </w:del>
    <w:ins w:id="2352" w:author="Vandana Bangera" w:date="2017-02-17T14:40:00Z">
      <w:del w:id="2353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 xml:space="preserve">SysTest </w:delText>
        </w:r>
      </w:del>
    </w:ins>
    <w:del w:id="2354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>Re</w:delText>
      </w:r>
    </w:del>
    <w:ins w:id="2355" w:author="Tim Firmin" w:date="2017-10-12T12:34:00Z">
      <w:r>
        <w:rPr>
          <w:rFonts w:ascii="Verdana" w:hAnsi="Verdana"/>
          <w:noProof/>
          <w:sz w:val="20"/>
          <w:szCs w:val="20"/>
        </w:rPr>
        <w:t xml:space="preserve"> Re</w:t>
      </w:r>
    </w:ins>
    <w:r>
      <w:rPr>
        <w:rFonts w:ascii="Verdana" w:hAnsi="Verdana"/>
        <w:noProof/>
        <w:sz w:val="20"/>
        <w:szCs w:val="20"/>
      </w:rPr>
      <w:t xml:space="preserve">lease </w:t>
    </w:r>
    <w:del w:id="2356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>30Nov2016</w:delText>
      </w:r>
    </w:del>
    <w:ins w:id="2357" w:author="Vandana Bangera" w:date="2017-02-17T14:40:00Z">
      <w:del w:id="2358" w:author="Tim Firmin" w:date="2018-07-11T16:41:00Z">
        <w:r w:rsidDel="00E1338C">
          <w:rPr>
            <w:rFonts w:ascii="Verdana" w:hAnsi="Verdana"/>
            <w:noProof/>
            <w:sz w:val="20"/>
            <w:szCs w:val="20"/>
          </w:rPr>
          <w:delText>1</w:delText>
        </w:r>
      </w:del>
    </w:ins>
    <w:ins w:id="2359" w:author="Vandana Bangera" w:date="2017-02-17T14:41:00Z">
      <w:del w:id="2360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>4</w:delText>
        </w:r>
      </w:del>
    </w:ins>
    <w:ins w:id="2361" w:author="Vandana Bangera" w:date="2017-02-17T14:40:00Z">
      <w:del w:id="2362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 xml:space="preserve"> </w:delText>
        </w:r>
      </w:del>
    </w:ins>
    <w:ins w:id="2363" w:author="Vandana Bangera" w:date="2017-02-17T14:41:00Z">
      <w:del w:id="2364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>Feb 2</w:delText>
        </w:r>
      </w:del>
      <w:del w:id="2365" w:author="Tim Firmin" w:date="2018-07-11T16:41:00Z">
        <w:r w:rsidDel="00E1338C">
          <w:rPr>
            <w:rFonts w:ascii="Verdana" w:hAnsi="Verdana"/>
            <w:noProof/>
            <w:sz w:val="20"/>
            <w:szCs w:val="20"/>
          </w:rPr>
          <w:delText>017</w:delText>
        </w:r>
      </w:del>
    </w:ins>
    <w:ins w:id="2366" w:author="Tim Firmin" w:date="2018-07-11T16:41:00Z">
      <w:r w:rsidR="00E1338C">
        <w:rPr>
          <w:rFonts w:ascii="Verdana" w:hAnsi="Verdana"/>
          <w:noProof/>
          <w:sz w:val="20"/>
          <w:szCs w:val="20"/>
        </w:rPr>
        <w:t>July 2018</w:t>
      </w:r>
    </w:ins>
  </w:p>
  <w:p w14:paraId="0F4B2FAF" w14:textId="72E5034C" w:rsidR="00C803BF" w:rsidRPr="00A24EA8" w:rsidRDefault="00C803BF" w:rsidP="00F55B58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t>.docx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</w:t>
    </w:r>
  </w:p>
  <w:p w14:paraId="5271054B" w14:textId="77777777" w:rsidR="00C803BF" w:rsidRPr="00A24EA8" w:rsidRDefault="00C803BF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E1338C">
      <w:rPr>
        <w:rFonts w:ascii="Verdana" w:hAnsi="Verdana"/>
        <w:noProof/>
        <w:sz w:val="20"/>
        <w:szCs w:val="20"/>
      </w:rPr>
      <w:t>3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E1338C">
      <w:rPr>
        <w:rFonts w:ascii="Verdana" w:hAnsi="Verdana"/>
        <w:noProof/>
        <w:sz w:val="20"/>
        <w:szCs w:val="20"/>
      </w:rPr>
      <w:t>3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54E4FB57" w14:textId="77777777" w:rsidR="00C803BF" w:rsidRPr="00A24EA8" w:rsidRDefault="00C803BF" w:rsidP="00F55B58">
    <w:pPr>
      <w:pStyle w:val="Footer"/>
      <w:rPr>
        <w:rFonts w:ascii="Verdana" w:hAnsi="Verdana"/>
        <w:sz w:val="20"/>
        <w:szCs w:val="20"/>
      </w:rPr>
    </w:pPr>
  </w:p>
  <w:p w14:paraId="6F8B246D" w14:textId="77777777" w:rsidR="00C803BF" w:rsidRDefault="00C803BF" w:rsidP="00F55B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2FF3E" w14:textId="77777777" w:rsidR="00075BC4" w:rsidRDefault="00075BC4">
      <w:r>
        <w:separator/>
      </w:r>
    </w:p>
  </w:footnote>
  <w:footnote w:type="continuationSeparator" w:id="0">
    <w:p w14:paraId="22391AF2" w14:textId="77777777" w:rsidR="00075BC4" w:rsidRDefault="00075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518"/>
    <w:multiLevelType w:val="hybridMultilevel"/>
    <w:tmpl w:val="01F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B081F"/>
    <w:multiLevelType w:val="hybridMultilevel"/>
    <w:tmpl w:val="79E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2757"/>
    <w:multiLevelType w:val="hybridMultilevel"/>
    <w:tmpl w:val="EE00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24746"/>
    <w:multiLevelType w:val="hybridMultilevel"/>
    <w:tmpl w:val="2F7A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45357"/>
    <w:multiLevelType w:val="hybridMultilevel"/>
    <w:tmpl w:val="DF1C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84084"/>
    <w:multiLevelType w:val="hybridMultilevel"/>
    <w:tmpl w:val="0792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7E36"/>
    <w:multiLevelType w:val="hybridMultilevel"/>
    <w:tmpl w:val="D126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469B7"/>
    <w:multiLevelType w:val="hybridMultilevel"/>
    <w:tmpl w:val="21A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9"/>
  </w:num>
  <w:num w:numId="5">
    <w:abstractNumId w:val="2"/>
  </w:num>
  <w:num w:numId="6">
    <w:abstractNumId w:val="11"/>
  </w:num>
  <w:num w:numId="7">
    <w:abstractNumId w:val="7"/>
  </w:num>
  <w:num w:numId="8">
    <w:abstractNumId w:val="0"/>
  </w:num>
  <w:num w:numId="9">
    <w:abstractNumId w:val="16"/>
  </w:num>
  <w:num w:numId="10">
    <w:abstractNumId w:val="21"/>
  </w:num>
  <w:num w:numId="11">
    <w:abstractNumId w:val="17"/>
  </w:num>
  <w:num w:numId="12">
    <w:abstractNumId w:val="22"/>
  </w:num>
  <w:num w:numId="13">
    <w:abstractNumId w:val="8"/>
  </w:num>
  <w:num w:numId="14">
    <w:abstractNumId w:val="6"/>
  </w:num>
  <w:num w:numId="15">
    <w:abstractNumId w:val="5"/>
  </w:num>
  <w:num w:numId="16">
    <w:abstractNumId w:val="13"/>
  </w:num>
  <w:num w:numId="17">
    <w:abstractNumId w:val="20"/>
  </w:num>
  <w:num w:numId="18">
    <w:abstractNumId w:val="23"/>
  </w:num>
  <w:num w:numId="19">
    <w:abstractNumId w:val="4"/>
  </w:num>
  <w:num w:numId="20">
    <w:abstractNumId w:val="1"/>
  </w:num>
  <w:num w:numId="21">
    <w:abstractNumId w:val="9"/>
  </w:num>
  <w:num w:numId="22">
    <w:abstractNumId w:val="18"/>
  </w:num>
  <w:num w:numId="23">
    <w:abstractNumId w:val="10"/>
  </w:num>
  <w:num w:numId="24">
    <w:abstractNumId w:val="12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ndana Bangera">
    <w15:presenceInfo w15:providerId="AD" w15:userId="S-1-5-21-3673259227-595194118-3760552712-14628"/>
  </w15:person>
  <w15:person w15:author="Tim Firmin">
    <w15:presenceInfo w15:providerId="AD" w15:userId="S-1-5-21-3673259227-595194118-3760552712-19825"/>
  </w15:person>
  <w15:person w15:author="Jon Myers">
    <w15:presenceInfo w15:providerId="AD" w15:userId="S-1-5-21-3673259227-595194118-3760552712-12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73"/>
    <w:rsid w:val="0000326C"/>
    <w:rsid w:val="00003588"/>
    <w:rsid w:val="00003D9D"/>
    <w:rsid w:val="0000475C"/>
    <w:rsid w:val="0000559F"/>
    <w:rsid w:val="00005A4B"/>
    <w:rsid w:val="00010D53"/>
    <w:rsid w:val="00013999"/>
    <w:rsid w:val="0001475A"/>
    <w:rsid w:val="00015168"/>
    <w:rsid w:val="0001765E"/>
    <w:rsid w:val="00020A03"/>
    <w:rsid w:val="00022B95"/>
    <w:rsid w:val="00026DCC"/>
    <w:rsid w:val="00027603"/>
    <w:rsid w:val="000302E5"/>
    <w:rsid w:val="000306C6"/>
    <w:rsid w:val="00031931"/>
    <w:rsid w:val="00032F51"/>
    <w:rsid w:val="000332C8"/>
    <w:rsid w:val="00033407"/>
    <w:rsid w:val="0003520D"/>
    <w:rsid w:val="00036C66"/>
    <w:rsid w:val="00037986"/>
    <w:rsid w:val="00043DB5"/>
    <w:rsid w:val="00044079"/>
    <w:rsid w:val="0004507D"/>
    <w:rsid w:val="00046836"/>
    <w:rsid w:val="00052D15"/>
    <w:rsid w:val="0005310C"/>
    <w:rsid w:val="0005462E"/>
    <w:rsid w:val="00055C61"/>
    <w:rsid w:val="00060728"/>
    <w:rsid w:val="000612E6"/>
    <w:rsid w:val="00062538"/>
    <w:rsid w:val="00062AF7"/>
    <w:rsid w:val="00063DAD"/>
    <w:rsid w:val="0006600E"/>
    <w:rsid w:val="00066249"/>
    <w:rsid w:val="00066A1B"/>
    <w:rsid w:val="00067570"/>
    <w:rsid w:val="00067CBC"/>
    <w:rsid w:val="00067EDC"/>
    <w:rsid w:val="000703D9"/>
    <w:rsid w:val="0007087E"/>
    <w:rsid w:val="000711D6"/>
    <w:rsid w:val="00071692"/>
    <w:rsid w:val="00071CE5"/>
    <w:rsid w:val="000723FD"/>
    <w:rsid w:val="000745FA"/>
    <w:rsid w:val="00075BC4"/>
    <w:rsid w:val="00076E07"/>
    <w:rsid w:val="00077DDE"/>
    <w:rsid w:val="00082319"/>
    <w:rsid w:val="00084100"/>
    <w:rsid w:val="0008434B"/>
    <w:rsid w:val="00084F76"/>
    <w:rsid w:val="000853CE"/>
    <w:rsid w:val="00085AB2"/>
    <w:rsid w:val="00086EFA"/>
    <w:rsid w:val="00091F99"/>
    <w:rsid w:val="000952ED"/>
    <w:rsid w:val="000A03AF"/>
    <w:rsid w:val="000A0851"/>
    <w:rsid w:val="000A0B8F"/>
    <w:rsid w:val="000A1521"/>
    <w:rsid w:val="000A1868"/>
    <w:rsid w:val="000A1CAD"/>
    <w:rsid w:val="000A1E98"/>
    <w:rsid w:val="000A2B43"/>
    <w:rsid w:val="000A36AF"/>
    <w:rsid w:val="000A47EE"/>
    <w:rsid w:val="000A48FA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2433"/>
    <w:rsid w:val="000C271C"/>
    <w:rsid w:val="000C2C24"/>
    <w:rsid w:val="000C5825"/>
    <w:rsid w:val="000C799B"/>
    <w:rsid w:val="000D1C8B"/>
    <w:rsid w:val="000D3ACD"/>
    <w:rsid w:val="000D3B62"/>
    <w:rsid w:val="000D47B6"/>
    <w:rsid w:val="000D65A8"/>
    <w:rsid w:val="000D66AC"/>
    <w:rsid w:val="000D771E"/>
    <w:rsid w:val="000E0A9D"/>
    <w:rsid w:val="000E1273"/>
    <w:rsid w:val="000E1AD6"/>
    <w:rsid w:val="000E2964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11D9"/>
    <w:rsid w:val="00102B24"/>
    <w:rsid w:val="00105587"/>
    <w:rsid w:val="0010561E"/>
    <w:rsid w:val="001077A0"/>
    <w:rsid w:val="001077CD"/>
    <w:rsid w:val="00107CA9"/>
    <w:rsid w:val="00107FD7"/>
    <w:rsid w:val="001113D1"/>
    <w:rsid w:val="001125F8"/>
    <w:rsid w:val="00112A03"/>
    <w:rsid w:val="001131B0"/>
    <w:rsid w:val="00114966"/>
    <w:rsid w:val="00115675"/>
    <w:rsid w:val="00115BEE"/>
    <w:rsid w:val="00115E13"/>
    <w:rsid w:val="00123530"/>
    <w:rsid w:val="00126310"/>
    <w:rsid w:val="00127C47"/>
    <w:rsid w:val="00132C24"/>
    <w:rsid w:val="0013437F"/>
    <w:rsid w:val="001345A1"/>
    <w:rsid w:val="00134D36"/>
    <w:rsid w:val="00134D9D"/>
    <w:rsid w:val="001363F3"/>
    <w:rsid w:val="001406C1"/>
    <w:rsid w:val="00140760"/>
    <w:rsid w:val="001409F3"/>
    <w:rsid w:val="0014177E"/>
    <w:rsid w:val="00142AB4"/>
    <w:rsid w:val="001519FE"/>
    <w:rsid w:val="0016013B"/>
    <w:rsid w:val="00162A1C"/>
    <w:rsid w:val="00162E8F"/>
    <w:rsid w:val="00163A52"/>
    <w:rsid w:val="00163CB1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727"/>
    <w:rsid w:val="00196C93"/>
    <w:rsid w:val="00197850"/>
    <w:rsid w:val="00197F48"/>
    <w:rsid w:val="001A00E4"/>
    <w:rsid w:val="001A056B"/>
    <w:rsid w:val="001A0B9B"/>
    <w:rsid w:val="001A17D3"/>
    <w:rsid w:val="001A1AF5"/>
    <w:rsid w:val="001A3570"/>
    <w:rsid w:val="001A5404"/>
    <w:rsid w:val="001A6989"/>
    <w:rsid w:val="001A77FA"/>
    <w:rsid w:val="001A7AC4"/>
    <w:rsid w:val="001B0756"/>
    <w:rsid w:val="001B4F5C"/>
    <w:rsid w:val="001B4F92"/>
    <w:rsid w:val="001B7758"/>
    <w:rsid w:val="001B7F78"/>
    <w:rsid w:val="001C2D2E"/>
    <w:rsid w:val="001C618E"/>
    <w:rsid w:val="001C6343"/>
    <w:rsid w:val="001C7C63"/>
    <w:rsid w:val="001C7C8E"/>
    <w:rsid w:val="001D1B07"/>
    <w:rsid w:val="001D28B0"/>
    <w:rsid w:val="001D47A0"/>
    <w:rsid w:val="001D6C7D"/>
    <w:rsid w:val="001E0284"/>
    <w:rsid w:val="001E2665"/>
    <w:rsid w:val="001E2D09"/>
    <w:rsid w:val="001E4C2F"/>
    <w:rsid w:val="001E7928"/>
    <w:rsid w:val="001F1C08"/>
    <w:rsid w:val="001F2526"/>
    <w:rsid w:val="001F2CB5"/>
    <w:rsid w:val="001F39CF"/>
    <w:rsid w:val="001F3F7D"/>
    <w:rsid w:val="001F4BA3"/>
    <w:rsid w:val="001F607B"/>
    <w:rsid w:val="00200AEC"/>
    <w:rsid w:val="0020250E"/>
    <w:rsid w:val="00202818"/>
    <w:rsid w:val="00202BF2"/>
    <w:rsid w:val="00202D54"/>
    <w:rsid w:val="002042F9"/>
    <w:rsid w:val="002045FF"/>
    <w:rsid w:val="0020460C"/>
    <w:rsid w:val="00206B63"/>
    <w:rsid w:val="002071A7"/>
    <w:rsid w:val="002111B4"/>
    <w:rsid w:val="00214D27"/>
    <w:rsid w:val="0021563A"/>
    <w:rsid w:val="00215CE3"/>
    <w:rsid w:val="00217A6C"/>
    <w:rsid w:val="002212D7"/>
    <w:rsid w:val="00221E1B"/>
    <w:rsid w:val="00222CB5"/>
    <w:rsid w:val="00224E2D"/>
    <w:rsid w:val="002255DC"/>
    <w:rsid w:val="00226133"/>
    <w:rsid w:val="00227459"/>
    <w:rsid w:val="00230CAA"/>
    <w:rsid w:val="00234984"/>
    <w:rsid w:val="00234B30"/>
    <w:rsid w:val="00234D02"/>
    <w:rsid w:val="002352EB"/>
    <w:rsid w:val="0023563E"/>
    <w:rsid w:val="00237316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4195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390C"/>
    <w:rsid w:val="002957F7"/>
    <w:rsid w:val="002A0564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2C91"/>
    <w:rsid w:val="002D72C3"/>
    <w:rsid w:val="002E1B85"/>
    <w:rsid w:val="002E639A"/>
    <w:rsid w:val="002E6916"/>
    <w:rsid w:val="002F2BD1"/>
    <w:rsid w:val="002F2D65"/>
    <w:rsid w:val="002F3552"/>
    <w:rsid w:val="002F3E47"/>
    <w:rsid w:val="002F4693"/>
    <w:rsid w:val="002F541F"/>
    <w:rsid w:val="002F61ED"/>
    <w:rsid w:val="003013F3"/>
    <w:rsid w:val="00301648"/>
    <w:rsid w:val="00303A0E"/>
    <w:rsid w:val="00303A52"/>
    <w:rsid w:val="00303B51"/>
    <w:rsid w:val="00303B6B"/>
    <w:rsid w:val="00304544"/>
    <w:rsid w:val="003110C1"/>
    <w:rsid w:val="00315226"/>
    <w:rsid w:val="00315F44"/>
    <w:rsid w:val="00320870"/>
    <w:rsid w:val="00325994"/>
    <w:rsid w:val="00325DC0"/>
    <w:rsid w:val="00326373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47FA"/>
    <w:rsid w:val="00345DF9"/>
    <w:rsid w:val="00346821"/>
    <w:rsid w:val="00346EBC"/>
    <w:rsid w:val="00351E47"/>
    <w:rsid w:val="00352783"/>
    <w:rsid w:val="00353E33"/>
    <w:rsid w:val="00354670"/>
    <w:rsid w:val="00356284"/>
    <w:rsid w:val="00360F91"/>
    <w:rsid w:val="00361171"/>
    <w:rsid w:val="00364DAC"/>
    <w:rsid w:val="00366AD7"/>
    <w:rsid w:val="00367437"/>
    <w:rsid w:val="003708EA"/>
    <w:rsid w:val="00372E20"/>
    <w:rsid w:val="00373665"/>
    <w:rsid w:val="003736A9"/>
    <w:rsid w:val="00374623"/>
    <w:rsid w:val="00375A68"/>
    <w:rsid w:val="00376EFC"/>
    <w:rsid w:val="003835D2"/>
    <w:rsid w:val="00385249"/>
    <w:rsid w:val="0038657E"/>
    <w:rsid w:val="00386B15"/>
    <w:rsid w:val="0039110F"/>
    <w:rsid w:val="00391E35"/>
    <w:rsid w:val="003929B0"/>
    <w:rsid w:val="00394D9C"/>
    <w:rsid w:val="00396EDF"/>
    <w:rsid w:val="003A0186"/>
    <w:rsid w:val="003A05C0"/>
    <w:rsid w:val="003A31F2"/>
    <w:rsid w:val="003A4BBD"/>
    <w:rsid w:val="003A6F10"/>
    <w:rsid w:val="003A787D"/>
    <w:rsid w:val="003B0774"/>
    <w:rsid w:val="003B1649"/>
    <w:rsid w:val="003B493D"/>
    <w:rsid w:val="003B4D5D"/>
    <w:rsid w:val="003B52BB"/>
    <w:rsid w:val="003B716D"/>
    <w:rsid w:val="003B7A56"/>
    <w:rsid w:val="003C03A3"/>
    <w:rsid w:val="003C0A5F"/>
    <w:rsid w:val="003C41E0"/>
    <w:rsid w:val="003C4DFD"/>
    <w:rsid w:val="003C713F"/>
    <w:rsid w:val="003D0B23"/>
    <w:rsid w:val="003D15FB"/>
    <w:rsid w:val="003D2F1B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384E"/>
    <w:rsid w:val="003F3F5F"/>
    <w:rsid w:val="003F403F"/>
    <w:rsid w:val="003F4351"/>
    <w:rsid w:val="003F70AD"/>
    <w:rsid w:val="004009A0"/>
    <w:rsid w:val="004010BF"/>
    <w:rsid w:val="00401A57"/>
    <w:rsid w:val="0040461B"/>
    <w:rsid w:val="0040674B"/>
    <w:rsid w:val="00410046"/>
    <w:rsid w:val="004134DE"/>
    <w:rsid w:val="0041603B"/>
    <w:rsid w:val="00422104"/>
    <w:rsid w:val="004235B1"/>
    <w:rsid w:val="0042571D"/>
    <w:rsid w:val="004258C2"/>
    <w:rsid w:val="00427340"/>
    <w:rsid w:val="0042752F"/>
    <w:rsid w:val="004279F3"/>
    <w:rsid w:val="00427D44"/>
    <w:rsid w:val="004329F8"/>
    <w:rsid w:val="00434897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CE7"/>
    <w:rsid w:val="00452E89"/>
    <w:rsid w:val="0045312B"/>
    <w:rsid w:val="00453C45"/>
    <w:rsid w:val="004542D7"/>
    <w:rsid w:val="00454592"/>
    <w:rsid w:val="00454FFE"/>
    <w:rsid w:val="00456AC6"/>
    <w:rsid w:val="00456AEB"/>
    <w:rsid w:val="00457FC4"/>
    <w:rsid w:val="004603B4"/>
    <w:rsid w:val="0046387C"/>
    <w:rsid w:val="0046542E"/>
    <w:rsid w:val="004656A5"/>
    <w:rsid w:val="00466360"/>
    <w:rsid w:val="00466445"/>
    <w:rsid w:val="00466BE2"/>
    <w:rsid w:val="00472D9B"/>
    <w:rsid w:val="00474108"/>
    <w:rsid w:val="00474519"/>
    <w:rsid w:val="00481EDB"/>
    <w:rsid w:val="0048316E"/>
    <w:rsid w:val="0048381D"/>
    <w:rsid w:val="004838D8"/>
    <w:rsid w:val="00483A3F"/>
    <w:rsid w:val="0048591A"/>
    <w:rsid w:val="004859F9"/>
    <w:rsid w:val="00485F59"/>
    <w:rsid w:val="004874A9"/>
    <w:rsid w:val="00490E00"/>
    <w:rsid w:val="0049359B"/>
    <w:rsid w:val="00493C9B"/>
    <w:rsid w:val="00494319"/>
    <w:rsid w:val="00494B55"/>
    <w:rsid w:val="00495B5D"/>
    <w:rsid w:val="00496428"/>
    <w:rsid w:val="00496D40"/>
    <w:rsid w:val="004A3FCB"/>
    <w:rsid w:val="004A5A87"/>
    <w:rsid w:val="004A6A8A"/>
    <w:rsid w:val="004A7FEF"/>
    <w:rsid w:val="004B02E1"/>
    <w:rsid w:val="004B106B"/>
    <w:rsid w:val="004B1A3F"/>
    <w:rsid w:val="004B2834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060"/>
    <w:rsid w:val="004C5DEC"/>
    <w:rsid w:val="004C76EF"/>
    <w:rsid w:val="004D29B7"/>
    <w:rsid w:val="004D5862"/>
    <w:rsid w:val="004D776E"/>
    <w:rsid w:val="004E265B"/>
    <w:rsid w:val="004E45D8"/>
    <w:rsid w:val="004E6AA8"/>
    <w:rsid w:val="004E7A77"/>
    <w:rsid w:val="004F3A51"/>
    <w:rsid w:val="004F4763"/>
    <w:rsid w:val="004F4C48"/>
    <w:rsid w:val="004F56A3"/>
    <w:rsid w:val="004F66A4"/>
    <w:rsid w:val="005004E3"/>
    <w:rsid w:val="00500A9E"/>
    <w:rsid w:val="00502F5A"/>
    <w:rsid w:val="005045C2"/>
    <w:rsid w:val="005064FE"/>
    <w:rsid w:val="00506BEF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3965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4722"/>
    <w:rsid w:val="0054511B"/>
    <w:rsid w:val="0054551A"/>
    <w:rsid w:val="00546EED"/>
    <w:rsid w:val="00550BF5"/>
    <w:rsid w:val="00551FB5"/>
    <w:rsid w:val="00552670"/>
    <w:rsid w:val="00553484"/>
    <w:rsid w:val="005555D2"/>
    <w:rsid w:val="005603E5"/>
    <w:rsid w:val="00563A82"/>
    <w:rsid w:val="00563E49"/>
    <w:rsid w:val="00564176"/>
    <w:rsid w:val="00566F86"/>
    <w:rsid w:val="005673FD"/>
    <w:rsid w:val="0056784D"/>
    <w:rsid w:val="00570246"/>
    <w:rsid w:val="00570CC5"/>
    <w:rsid w:val="00571193"/>
    <w:rsid w:val="00572EA1"/>
    <w:rsid w:val="00573B09"/>
    <w:rsid w:val="00573C41"/>
    <w:rsid w:val="00580512"/>
    <w:rsid w:val="005806D5"/>
    <w:rsid w:val="00580ED2"/>
    <w:rsid w:val="00581828"/>
    <w:rsid w:val="0058308D"/>
    <w:rsid w:val="00583F2E"/>
    <w:rsid w:val="00584688"/>
    <w:rsid w:val="005868D4"/>
    <w:rsid w:val="00590C2F"/>
    <w:rsid w:val="00596BC3"/>
    <w:rsid w:val="00597B90"/>
    <w:rsid w:val="005A03F3"/>
    <w:rsid w:val="005A07F9"/>
    <w:rsid w:val="005A1B20"/>
    <w:rsid w:val="005A22B7"/>
    <w:rsid w:val="005A477E"/>
    <w:rsid w:val="005A5A51"/>
    <w:rsid w:val="005A5FC1"/>
    <w:rsid w:val="005A6E54"/>
    <w:rsid w:val="005A7169"/>
    <w:rsid w:val="005B26EA"/>
    <w:rsid w:val="005B471F"/>
    <w:rsid w:val="005B4B53"/>
    <w:rsid w:val="005B5585"/>
    <w:rsid w:val="005B59D4"/>
    <w:rsid w:val="005B5AE9"/>
    <w:rsid w:val="005B6368"/>
    <w:rsid w:val="005B6DF9"/>
    <w:rsid w:val="005B78E0"/>
    <w:rsid w:val="005B7D91"/>
    <w:rsid w:val="005C1BA8"/>
    <w:rsid w:val="005C305E"/>
    <w:rsid w:val="005C357E"/>
    <w:rsid w:val="005C6A8C"/>
    <w:rsid w:val="005C7884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5791"/>
    <w:rsid w:val="005E6DE0"/>
    <w:rsid w:val="005E6FA0"/>
    <w:rsid w:val="005F11D2"/>
    <w:rsid w:val="005F2D60"/>
    <w:rsid w:val="005F5960"/>
    <w:rsid w:val="005F6005"/>
    <w:rsid w:val="00601E53"/>
    <w:rsid w:val="006024D3"/>
    <w:rsid w:val="00602749"/>
    <w:rsid w:val="00603202"/>
    <w:rsid w:val="006052F7"/>
    <w:rsid w:val="006057DA"/>
    <w:rsid w:val="00605CAA"/>
    <w:rsid w:val="00610DD1"/>
    <w:rsid w:val="00611DB7"/>
    <w:rsid w:val="0061364C"/>
    <w:rsid w:val="00621D51"/>
    <w:rsid w:val="00623D2F"/>
    <w:rsid w:val="00624008"/>
    <w:rsid w:val="0062489D"/>
    <w:rsid w:val="00625AD1"/>
    <w:rsid w:val="00625BEE"/>
    <w:rsid w:val="00626DDE"/>
    <w:rsid w:val="00630A57"/>
    <w:rsid w:val="00631D8E"/>
    <w:rsid w:val="006321A9"/>
    <w:rsid w:val="006340B7"/>
    <w:rsid w:val="0063425A"/>
    <w:rsid w:val="00634756"/>
    <w:rsid w:val="00635850"/>
    <w:rsid w:val="006377E6"/>
    <w:rsid w:val="006411D2"/>
    <w:rsid w:val="00641B49"/>
    <w:rsid w:val="00643E00"/>
    <w:rsid w:val="006441AF"/>
    <w:rsid w:val="0064420F"/>
    <w:rsid w:val="0064760C"/>
    <w:rsid w:val="0065026E"/>
    <w:rsid w:val="00652F9F"/>
    <w:rsid w:val="0065415F"/>
    <w:rsid w:val="00654866"/>
    <w:rsid w:val="00655EFB"/>
    <w:rsid w:val="006566F1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C3F"/>
    <w:rsid w:val="00674E9D"/>
    <w:rsid w:val="00676AC6"/>
    <w:rsid w:val="006771CA"/>
    <w:rsid w:val="00677ED7"/>
    <w:rsid w:val="00680BF2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EC0"/>
    <w:rsid w:val="006A0677"/>
    <w:rsid w:val="006A0FF0"/>
    <w:rsid w:val="006A139D"/>
    <w:rsid w:val="006A17E0"/>
    <w:rsid w:val="006A1BF3"/>
    <w:rsid w:val="006A2163"/>
    <w:rsid w:val="006A3017"/>
    <w:rsid w:val="006A38EF"/>
    <w:rsid w:val="006A639A"/>
    <w:rsid w:val="006A73EE"/>
    <w:rsid w:val="006A740D"/>
    <w:rsid w:val="006B07A7"/>
    <w:rsid w:val="006B2F81"/>
    <w:rsid w:val="006B4151"/>
    <w:rsid w:val="006B4DF5"/>
    <w:rsid w:val="006B7009"/>
    <w:rsid w:val="006B7254"/>
    <w:rsid w:val="006C10DB"/>
    <w:rsid w:val="006C25EC"/>
    <w:rsid w:val="006C48B1"/>
    <w:rsid w:val="006C58FE"/>
    <w:rsid w:val="006C6470"/>
    <w:rsid w:val="006C73F5"/>
    <w:rsid w:val="006D0CE3"/>
    <w:rsid w:val="006D12E5"/>
    <w:rsid w:val="006D1317"/>
    <w:rsid w:val="006D1CDA"/>
    <w:rsid w:val="006D256B"/>
    <w:rsid w:val="006D7055"/>
    <w:rsid w:val="006D7269"/>
    <w:rsid w:val="006D73A8"/>
    <w:rsid w:val="006D7D52"/>
    <w:rsid w:val="006E0A31"/>
    <w:rsid w:val="006E28AA"/>
    <w:rsid w:val="006E2B1B"/>
    <w:rsid w:val="006E5748"/>
    <w:rsid w:val="006E59B2"/>
    <w:rsid w:val="006E59D4"/>
    <w:rsid w:val="006E66C7"/>
    <w:rsid w:val="006E7E17"/>
    <w:rsid w:val="006F08E9"/>
    <w:rsid w:val="006F0905"/>
    <w:rsid w:val="006F0ED2"/>
    <w:rsid w:val="006F3793"/>
    <w:rsid w:val="006F5269"/>
    <w:rsid w:val="007028B0"/>
    <w:rsid w:val="00703449"/>
    <w:rsid w:val="00704125"/>
    <w:rsid w:val="007049A2"/>
    <w:rsid w:val="00706093"/>
    <w:rsid w:val="00707C44"/>
    <w:rsid w:val="00707D9B"/>
    <w:rsid w:val="0071154E"/>
    <w:rsid w:val="00723943"/>
    <w:rsid w:val="00724053"/>
    <w:rsid w:val="00724B3C"/>
    <w:rsid w:val="00725040"/>
    <w:rsid w:val="00725264"/>
    <w:rsid w:val="00726190"/>
    <w:rsid w:val="00730014"/>
    <w:rsid w:val="00731BC1"/>
    <w:rsid w:val="007368D6"/>
    <w:rsid w:val="007374C5"/>
    <w:rsid w:val="00737AB1"/>
    <w:rsid w:val="00740A8A"/>
    <w:rsid w:val="007413DA"/>
    <w:rsid w:val="00741DD4"/>
    <w:rsid w:val="00745999"/>
    <w:rsid w:val="00746085"/>
    <w:rsid w:val="00746B59"/>
    <w:rsid w:val="00747354"/>
    <w:rsid w:val="007524BB"/>
    <w:rsid w:val="007524DE"/>
    <w:rsid w:val="007530E7"/>
    <w:rsid w:val="00753155"/>
    <w:rsid w:val="0075439C"/>
    <w:rsid w:val="00754B1C"/>
    <w:rsid w:val="007600D8"/>
    <w:rsid w:val="00760B02"/>
    <w:rsid w:val="00762B44"/>
    <w:rsid w:val="00762E4E"/>
    <w:rsid w:val="00764385"/>
    <w:rsid w:val="0076445C"/>
    <w:rsid w:val="00766CAC"/>
    <w:rsid w:val="0077128B"/>
    <w:rsid w:val="00774CED"/>
    <w:rsid w:val="0077745B"/>
    <w:rsid w:val="00781762"/>
    <w:rsid w:val="007852F3"/>
    <w:rsid w:val="00785D62"/>
    <w:rsid w:val="0078602B"/>
    <w:rsid w:val="00787F81"/>
    <w:rsid w:val="00790786"/>
    <w:rsid w:val="007923E5"/>
    <w:rsid w:val="007926BE"/>
    <w:rsid w:val="00792821"/>
    <w:rsid w:val="007933CD"/>
    <w:rsid w:val="00793674"/>
    <w:rsid w:val="00793B6E"/>
    <w:rsid w:val="00794A77"/>
    <w:rsid w:val="00794B9A"/>
    <w:rsid w:val="00795BAC"/>
    <w:rsid w:val="00796120"/>
    <w:rsid w:val="0079650E"/>
    <w:rsid w:val="0079702D"/>
    <w:rsid w:val="007A0C10"/>
    <w:rsid w:val="007A193F"/>
    <w:rsid w:val="007A1D0A"/>
    <w:rsid w:val="007A4EA3"/>
    <w:rsid w:val="007A59FC"/>
    <w:rsid w:val="007A7177"/>
    <w:rsid w:val="007B05F9"/>
    <w:rsid w:val="007B1DD3"/>
    <w:rsid w:val="007B6D99"/>
    <w:rsid w:val="007B7D3D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8D8"/>
    <w:rsid w:val="007D521B"/>
    <w:rsid w:val="007D55DD"/>
    <w:rsid w:val="007D7EC7"/>
    <w:rsid w:val="007E4683"/>
    <w:rsid w:val="007E5226"/>
    <w:rsid w:val="007E5AC8"/>
    <w:rsid w:val="007E620E"/>
    <w:rsid w:val="007E644D"/>
    <w:rsid w:val="007E7627"/>
    <w:rsid w:val="007E7C64"/>
    <w:rsid w:val="007E7F86"/>
    <w:rsid w:val="007F055A"/>
    <w:rsid w:val="007F0DB7"/>
    <w:rsid w:val="007F0EB0"/>
    <w:rsid w:val="007F1C18"/>
    <w:rsid w:val="007F1FB0"/>
    <w:rsid w:val="007F37F1"/>
    <w:rsid w:val="007F6F4B"/>
    <w:rsid w:val="007F77AF"/>
    <w:rsid w:val="00801C60"/>
    <w:rsid w:val="008023CB"/>
    <w:rsid w:val="00803383"/>
    <w:rsid w:val="008102B4"/>
    <w:rsid w:val="008103F4"/>
    <w:rsid w:val="008104BA"/>
    <w:rsid w:val="00812BC2"/>
    <w:rsid w:val="00812DB6"/>
    <w:rsid w:val="00815EE0"/>
    <w:rsid w:val="00816165"/>
    <w:rsid w:val="00816C13"/>
    <w:rsid w:val="008203BA"/>
    <w:rsid w:val="00821BEA"/>
    <w:rsid w:val="008235B8"/>
    <w:rsid w:val="00823A0E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BC6"/>
    <w:rsid w:val="00835C0E"/>
    <w:rsid w:val="00835FD4"/>
    <w:rsid w:val="00837101"/>
    <w:rsid w:val="008411CD"/>
    <w:rsid w:val="008427B5"/>
    <w:rsid w:val="008434B2"/>
    <w:rsid w:val="00844210"/>
    <w:rsid w:val="008454E3"/>
    <w:rsid w:val="00845771"/>
    <w:rsid w:val="0084767B"/>
    <w:rsid w:val="00847D8F"/>
    <w:rsid w:val="0085317A"/>
    <w:rsid w:val="00861242"/>
    <w:rsid w:val="008633FD"/>
    <w:rsid w:val="00864D94"/>
    <w:rsid w:val="00865846"/>
    <w:rsid w:val="00865DB6"/>
    <w:rsid w:val="00866D86"/>
    <w:rsid w:val="00870DF0"/>
    <w:rsid w:val="0087117B"/>
    <w:rsid w:val="00871AE4"/>
    <w:rsid w:val="00872413"/>
    <w:rsid w:val="0087314E"/>
    <w:rsid w:val="00874AF1"/>
    <w:rsid w:val="00875BF6"/>
    <w:rsid w:val="00875E59"/>
    <w:rsid w:val="008762DD"/>
    <w:rsid w:val="0087670A"/>
    <w:rsid w:val="0088188E"/>
    <w:rsid w:val="00882294"/>
    <w:rsid w:val="00884975"/>
    <w:rsid w:val="00884D8B"/>
    <w:rsid w:val="00886D87"/>
    <w:rsid w:val="008873AF"/>
    <w:rsid w:val="00891175"/>
    <w:rsid w:val="0089126F"/>
    <w:rsid w:val="00891630"/>
    <w:rsid w:val="00892B46"/>
    <w:rsid w:val="00896045"/>
    <w:rsid w:val="00897DD4"/>
    <w:rsid w:val="008A192A"/>
    <w:rsid w:val="008A3026"/>
    <w:rsid w:val="008A621D"/>
    <w:rsid w:val="008A7439"/>
    <w:rsid w:val="008B39D0"/>
    <w:rsid w:val="008B4DB4"/>
    <w:rsid w:val="008B4F50"/>
    <w:rsid w:val="008B5451"/>
    <w:rsid w:val="008B5EF3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3125"/>
    <w:rsid w:val="008E5A04"/>
    <w:rsid w:val="008E6CB6"/>
    <w:rsid w:val="008F0525"/>
    <w:rsid w:val="008F25DC"/>
    <w:rsid w:val="008F2D4D"/>
    <w:rsid w:val="008F3C4B"/>
    <w:rsid w:val="008F3FE3"/>
    <w:rsid w:val="008F53AA"/>
    <w:rsid w:val="008F581B"/>
    <w:rsid w:val="009045A4"/>
    <w:rsid w:val="0090536C"/>
    <w:rsid w:val="00905A3E"/>
    <w:rsid w:val="009077A3"/>
    <w:rsid w:val="00907E76"/>
    <w:rsid w:val="00907F0D"/>
    <w:rsid w:val="00910879"/>
    <w:rsid w:val="00910C76"/>
    <w:rsid w:val="009116D8"/>
    <w:rsid w:val="00911DD9"/>
    <w:rsid w:val="00914BA1"/>
    <w:rsid w:val="00914CCD"/>
    <w:rsid w:val="009155FD"/>
    <w:rsid w:val="00917A20"/>
    <w:rsid w:val="0092010C"/>
    <w:rsid w:val="00920F97"/>
    <w:rsid w:val="009210A0"/>
    <w:rsid w:val="00922398"/>
    <w:rsid w:val="00922E83"/>
    <w:rsid w:val="009266C6"/>
    <w:rsid w:val="00930CF2"/>
    <w:rsid w:val="0093146B"/>
    <w:rsid w:val="00931BA2"/>
    <w:rsid w:val="00931F06"/>
    <w:rsid w:val="00933C4D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7634"/>
    <w:rsid w:val="0096002F"/>
    <w:rsid w:val="0096098B"/>
    <w:rsid w:val="009653F1"/>
    <w:rsid w:val="0096593A"/>
    <w:rsid w:val="00970E2B"/>
    <w:rsid w:val="00972C6B"/>
    <w:rsid w:val="0097422C"/>
    <w:rsid w:val="009749AD"/>
    <w:rsid w:val="00975591"/>
    <w:rsid w:val="00976FDC"/>
    <w:rsid w:val="009833C2"/>
    <w:rsid w:val="009834F3"/>
    <w:rsid w:val="00984251"/>
    <w:rsid w:val="00985BBF"/>
    <w:rsid w:val="00986071"/>
    <w:rsid w:val="00986B41"/>
    <w:rsid w:val="00987793"/>
    <w:rsid w:val="00987BE5"/>
    <w:rsid w:val="009901DC"/>
    <w:rsid w:val="009912D6"/>
    <w:rsid w:val="00991C1E"/>
    <w:rsid w:val="009942A6"/>
    <w:rsid w:val="00995982"/>
    <w:rsid w:val="00996293"/>
    <w:rsid w:val="009974A5"/>
    <w:rsid w:val="0099776A"/>
    <w:rsid w:val="00997D29"/>
    <w:rsid w:val="00997F58"/>
    <w:rsid w:val="009A5757"/>
    <w:rsid w:val="009B1CAD"/>
    <w:rsid w:val="009B20BB"/>
    <w:rsid w:val="009B2B90"/>
    <w:rsid w:val="009B349A"/>
    <w:rsid w:val="009B3980"/>
    <w:rsid w:val="009B434A"/>
    <w:rsid w:val="009B4F77"/>
    <w:rsid w:val="009B5D5E"/>
    <w:rsid w:val="009B7066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7473"/>
    <w:rsid w:val="009E01AF"/>
    <w:rsid w:val="009E071A"/>
    <w:rsid w:val="009E394E"/>
    <w:rsid w:val="009E5E2A"/>
    <w:rsid w:val="009E7B8C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569A"/>
    <w:rsid w:val="00A248E3"/>
    <w:rsid w:val="00A24EA8"/>
    <w:rsid w:val="00A2556C"/>
    <w:rsid w:val="00A25F6D"/>
    <w:rsid w:val="00A30E54"/>
    <w:rsid w:val="00A33F54"/>
    <w:rsid w:val="00A36291"/>
    <w:rsid w:val="00A4027A"/>
    <w:rsid w:val="00A4218C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737ED"/>
    <w:rsid w:val="00A755D2"/>
    <w:rsid w:val="00A77172"/>
    <w:rsid w:val="00A81188"/>
    <w:rsid w:val="00A8286D"/>
    <w:rsid w:val="00A83FEB"/>
    <w:rsid w:val="00A8588D"/>
    <w:rsid w:val="00A8599E"/>
    <w:rsid w:val="00A86A37"/>
    <w:rsid w:val="00A86FA3"/>
    <w:rsid w:val="00A8705B"/>
    <w:rsid w:val="00A8735B"/>
    <w:rsid w:val="00A87997"/>
    <w:rsid w:val="00A87B70"/>
    <w:rsid w:val="00A90D5B"/>
    <w:rsid w:val="00A91549"/>
    <w:rsid w:val="00A91F7E"/>
    <w:rsid w:val="00A93972"/>
    <w:rsid w:val="00A93FC8"/>
    <w:rsid w:val="00A95FA4"/>
    <w:rsid w:val="00A972DD"/>
    <w:rsid w:val="00A9740C"/>
    <w:rsid w:val="00AA193B"/>
    <w:rsid w:val="00AA2F45"/>
    <w:rsid w:val="00AA3D32"/>
    <w:rsid w:val="00AA408F"/>
    <w:rsid w:val="00AA5AA5"/>
    <w:rsid w:val="00AA6671"/>
    <w:rsid w:val="00AA752F"/>
    <w:rsid w:val="00AA78CC"/>
    <w:rsid w:val="00AA7B1A"/>
    <w:rsid w:val="00AA7D71"/>
    <w:rsid w:val="00AB07DD"/>
    <w:rsid w:val="00AB6A4E"/>
    <w:rsid w:val="00AB7CB6"/>
    <w:rsid w:val="00AC0736"/>
    <w:rsid w:val="00AC0D1E"/>
    <w:rsid w:val="00AC2767"/>
    <w:rsid w:val="00AC2F82"/>
    <w:rsid w:val="00AC319D"/>
    <w:rsid w:val="00AC3737"/>
    <w:rsid w:val="00AC6E14"/>
    <w:rsid w:val="00AC799A"/>
    <w:rsid w:val="00AC7EA5"/>
    <w:rsid w:val="00AD00F4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27BE"/>
    <w:rsid w:val="00AF40D7"/>
    <w:rsid w:val="00AF75F9"/>
    <w:rsid w:val="00B00A55"/>
    <w:rsid w:val="00B0115E"/>
    <w:rsid w:val="00B02AD8"/>
    <w:rsid w:val="00B02EA0"/>
    <w:rsid w:val="00B05EE6"/>
    <w:rsid w:val="00B062BD"/>
    <w:rsid w:val="00B0750F"/>
    <w:rsid w:val="00B14182"/>
    <w:rsid w:val="00B15BAC"/>
    <w:rsid w:val="00B2138F"/>
    <w:rsid w:val="00B32E61"/>
    <w:rsid w:val="00B36987"/>
    <w:rsid w:val="00B37DF2"/>
    <w:rsid w:val="00B44E14"/>
    <w:rsid w:val="00B5116E"/>
    <w:rsid w:val="00B51B1D"/>
    <w:rsid w:val="00B527BE"/>
    <w:rsid w:val="00B549FB"/>
    <w:rsid w:val="00B56DD8"/>
    <w:rsid w:val="00B606CD"/>
    <w:rsid w:val="00B60721"/>
    <w:rsid w:val="00B631AC"/>
    <w:rsid w:val="00B63752"/>
    <w:rsid w:val="00B646AF"/>
    <w:rsid w:val="00B659F7"/>
    <w:rsid w:val="00B6632A"/>
    <w:rsid w:val="00B66D9E"/>
    <w:rsid w:val="00B674AE"/>
    <w:rsid w:val="00B71AE0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3D5F"/>
    <w:rsid w:val="00B942F8"/>
    <w:rsid w:val="00B9566A"/>
    <w:rsid w:val="00BA0B65"/>
    <w:rsid w:val="00BA1517"/>
    <w:rsid w:val="00BA17C2"/>
    <w:rsid w:val="00BA182F"/>
    <w:rsid w:val="00BA28DE"/>
    <w:rsid w:val="00BA3F1A"/>
    <w:rsid w:val="00BA4082"/>
    <w:rsid w:val="00BA4CBA"/>
    <w:rsid w:val="00BA5123"/>
    <w:rsid w:val="00BA5635"/>
    <w:rsid w:val="00BA74D6"/>
    <w:rsid w:val="00BB003F"/>
    <w:rsid w:val="00BB1DE5"/>
    <w:rsid w:val="00BB22CA"/>
    <w:rsid w:val="00BB23F7"/>
    <w:rsid w:val="00BB641A"/>
    <w:rsid w:val="00BB7DEC"/>
    <w:rsid w:val="00BC03E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0C4C"/>
    <w:rsid w:val="00C25C4D"/>
    <w:rsid w:val="00C26C4B"/>
    <w:rsid w:val="00C2743B"/>
    <w:rsid w:val="00C27544"/>
    <w:rsid w:val="00C27886"/>
    <w:rsid w:val="00C27D59"/>
    <w:rsid w:val="00C30560"/>
    <w:rsid w:val="00C3129A"/>
    <w:rsid w:val="00C319BC"/>
    <w:rsid w:val="00C31A85"/>
    <w:rsid w:val="00C32A7F"/>
    <w:rsid w:val="00C32FBC"/>
    <w:rsid w:val="00C36F0A"/>
    <w:rsid w:val="00C37BDF"/>
    <w:rsid w:val="00C434D7"/>
    <w:rsid w:val="00C476E2"/>
    <w:rsid w:val="00C53168"/>
    <w:rsid w:val="00C53862"/>
    <w:rsid w:val="00C5459F"/>
    <w:rsid w:val="00C5475B"/>
    <w:rsid w:val="00C55BC9"/>
    <w:rsid w:val="00C60A95"/>
    <w:rsid w:val="00C6197A"/>
    <w:rsid w:val="00C6516F"/>
    <w:rsid w:val="00C66BEF"/>
    <w:rsid w:val="00C6733D"/>
    <w:rsid w:val="00C67779"/>
    <w:rsid w:val="00C70400"/>
    <w:rsid w:val="00C70AD1"/>
    <w:rsid w:val="00C713BF"/>
    <w:rsid w:val="00C71B15"/>
    <w:rsid w:val="00C74779"/>
    <w:rsid w:val="00C74F21"/>
    <w:rsid w:val="00C803BF"/>
    <w:rsid w:val="00C81A55"/>
    <w:rsid w:val="00C82B12"/>
    <w:rsid w:val="00C835C3"/>
    <w:rsid w:val="00C8363A"/>
    <w:rsid w:val="00C84333"/>
    <w:rsid w:val="00C84725"/>
    <w:rsid w:val="00C85B8D"/>
    <w:rsid w:val="00C85BF5"/>
    <w:rsid w:val="00C91746"/>
    <w:rsid w:val="00C93571"/>
    <w:rsid w:val="00C93D34"/>
    <w:rsid w:val="00C96228"/>
    <w:rsid w:val="00CA3DB1"/>
    <w:rsid w:val="00CA47B9"/>
    <w:rsid w:val="00CA4A30"/>
    <w:rsid w:val="00CA5363"/>
    <w:rsid w:val="00CA7793"/>
    <w:rsid w:val="00CB0003"/>
    <w:rsid w:val="00CB254C"/>
    <w:rsid w:val="00CC014F"/>
    <w:rsid w:val="00CC1442"/>
    <w:rsid w:val="00CC2C0B"/>
    <w:rsid w:val="00CC35C7"/>
    <w:rsid w:val="00CC38B6"/>
    <w:rsid w:val="00CC3DD0"/>
    <w:rsid w:val="00CC66CF"/>
    <w:rsid w:val="00CD0533"/>
    <w:rsid w:val="00CD0B0B"/>
    <w:rsid w:val="00CD1F4E"/>
    <w:rsid w:val="00CD4E99"/>
    <w:rsid w:val="00CD668E"/>
    <w:rsid w:val="00CD7306"/>
    <w:rsid w:val="00CE1D3B"/>
    <w:rsid w:val="00CE263F"/>
    <w:rsid w:val="00CE2809"/>
    <w:rsid w:val="00CE51E7"/>
    <w:rsid w:val="00CE5426"/>
    <w:rsid w:val="00CF0683"/>
    <w:rsid w:val="00CF1554"/>
    <w:rsid w:val="00CF1E2A"/>
    <w:rsid w:val="00CF3A63"/>
    <w:rsid w:val="00CF5363"/>
    <w:rsid w:val="00CF632F"/>
    <w:rsid w:val="00D01763"/>
    <w:rsid w:val="00D026F2"/>
    <w:rsid w:val="00D0468C"/>
    <w:rsid w:val="00D052C7"/>
    <w:rsid w:val="00D06A91"/>
    <w:rsid w:val="00D06ABC"/>
    <w:rsid w:val="00D10921"/>
    <w:rsid w:val="00D13F44"/>
    <w:rsid w:val="00D163C1"/>
    <w:rsid w:val="00D17063"/>
    <w:rsid w:val="00D202DE"/>
    <w:rsid w:val="00D21912"/>
    <w:rsid w:val="00D22C59"/>
    <w:rsid w:val="00D3067E"/>
    <w:rsid w:val="00D31CFA"/>
    <w:rsid w:val="00D33891"/>
    <w:rsid w:val="00D342C9"/>
    <w:rsid w:val="00D353DE"/>
    <w:rsid w:val="00D373D9"/>
    <w:rsid w:val="00D41C49"/>
    <w:rsid w:val="00D42C68"/>
    <w:rsid w:val="00D42E96"/>
    <w:rsid w:val="00D448DB"/>
    <w:rsid w:val="00D452D5"/>
    <w:rsid w:val="00D4565D"/>
    <w:rsid w:val="00D469CD"/>
    <w:rsid w:val="00D4706D"/>
    <w:rsid w:val="00D47C1E"/>
    <w:rsid w:val="00D47D70"/>
    <w:rsid w:val="00D5058A"/>
    <w:rsid w:val="00D51CF1"/>
    <w:rsid w:val="00D52127"/>
    <w:rsid w:val="00D52997"/>
    <w:rsid w:val="00D53737"/>
    <w:rsid w:val="00D5423F"/>
    <w:rsid w:val="00D55701"/>
    <w:rsid w:val="00D56C0C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9AA"/>
    <w:rsid w:val="00D774C6"/>
    <w:rsid w:val="00D8003B"/>
    <w:rsid w:val="00D81156"/>
    <w:rsid w:val="00D81BF1"/>
    <w:rsid w:val="00D837D8"/>
    <w:rsid w:val="00D8451C"/>
    <w:rsid w:val="00D86B96"/>
    <w:rsid w:val="00D86EF0"/>
    <w:rsid w:val="00D913BB"/>
    <w:rsid w:val="00D93456"/>
    <w:rsid w:val="00D947F6"/>
    <w:rsid w:val="00D95729"/>
    <w:rsid w:val="00D95C2E"/>
    <w:rsid w:val="00D96041"/>
    <w:rsid w:val="00D9613C"/>
    <w:rsid w:val="00D968EA"/>
    <w:rsid w:val="00DA123A"/>
    <w:rsid w:val="00DA1A54"/>
    <w:rsid w:val="00DA2F30"/>
    <w:rsid w:val="00DA330D"/>
    <w:rsid w:val="00DA47D9"/>
    <w:rsid w:val="00DA4DB6"/>
    <w:rsid w:val="00DA4F3A"/>
    <w:rsid w:val="00DA6C56"/>
    <w:rsid w:val="00DA7FF2"/>
    <w:rsid w:val="00DB2D0D"/>
    <w:rsid w:val="00DB2D6B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4671"/>
    <w:rsid w:val="00DD53A6"/>
    <w:rsid w:val="00DD553F"/>
    <w:rsid w:val="00DD55AD"/>
    <w:rsid w:val="00DE18EE"/>
    <w:rsid w:val="00DE2EDA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24FC"/>
    <w:rsid w:val="00E037A8"/>
    <w:rsid w:val="00E0401A"/>
    <w:rsid w:val="00E04E2B"/>
    <w:rsid w:val="00E06984"/>
    <w:rsid w:val="00E1108E"/>
    <w:rsid w:val="00E11177"/>
    <w:rsid w:val="00E11608"/>
    <w:rsid w:val="00E11ACD"/>
    <w:rsid w:val="00E11B77"/>
    <w:rsid w:val="00E1338C"/>
    <w:rsid w:val="00E13EBA"/>
    <w:rsid w:val="00E142BC"/>
    <w:rsid w:val="00E16965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3009E"/>
    <w:rsid w:val="00E300AA"/>
    <w:rsid w:val="00E33AFA"/>
    <w:rsid w:val="00E344FD"/>
    <w:rsid w:val="00E35498"/>
    <w:rsid w:val="00E35D30"/>
    <w:rsid w:val="00E36BE2"/>
    <w:rsid w:val="00E44455"/>
    <w:rsid w:val="00E4770E"/>
    <w:rsid w:val="00E54C73"/>
    <w:rsid w:val="00E618E8"/>
    <w:rsid w:val="00E645D1"/>
    <w:rsid w:val="00E65027"/>
    <w:rsid w:val="00E65958"/>
    <w:rsid w:val="00E6645F"/>
    <w:rsid w:val="00E67ED8"/>
    <w:rsid w:val="00E70276"/>
    <w:rsid w:val="00E7728D"/>
    <w:rsid w:val="00E77666"/>
    <w:rsid w:val="00E80225"/>
    <w:rsid w:val="00E817A4"/>
    <w:rsid w:val="00E848ED"/>
    <w:rsid w:val="00E85C22"/>
    <w:rsid w:val="00E87F4D"/>
    <w:rsid w:val="00E904A4"/>
    <w:rsid w:val="00E92235"/>
    <w:rsid w:val="00E94031"/>
    <w:rsid w:val="00E96650"/>
    <w:rsid w:val="00E96AF0"/>
    <w:rsid w:val="00EA1ABE"/>
    <w:rsid w:val="00EA1CF0"/>
    <w:rsid w:val="00EA2317"/>
    <w:rsid w:val="00EA2419"/>
    <w:rsid w:val="00EA2848"/>
    <w:rsid w:val="00EA46F3"/>
    <w:rsid w:val="00EA52C9"/>
    <w:rsid w:val="00EA7DEE"/>
    <w:rsid w:val="00EB0453"/>
    <w:rsid w:val="00EB0CD5"/>
    <w:rsid w:val="00EB1D35"/>
    <w:rsid w:val="00EB59FA"/>
    <w:rsid w:val="00EB71B4"/>
    <w:rsid w:val="00EC1334"/>
    <w:rsid w:val="00EC1932"/>
    <w:rsid w:val="00EC1E57"/>
    <w:rsid w:val="00EC266A"/>
    <w:rsid w:val="00EC2BDA"/>
    <w:rsid w:val="00EC4B1B"/>
    <w:rsid w:val="00EC6ABE"/>
    <w:rsid w:val="00EC7E9E"/>
    <w:rsid w:val="00ED0546"/>
    <w:rsid w:val="00ED0747"/>
    <w:rsid w:val="00ED2200"/>
    <w:rsid w:val="00ED31E4"/>
    <w:rsid w:val="00ED38C3"/>
    <w:rsid w:val="00ED3E26"/>
    <w:rsid w:val="00ED44E7"/>
    <w:rsid w:val="00ED6A06"/>
    <w:rsid w:val="00ED6BFB"/>
    <w:rsid w:val="00EE13F1"/>
    <w:rsid w:val="00EE5D41"/>
    <w:rsid w:val="00EE64C4"/>
    <w:rsid w:val="00EE7275"/>
    <w:rsid w:val="00EE72F7"/>
    <w:rsid w:val="00EF0678"/>
    <w:rsid w:val="00EF200B"/>
    <w:rsid w:val="00EF30A4"/>
    <w:rsid w:val="00EF4060"/>
    <w:rsid w:val="00EF44C2"/>
    <w:rsid w:val="00EF789C"/>
    <w:rsid w:val="00EF7E3F"/>
    <w:rsid w:val="00F01512"/>
    <w:rsid w:val="00F044D0"/>
    <w:rsid w:val="00F05092"/>
    <w:rsid w:val="00F05C98"/>
    <w:rsid w:val="00F07D56"/>
    <w:rsid w:val="00F11E1A"/>
    <w:rsid w:val="00F12144"/>
    <w:rsid w:val="00F1751D"/>
    <w:rsid w:val="00F17982"/>
    <w:rsid w:val="00F216A6"/>
    <w:rsid w:val="00F22444"/>
    <w:rsid w:val="00F2316E"/>
    <w:rsid w:val="00F24C93"/>
    <w:rsid w:val="00F306DE"/>
    <w:rsid w:val="00F307F9"/>
    <w:rsid w:val="00F31238"/>
    <w:rsid w:val="00F31A9F"/>
    <w:rsid w:val="00F32A1E"/>
    <w:rsid w:val="00F32A9E"/>
    <w:rsid w:val="00F35D25"/>
    <w:rsid w:val="00F41208"/>
    <w:rsid w:val="00F414BE"/>
    <w:rsid w:val="00F44344"/>
    <w:rsid w:val="00F50817"/>
    <w:rsid w:val="00F50C7D"/>
    <w:rsid w:val="00F52743"/>
    <w:rsid w:val="00F54F47"/>
    <w:rsid w:val="00F55B58"/>
    <w:rsid w:val="00F55C31"/>
    <w:rsid w:val="00F56FBC"/>
    <w:rsid w:val="00F574D6"/>
    <w:rsid w:val="00F57EB5"/>
    <w:rsid w:val="00F60A65"/>
    <w:rsid w:val="00F623F9"/>
    <w:rsid w:val="00F65A34"/>
    <w:rsid w:val="00F6726E"/>
    <w:rsid w:val="00F6754D"/>
    <w:rsid w:val="00F67681"/>
    <w:rsid w:val="00F74730"/>
    <w:rsid w:val="00F769DE"/>
    <w:rsid w:val="00F77019"/>
    <w:rsid w:val="00F83932"/>
    <w:rsid w:val="00F83AE8"/>
    <w:rsid w:val="00F86880"/>
    <w:rsid w:val="00F93605"/>
    <w:rsid w:val="00F9594F"/>
    <w:rsid w:val="00F95BD0"/>
    <w:rsid w:val="00F97204"/>
    <w:rsid w:val="00F97C8A"/>
    <w:rsid w:val="00FA140C"/>
    <w:rsid w:val="00FA3639"/>
    <w:rsid w:val="00FA4039"/>
    <w:rsid w:val="00FA4857"/>
    <w:rsid w:val="00FA6A87"/>
    <w:rsid w:val="00FB0EE8"/>
    <w:rsid w:val="00FB2021"/>
    <w:rsid w:val="00FB337F"/>
    <w:rsid w:val="00FB3923"/>
    <w:rsid w:val="00FC048E"/>
    <w:rsid w:val="00FD1D72"/>
    <w:rsid w:val="00FD409A"/>
    <w:rsid w:val="00FD4177"/>
    <w:rsid w:val="00FD4EAD"/>
    <w:rsid w:val="00FD6F1D"/>
    <w:rsid w:val="00FE013F"/>
    <w:rsid w:val="00FE0824"/>
    <w:rsid w:val="00FE08C1"/>
    <w:rsid w:val="00FE1E60"/>
    <w:rsid w:val="00FE1ECB"/>
    <w:rsid w:val="00FE3622"/>
    <w:rsid w:val="00FE458A"/>
    <w:rsid w:val="00FE6E69"/>
    <w:rsid w:val="00FE7220"/>
    <w:rsid w:val="00FF0279"/>
    <w:rsid w:val="00FF3B97"/>
    <w:rsid w:val="00FF5CB5"/>
    <w:rsid w:val="00FF6231"/>
    <w:rsid w:val="00FF7900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C3006D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8F9E6-C8A8-4904-900B-43FE4FB3E4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64F994-4414-4826-ACBC-977289EB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14830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Tim Firmin</cp:lastModifiedBy>
  <cp:revision>75</cp:revision>
  <cp:lastPrinted>2016-03-14T10:10:00Z</cp:lastPrinted>
  <dcterms:created xsi:type="dcterms:W3CDTF">2017-02-13T10:53:00Z</dcterms:created>
  <dcterms:modified xsi:type="dcterms:W3CDTF">2018-07-11T15:41:00Z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